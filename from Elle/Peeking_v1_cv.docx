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29DD5" w14:textId="77777777" w:rsidR="00F45475" w:rsidRPr="00165467" w:rsidRDefault="00893A35">
      <w:pPr>
        <w:rPr>
          <w:rFonts w:ascii="Times New Roman" w:hAnsi="Times New Roman" w:cs="Times New Roman"/>
        </w:rPr>
      </w:pPr>
      <w:r w:rsidRPr="00165467">
        <w:rPr>
          <w:rFonts w:ascii="Times New Roman" w:hAnsi="Times New Roman" w:cs="Times New Roman"/>
        </w:rPr>
        <w:t>Peek a Boo! Information seeking about food and functionality in capuchin monkeys.</w:t>
      </w:r>
    </w:p>
    <w:p w14:paraId="2A3D9B0B" w14:textId="77777777" w:rsidR="00893A35" w:rsidRPr="00165467" w:rsidRDefault="00893A35">
      <w:pPr>
        <w:rPr>
          <w:rFonts w:ascii="Times New Roman" w:hAnsi="Times New Roman" w:cs="Times New Roman"/>
          <w:b/>
        </w:rPr>
      </w:pPr>
      <w:r w:rsidRPr="00165467">
        <w:rPr>
          <w:rFonts w:ascii="Times New Roman" w:hAnsi="Times New Roman" w:cs="Times New Roman"/>
          <w:b/>
        </w:rPr>
        <w:t>Abstract</w:t>
      </w:r>
    </w:p>
    <w:p w14:paraId="1871C459" w14:textId="77777777" w:rsidR="00893A35" w:rsidRPr="00165467" w:rsidRDefault="00893A35">
      <w:pPr>
        <w:rPr>
          <w:rFonts w:ascii="Times New Roman" w:hAnsi="Times New Roman" w:cs="Times New Roman"/>
        </w:rPr>
      </w:pPr>
    </w:p>
    <w:p w14:paraId="5F864B85" w14:textId="77777777" w:rsidR="00893A35" w:rsidRPr="00165467" w:rsidRDefault="00893A35"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Introduction</w:t>
      </w:r>
    </w:p>
    <w:p w14:paraId="3E0C0834" w14:textId="4FE53CA5" w:rsidR="00AB4582"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Whether for food, mates, or shelter (to name just a few possibilities), many animals engage in information seeking. </w:t>
      </w:r>
      <w:del w:id="0" w:author="Völter Christoph" w:date="2019-07-13T14:21:00Z">
        <w:r w:rsidRPr="00165467" w:rsidDel="0096061F">
          <w:rPr>
            <w:rFonts w:ascii="Times New Roman" w:hAnsi="Times New Roman" w:cs="Times New Roman"/>
          </w:rPr>
          <w:delText xml:space="preserve">However, when this information seeking becomes more than just targeted it can be regarded as one form of metacognition. </w:delText>
        </w:r>
      </w:del>
      <w:ins w:id="1" w:author="Völter Christoph" w:date="2019-07-13T14:40:00Z">
        <w:r w:rsidR="009133D2">
          <w:rPr>
            <w:rFonts w:ascii="Times New Roman" w:hAnsi="Times New Roman" w:cs="Times New Roman"/>
          </w:rPr>
          <w:t>I</w:t>
        </w:r>
      </w:ins>
      <w:ins w:id="2" w:author="Völter Christoph" w:date="2019-07-13T14:22:00Z">
        <w:r w:rsidR="0096061F">
          <w:rPr>
            <w:rFonts w:ascii="Times New Roman" w:hAnsi="Times New Roman" w:cs="Times New Roman"/>
          </w:rPr>
          <w:t xml:space="preserve">t has been </w:t>
        </w:r>
      </w:ins>
      <w:ins w:id="3" w:author="Völter Christoph" w:date="2019-07-13T14:40:00Z">
        <w:r w:rsidR="009133D2">
          <w:rPr>
            <w:rFonts w:ascii="Times New Roman" w:hAnsi="Times New Roman" w:cs="Times New Roman"/>
          </w:rPr>
          <w:t xml:space="preserve">proposed </w:t>
        </w:r>
      </w:ins>
      <w:ins w:id="4" w:author="Völter Christoph" w:date="2019-07-13T14:22:00Z">
        <w:r w:rsidR="0096061F">
          <w:rPr>
            <w:rFonts w:ascii="Times New Roman" w:hAnsi="Times New Roman" w:cs="Times New Roman"/>
          </w:rPr>
          <w:t>that information seeking can serve as an indicator of metacognition if certain criteria are fulfilled</w:t>
        </w:r>
      </w:ins>
      <w:ins w:id="5" w:author="Völter Christoph" w:date="2019-07-13T14:23:00Z">
        <w:r w:rsidR="0096061F">
          <w:rPr>
            <w:rFonts w:ascii="Times New Roman" w:hAnsi="Times New Roman" w:cs="Times New Roman"/>
          </w:rPr>
          <w:t xml:space="preserve"> (Call &amp; Carpenter, 2001; for contrasting views see </w:t>
        </w:r>
      </w:ins>
      <w:ins w:id="6" w:author="Völter Christoph" w:date="2019-07-13T14:25:00Z">
        <w:r w:rsidR="0096061F">
          <w:rPr>
            <w:rFonts w:ascii="Times New Roman" w:hAnsi="Times New Roman" w:cs="Times New Roman"/>
          </w:rPr>
          <w:t xml:space="preserve">Carruthers &amp; Williams; </w:t>
        </w:r>
      </w:ins>
      <w:ins w:id="7" w:author="Völter Christoph" w:date="2019-07-13T14:26:00Z">
        <w:r w:rsidR="0096061F">
          <w:rPr>
            <w:rFonts w:ascii="Times New Roman" w:hAnsi="Times New Roman" w:cs="Times New Roman"/>
          </w:rPr>
          <w:t>Crystal &amp; Foote, 2011)</w:t>
        </w:r>
      </w:ins>
      <w:ins w:id="8" w:author="Völter Christoph" w:date="2019-07-13T14:22:00Z">
        <w:r w:rsidR="0096061F">
          <w:rPr>
            <w:rFonts w:ascii="Times New Roman" w:hAnsi="Times New Roman" w:cs="Times New Roman"/>
          </w:rPr>
          <w:t xml:space="preserve">. </w:t>
        </w:r>
      </w:ins>
      <w:commentRangeStart w:id="9"/>
      <w:r w:rsidRPr="00165467">
        <w:rPr>
          <w:rFonts w:ascii="Times New Roman" w:hAnsi="Times New Roman" w:cs="Times New Roman"/>
        </w:rPr>
        <w:t xml:space="preserve">For example, if an individual is both selective </w:t>
      </w:r>
      <w:r w:rsidR="00AB4582" w:rsidRPr="00165467">
        <w:rPr>
          <w:rFonts w:ascii="Times New Roman" w:hAnsi="Times New Roman" w:cs="Times New Roman"/>
        </w:rPr>
        <w:t xml:space="preserve">(e.g. only searching for information when it is missing) </w:t>
      </w:r>
      <w:r w:rsidRPr="00165467">
        <w:rPr>
          <w:rFonts w:ascii="Times New Roman" w:hAnsi="Times New Roman" w:cs="Times New Roman"/>
        </w:rPr>
        <w:t>and strategic</w:t>
      </w:r>
      <w:r w:rsidR="00AB4582" w:rsidRPr="00165467">
        <w:rPr>
          <w:rFonts w:ascii="Times New Roman" w:hAnsi="Times New Roman" w:cs="Times New Roman"/>
        </w:rPr>
        <w:t xml:space="preserve"> (e.g. when their search pattern varies with differing knowledge gaps) </w:t>
      </w:r>
      <w:r w:rsidRPr="00165467">
        <w:rPr>
          <w:rFonts w:ascii="Times New Roman" w:hAnsi="Times New Roman" w:cs="Times New Roman"/>
        </w:rPr>
        <w:t>in their information seeking it eludes to the possibility that they are aware that they lack a specific p</w:t>
      </w:r>
      <w:r w:rsidR="00AB4582" w:rsidRPr="00165467">
        <w:rPr>
          <w:rFonts w:ascii="Times New Roman" w:hAnsi="Times New Roman" w:cs="Times New Roman"/>
        </w:rPr>
        <w:t>iece of information</w:t>
      </w:r>
      <w:commentRangeEnd w:id="9"/>
      <w:r w:rsidR="009133D2">
        <w:rPr>
          <w:rStyle w:val="CommentReference"/>
        </w:rPr>
        <w:commentReference w:id="9"/>
      </w:r>
      <w:r w:rsidR="00AB4582" w:rsidRPr="00165467">
        <w:rPr>
          <w:rFonts w:ascii="Times New Roman" w:hAnsi="Times New Roman" w:cs="Times New Roman"/>
        </w:rPr>
        <w:t xml:space="preserve">. </w:t>
      </w:r>
      <w:proofErr w:type="gramStart"/>
      <w:r w:rsidR="00AB4582" w:rsidRPr="00165467">
        <w:rPr>
          <w:rFonts w:ascii="Times New Roman" w:hAnsi="Times New Roman" w:cs="Times New Roman"/>
        </w:rPr>
        <w:t>T</w:t>
      </w:r>
      <w:r w:rsidRPr="00165467">
        <w:rPr>
          <w:rFonts w:ascii="Times New Roman" w:hAnsi="Times New Roman" w:cs="Times New Roman"/>
        </w:rPr>
        <w:t>herefore</w:t>
      </w:r>
      <w:proofErr w:type="gramEnd"/>
      <w:r w:rsidRPr="00165467">
        <w:rPr>
          <w:rFonts w:ascii="Times New Roman" w:hAnsi="Times New Roman" w:cs="Times New Roman"/>
        </w:rPr>
        <w:t xml:space="preserve"> </w:t>
      </w:r>
      <w:r w:rsidR="00AB4582" w:rsidRPr="00165467">
        <w:rPr>
          <w:rFonts w:ascii="Times New Roman" w:hAnsi="Times New Roman" w:cs="Times New Roman"/>
        </w:rPr>
        <w:t>i</w:t>
      </w:r>
      <w:r w:rsidR="003B2E68">
        <w:rPr>
          <w:rFonts w:ascii="Times New Roman" w:hAnsi="Times New Roman" w:cs="Times New Roman"/>
        </w:rPr>
        <w:t>t</w:t>
      </w:r>
      <w:r w:rsidR="00AB4582" w:rsidRPr="00165467">
        <w:rPr>
          <w:rFonts w:ascii="Times New Roman" w:hAnsi="Times New Roman" w:cs="Times New Roman"/>
        </w:rPr>
        <w:t xml:space="preserve"> can be taken as a sign that they </w:t>
      </w:r>
      <w:r w:rsidRPr="00165467">
        <w:rPr>
          <w:rFonts w:ascii="Times New Roman" w:hAnsi="Times New Roman" w:cs="Times New Roman"/>
        </w:rPr>
        <w:t xml:space="preserve">have the metacognitive capacity to “know </w:t>
      </w:r>
      <w:r w:rsidRPr="00165467">
        <w:rPr>
          <w:rFonts w:ascii="Times New Roman" w:hAnsi="Times New Roman" w:cs="Times New Roman"/>
          <w:i/>
        </w:rPr>
        <w:t>what</w:t>
      </w:r>
      <w:r w:rsidRPr="00165467">
        <w:rPr>
          <w:rFonts w:ascii="Times New Roman" w:hAnsi="Times New Roman" w:cs="Times New Roman"/>
        </w:rPr>
        <w:t xml:space="preserve"> they don’t know”</w:t>
      </w:r>
      <w:r w:rsidR="00AB4582" w:rsidRPr="00165467">
        <w:rPr>
          <w:rFonts w:ascii="Times New Roman" w:hAnsi="Times New Roman" w:cs="Times New Roman"/>
        </w:rPr>
        <w:t xml:space="preserve"> rather than simply following a predetermined search routine in response to uncertainty.</w:t>
      </w:r>
    </w:p>
    <w:p w14:paraId="6EA39964" w14:textId="08456722"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Studies into animal’s information seeking abilities typically involve hiding a desired object and measuring how and to what degree the animal will search for the object. In a 2001 study by Call and Carpenter, they demonstrated </w:t>
      </w:r>
      <w:commentRangeStart w:id="10"/>
      <w:r w:rsidRPr="00165467">
        <w:rPr>
          <w:rFonts w:ascii="Times New Roman" w:hAnsi="Times New Roman" w:cs="Times New Roman"/>
        </w:rPr>
        <w:t xml:space="preserve">that great apes were aware when they did not know </w:t>
      </w:r>
      <w:commentRangeEnd w:id="10"/>
      <w:r w:rsidR="003447B1">
        <w:rPr>
          <w:rStyle w:val="CommentReference"/>
        </w:rPr>
        <w:commentReference w:id="10"/>
      </w:r>
      <w:r w:rsidRPr="00165467">
        <w:rPr>
          <w:rFonts w:ascii="Times New Roman" w:hAnsi="Times New Roman" w:cs="Times New Roman"/>
        </w:rPr>
        <w:t>the location of food. The apes had to choose between two tubes, one of which contained a food reward. When the baiting event was hidden, the apes were much more likely to bend down and check the contents of the tubes before choosing.</w:t>
      </w:r>
      <w:r w:rsidR="00830651" w:rsidRPr="00165467">
        <w:rPr>
          <w:rFonts w:ascii="Times New Roman" w:hAnsi="Times New Roman" w:cs="Times New Roman"/>
        </w:rPr>
        <w:t xml:space="preserve"> This selectivity in when the apes chose to search</w:t>
      </w:r>
      <w:r w:rsidR="003B2E68">
        <w:rPr>
          <w:rFonts w:ascii="Times New Roman" w:hAnsi="Times New Roman" w:cs="Times New Roman"/>
        </w:rPr>
        <w:t>,</w:t>
      </w:r>
      <w:r w:rsidR="00830651" w:rsidRPr="00165467">
        <w:rPr>
          <w:rFonts w:ascii="Times New Roman" w:hAnsi="Times New Roman" w:cs="Times New Roman"/>
        </w:rPr>
        <w:t xml:space="preserve"> points towards them having the metacognitive awareness of what information they are missing in order to make a correct choice</w:t>
      </w:r>
      <w:r w:rsidR="00EF4CF7" w:rsidRPr="00165467">
        <w:rPr>
          <w:rFonts w:ascii="Times New Roman" w:hAnsi="Times New Roman" w:cs="Times New Roman"/>
        </w:rPr>
        <w:t xml:space="preserve"> – in this case the food’s location</w:t>
      </w:r>
      <w:r w:rsidR="00830651" w:rsidRPr="00165467">
        <w:rPr>
          <w:rFonts w:ascii="Times New Roman" w:hAnsi="Times New Roman" w:cs="Times New Roman"/>
        </w:rPr>
        <w:t>. Ad</w:t>
      </w:r>
      <w:r w:rsidRPr="00165467">
        <w:rPr>
          <w:rFonts w:ascii="Times New Roman" w:hAnsi="Times New Roman" w:cs="Times New Roman"/>
        </w:rPr>
        <w:t>dition</w:t>
      </w:r>
      <w:r w:rsidR="00830651" w:rsidRPr="00165467">
        <w:rPr>
          <w:rFonts w:ascii="Times New Roman" w:hAnsi="Times New Roman" w:cs="Times New Roman"/>
        </w:rPr>
        <w:t>ally</w:t>
      </w:r>
      <w:r w:rsidRPr="00165467">
        <w:rPr>
          <w:rFonts w:ascii="Times New Roman" w:hAnsi="Times New Roman" w:cs="Times New Roman"/>
        </w:rPr>
        <w:t>, in a following study by Call in 2010, if the tubes were shaken by the experimenter before choosing, then the apes checking reduced</w:t>
      </w:r>
      <w:r w:rsidR="00597809" w:rsidRPr="00165467">
        <w:rPr>
          <w:rFonts w:ascii="Times New Roman" w:hAnsi="Times New Roman" w:cs="Times New Roman"/>
        </w:rPr>
        <w:t>,</w:t>
      </w:r>
      <w:r w:rsidR="00EF4CF7" w:rsidRPr="00165467">
        <w:rPr>
          <w:rFonts w:ascii="Times New Roman" w:hAnsi="Times New Roman" w:cs="Times New Roman"/>
        </w:rPr>
        <w:t xml:space="preserve"> further supporting the idea that that </w:t>
      </w:r>
      <w:r w:rsidR="00B96633" w:rsidRPr="00165467">
        <w:rPr>
          <w:rFonts w:ascii="Times New Roman" w:hAnsi="Times New Roman" w:cs="Times New Roman"/>
        </w:rPr>
        <w:t>they were checking in response to not knowing the foods location</w:t>
      </w:r>
      <w:r w:rsidRPr="00165467">
        <w:rPr>
          <w:rFonts w:ascii="Times New Roman" w:hAnsi="Times New Roman" w:cs="Times New Roman"/>
        </w:rPr>
        <w:t>. Using the same paradigm, it has also been shown that when baiting is hidden, macaques will check the contents of tubes before choosing, but when baiting is visible they will choose instantly (</w:t>
      </w:r>
      <w:proofErr w:type="spellStart"/>
      <w:r w:rsidRPr="00165467">
        <w:rPr>
          <w:rFonts w:ascii="Times New Roman" w:hAnsi="Times New Roman" w:cs="Times New Roman"/>
        </w:rPr>
        <w:t>Zivin</w:t>
      </w:r>
      <w:proofErr w:type="spellEnd"/>
      <w:r w:rsidRPr="00165467">
        <w:rPr>
          <w:rFonts w:ascii="Times New Roman" w:hAnsi="Times New Roman" w:cs="Times New Roman"/>
        </w:rPr>
        <w:t xml:space="preserve"> &amp; Murray, 2004). However, when similar food-search paradigms have been presented to capuchin monkeys the results have been mixed. </w:t>
      </w:r>
      <w:proofErr w:type="spellStart"/>
      <w:r w:rsidRPr="00165467">
        <w:rPr>
          <w:rFonts w:ascii="Times New Roman" w:hAnsi="Times New Roman" w:cs="Times New Roman"/>
        </w:rPr>
        <w:t>Basile</w:t>
      </w:r>
      <w:proofErr w:type="spellEnd"/>
      <w:r w:rsidRPr="00165467">
        <w:rPr>
          <w:rFonts w:ascii="Times New Roman" w:hAnsi="Times New Roman" w:cs="Times New Roman"/>
        </w:rPr>
        <w:t xml:space="preserve"> et al. (2009) found that when they presented monkeys with 4 opaque tubes, one of which contained food, 4/5 of the monkeys always searched for food irrespective of the baiting condition. Only 1 capuchin monkey showed a significant tendency to search more often in hidden baiting trials. However, the monkeys in this study underwent a large amount of search training before completing the task and so it is possible they had been inadvertently trained to always search when this apparatus was present. In contrast, with minimal training, Vining and Marsh (2015), had monkeys choose between 2 cups, one of which contained food. The cups were sat on a transparent shelf and so to locate the food during hidden baiting trials the monkeys had to bend down </w:t>
      </w:r>
      <w:r w:rsidR="00B96633" w:rsidRPr="00165467">
        <w:rPr>
          <w:rFonts w:ascii="Times New Roman" w:hAnsi="Times New Roman" w:cs="Times New Roman"/>
        </w:rPr>
        <w:t xml:space="preserve">and look up through the </w:t>
      </w:r>
      <w:r w:rsidR="00B96633" w:rsidRPr="00165467">
        <w:rPr>
          <w:rFonts w:ascii="Times New Roman" w:hAnsi="Times New Roman" w:cs="Times New Roman"/>
        </w:rPr>
        <w:lastRenderedPageBreak/>
        <w:t>shelf. Two</w:t>
      </w:r>
      <w:r w:rsidRPr="00165467">
        <w:rPr>
          <w:rFonts w:ascii="Times New Roman" w:hAnsi="Times New Roman" w:cs="Times New Roman"/>
        </w:rPr>
        <w:t xml:space="preserve"> of the monkeys passed the test and looked significantly more often when baiting was hidden, with the third monkey showing the same trend but not quite reaching significance.</w:t>
      </w:r>
    </w:p>
    <w:p w14:paraId="15407DC1" w14:textId="77777777" w:rsidR="00B96633"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In all of the studies mentioned above</w:t>
      </w:r>
      <w:r w:rsidR="00B96633" w:rsidRPr="00165467">
        <w:rPr>
          <w:rFonts w:ascii="Times New Roman" w:hAnsi="Times New Roman" w:cs="Times New Roman"/>
        </w:rPr>
        <w:t>,</w:t>
      </w:r>
      <w:r w:rsidRPr="00165467">
        <w:rPr>
          <w:rFonts w:ascii="Times New Roman" w:hAnsi="Times New Roman" w:cs="Times New Roman"/>
        </w:rPr>
        <w:t xml:space="preserve"> the object being sought is a food reward. Although this increases the likelihood of the animal being motivated enough to search, it does raise concerns that the strategic food search found is not an example of metacognitive abilities, but rather a reflection of the species foraging strategy. When an animal is hungry it will search for food until it finds it and can satiate its hunger. Therefore it is possible that in food search tasks, the primates are simply following a simple rule of “find the food” meaning that in visible trials no search is required but in hidden trials they search for food without the metacognitive awareness that they don’t know where the food is (</w:t>
      </w:r>
      <w:proofErr w:type="spellStart"/>
      <w:r w:rsidRPr="00165467">
        <w:rPr>
          <w:rFonts w:ascii="Times New Roman" w:hAnsi="Times New Roman" w:cs="Times New Roman"/>
        </w:rPr>
        <w:t>Kornell</w:t>
      </w:r>
      <w:proofErr w:type="spellEnd"/>
      <w:r w:rsidRPr="00165467">
        <w:rPr>
          <w:rFonts w:ascii="Times New Roman" w:hAnsi="Times New Roman" w:cs="Times New Roman"/>
        </w:rPr>
        <w:t xml:space="preserve"> et al., 2007).  </w:t>
      </w:r>
      <w:r w:rsidR="00B96633" w:rsidRPr="00165467">
        <w:rPr>
          <w:rFonts w:ascii="Times New Roman" w:hAnsi="Times New Roman" w:cs="Times New Roman"/>
        </w:rPr>
        <w:t>This concern w</w:t>
      </w:r>
      <w:r w:rsidR="00597809" w:rsidRPr="00165467">
        <w:rPr>
          <w:rFonts w:ascii="Times New Roman" w:hAnsi="Times New Roman" w:cs="Times New Roman"/>
        </w:rPr>
        <w:t>as</w:t>
      </w:r>
      <w:r w:rsidR="00B96633" w:rsidRPr="00165467">
        <w:rPr>
          <w:rFonts w:ascii="Times New Roman" w:hAnsi="Times New Roman" w:cs="Times New Roman"/>
        </w:rPr>
        <w:t xml:space="preserve"> addressed recently in a 2017 paper by Bohn et al., where chimpanzees and orangutans were required to search for tools rather than for food. The ape’s attention was first drawn to an out of reach food item before then being drawn to a choice window. At the choice window the apes could select which tool they wanted to attempt to retrieve the food, however, in some trials the apes were able to see the choices before they were occluded, whereas in other trials they were not - requiring the individuals to peek over a barrier to locate the required tool. The authors found that peeking was more common in trials where the apes didn’t ha</w:t>
      </w:r>
      <w:r w:rsidR="004E580A" w:rsidRPr="00165467">
        <w:rPr>
          <w:rFonts w:ascii="Times New Roman" w:hAnsi="Times New Roman" w:cs="Times New Roman"/>
        </w:rPr>
        <w:t>ve</w:t>
      </w:r>
      <w:r w:rsidR="00B96633" w:rsidRPr="00165467">
        <w:rPr>
          <w:rFonts w:ascii="Times New Roman" w:hAnsi="Times New Roman" w:cs="Times New Roman"/>
        </w:rPr>
        <w:t xml:space="preserve"> visual access to the tools beforehand, suggesting that their selective search strategy is not exclusive to food search and therefore may in fact demonstrate a form of metacognition.</w:t>
      </w:r>
      <w:r w:rsidR="004E580A" w:rsidRPr="00165467">
        <w:rPr>
          <w:rFonts w:ascii="Times New Roman" w:hAnsi="Times New Roman" w:cs="Times New Roman"/>
        </w:rPr>
        <w:t xml:space="preserve"> Methodology such as this is yet to be used with monkeys.</w:t>
      </w:r>
    </w:p>
    <w:p w14:paraId="6625024B" w14:textId="77777777" w:rsidR="00893A35" w:rsidRPr="00165467" w:rsidRDefault="00B96633"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 second concern with current information seeking studies is that</w:t>
      </w:r>
      <w:r w:rsidR="00893A35" w:rsidRPr="00165467">
        <w:rPr>
          <w:rFonts w:ascii="Times New Roman" w:hAnsi="Times New Roman" w:cs="Times New Roman"/>
        </w:rPr>
        <w:t xml:space="preserve"> for all of the tasks mentioned previously, there is only </w:t>
      </w:r>
      <w:r w:rsidRPr="00165467">
        <w:rPr>
          <w:rFonts w:ascii="Times New Roman" w:hAnsi="Times New Roman" w:cs="Times New Roman"/>
        </w:rPr>
        <w:t>one possible way to search for information. This</w:t>
      </w:r>
      <w:r w:rsidR="00893A35" w:rsidRPr="00165467">
        <w:rPr>
          <w:rFonts w:ascii="Times New Roman" w:hAnsi="Times New Roman" w:cs="Times New Roman"/>
        </w:rPr>
        <w:t xml:space="preserve"> add</w:t>
      </w:r>
      <w:r w:rsidRPr="00165467">
        <w:rPr>
          <w:rFonts w:ascii="Times New Roman" w:hAnsi="Times New Roman" w:cs="Times New Roman"/>
        </w:rPr>
        <w:t>s</w:t>
      </w:r>
      <w:r w:rsidR="00893A35" w:rsidRPr="00165467">
        <w:rPr>
          <w:rFonts w:ascii="Times New Roman" w:hAnsi="Times New Roman" w:cs="Times New Roman"/>
        </w:rPr>
        <w:t xml:space="preserve"> to the possibility that when the p</w:t>
      </w:r>
      <w:r w:rsidRPr="00165467">
        <w:rPr>
          <w:rFonts w:ascii="Times New Roman" w:hAnsi="Times New Roman" w:cs="Times New Roman"/>
        </w:rPr>
        <w:t xml:space="preserve">rimates don’t know where something </w:t>
      </w:r>
      <w:r w:rsidR="00893A35" w:rsidRPr="00165467">
        <w:rPr>
          <w:rFonts w:ascii="Times New Roman" w:hAnsi="Times New Roman" w:cs="Times New Roman"/>
        </w:rPr>
        <w:t>is they follow a known exploration routine rather than employing a strategic metacognitive information sear</w:t>
      </w:r>
      <w:r w:rsidRPr="00165467">
        <w:rPr>
          <w:rFonts w:ascii="Times New Roman" w:hAnsi="Times New Roman" w:cs="Times New Roman"/>
        </w:rPr>
        <w:t>ch (</w:t>
      </w:r>
      <w:proofErr w:type="spellStart"/>
      <w:r w:rsidRPr="00165467">
        <w:rPr>
          <w:rFonts w:ascii="Times New Roman" w:hAnsi="Times New Roman" w:cs="Times New Roman"/>
        </w:rPr>
        <w:t>Kornell</w:t>
      </w:r>
      <w:proofErr w:type="spellEnd"/>
      <w:r w:rsidRPr="00165467">
        <w:rPr>
          <w:rFonts w:ascii="Times New Roman" w:hAnsi="Times New Roman" w:cs="Times New Roman"/>
        </w:rPr>
        <w:t xml:space="preserve"> et al., 2007).  </w:t>
      </w:r>
    </w:p>
    <w:p w14:paraId="34D5E564" w14:textId="77777777"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In this study we look for evidence that capuchin monkeys try to fill gaps in their knowledge by selectively seeking information about food and functionality. We make two significant modifications to the previously used procedures in the hope that it will provide stronger evidence that any information seeking observed is not simply use of a natural foraging strategy. Firstly we will modify the testing setup to give participants multiple ways to seek information. This will enable us to assess whether the monkeys are monitoring their knowledge state and then being strategic in their search. Secondly, if selective information seeking is supported by domain general abilities then primates should be able to apply their search selectivity to more than just food. Seeking of functional information is yet to be seen in monkeys, however as they are not as prolific at tool use as chimpanzees, our task will </w:t>
      </w:r>
      <w:r w:rsidR="00115BCE" w:rsidRPr="00165467">
        <w:rPr>
          <w:rFonts w:ascii="Times New Roman" w:hAnsi="Times New Roman" w:cs="Times New Roman"/>
        </w:rPr>
        <w:t xml:space="preserve">differ from Bohn et al. 2017 in the way the non-food information is presented. In previous work (unpublished) capuchin monkeys were shown to understand the causal relation between cups and lids, successfully choosing an open cup over a cup with a lid in order to </w:t>
      </w:r>
      <w:r w:rsidR="00115BCE" w:rsidRPr="00165467">
        <w:rPr>
          <w:rFonts w:ascii="Times New Roman" w:hAnsi="Times New Roman" w:cs="Times New Roman"/>
        </w:rPr>
        <w:lastRenderedPageBreak/>
        <w:t xml:space="preserve">obtain food. We use their success in that task and incorporate it into this study. As well as searching for knowledge about the location of food, monkeys will be required to search for information about the </w:t>
      </w:r>
      <w:r w:rsidRPr="00165467">
        <w:rPr>
          <w:rFonts w:ascii="Times New Roman" w:hAnsi="Times New Roman" w:cs="Times New Roman"/>
        </w:rPr>
        <w:t xml:space="preserve">functionality of the cups containing the food </w:t>
      </w:r>
      <w:r w:rsidR="00115BCE" w:rsidRPr="00165467">
        <w:rPr>
          <w:rFonts w:ascii="Times New Roman" w:hAnsi="Times New Roman" w:cs="Times New Roman"/>
        </w:rPr>
        <w:t>i.e. whether the cup is sealed or open</w:t>
      </w:r>
      <w:r w:rsidRPr="00165467">
        <w:rPr>
          <w:rFonts w:ascii="Times New Roman" w:hAnsi="Times New Roman" w:cs="Times New Roman"/>
        </w:rPr>
        <w:t>.</w:t>
      </w:r>
    </w:p>
    <w:p w14:paraId="0CCE079F" w14:textId="77777777"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We predict that if monkeys are selective about filling gaps in their knowledge, then they should only seek information when it is missing. Further, if monkeys are strategic about filling gaps in their knowledge then their seeking pattern should be different in trials which provide differing knowledge gaps. Finally, if monkeys</w:t>
      </w:r>
      <w:r w:rsidR="00597809" w:rsidRPr="00165467">
        <w:rPr>
          <w:rFonts w:ascii="Times New Roman" w:hAnsi="Times New Roman" w:cs="Times New Roman"/>
        </w:rPr>
        <w:t>’</w:t>
      </w:r>
      <w:r w:rsidRPr="00165467">
        <w:rPr>
          <w:rFonts w:ascii="Times New Roman" w:hAnsi="Times New Roman" w:cs="Times New Roman"/>
        </w:rPr>
        <w:t xml:space="preserve"> information seeking is underpinned by a flexible, domain general metacognitive ability, then they should exhibit similar seeking patterns for both food and functional information.</w:t>
      </w:r>
    </w:p>
    <w:p w14:paraId="57070D84" w14:textId="41E3E4A0" w:rsidR="00893A35" w:rsidRPr="00165467" w:rsidRDefault="00893A35"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Experiment 1</w:t>
      </w:r>
      <w:r w:rsidR="003B2E68">
        <w:rPr>
          <w:rFonts w:ascii="Times New Roman" w:hAnsi="Times New Roman" w:cs="Times New Roman"/>
          <w:b/>
        </w:rPr>
        <w:t xml:space="preserve"> – Food search</w:t>
      </w:r>
    </w:p>
    <w:p w14:paraId="449E67FB" w14:textId="4538FDA2" w:rsidR="00893A35" w:rsidRPr="00165467" w:rsidRDefault="00165467" w:rsidP="00893A35">
      <w:pPr>
        <w:autoSpaceDE w:val="0"/>
        <w:autoSpaceDN w:val="0"/>
        <w:adjustRightInd w:val="0"/>
        <w:spacing w:line="360" w:lineRule="auto"/>
        <w:rPr>
          <w:rFonts w:ascii="Times New Roman" w:hAnsi="Times New Roman" w:cs="Times New Roman"/>
        </w:rPr>
      </w:pPr>
      <w:r>
        <w:rPr>
          <w:rFonts w:ascii="Times New Roman" w:hAnsi="Times New Roman" w:cs="Times New Roman"/>
        </w:rPr>
        <w:t>E</w:t>
      </w:r>
      <w:r w:rsidR="00893A35" w:rsidRPr="00165467">
        <w:rPr>
          <w:rFonts w:ascii="Times New Roman" w:hAnsi="Times New Roman" w:cs="Times New Roman"/>
        </w:rPr>
        <w:t xml:space="preserve">vidence for selective information seeking in capuchin monkeys is mixed. Only after training did the majority of capuchins show selectivity in </w:t>
      </w:r>
      <w:proofErr w:type="spellStart"/>
      <w:r w:rsidR="00893A35" w:rsidRPr="00165467">
        <w:rPr>
          <w:rFonts w:ascii="Times New Roman" w:hAnsi="Times New Roman" w:cs="Times New Roman"/>
        </w:rPr>
        <w:t>Basile</w:t>
      </w:r>
      <w:proofErr w:type="spellEnd"/>
      <w:r w:rsidR="00893A35" w:rsidRPr="00165467">
        <w:rPr>
          <w:rFonts w:ascii="Times New Roman" w:hAnsi="Times New Roman" w:cs="Times New Roman"/>
        </w:rPr>
        <w:t xml:space="preserve"> et al.’s task (</w:t>
      </w:r>
      <w:r w:rsidR="009F1C47" w:rsidRPr="00165467">
        <w:rPr>
          <w:rFonts w:ascii="Times New Roman" w:hAnsi="Times New Roman" w:cs="Times New Roman"/>
        </w:rPr>
        <w:t>2009), and although all three of the capuchins showed the expected pattern of looking the basic task in Vining and Marsh’s task (2015), their performanc</w:t>
      </w:r>
      <w:r w:rsidR="00FB5594" w:rsidRPr="00165467">
        <w:rPr>
          <w:rFonts w:ascii="Times New Roman" w:hAnsi="Times New Roman" w:cs="Times New Roman"/>
        </w:rPr>
        <w:t>es on the following versions were</w:t>
      </w:r>
      <w:r w:rsidR="009F1C47" w:rsidRPr="00165467">
        <w:rPr>
          <w:rFonts w:ascii="Times New Roman" w:hAnsi="Times New Roman" w:cs="Times New Roman"/>
        </w:rPr>
        <w:t xml:space="preserve"> very variable. In both these studies the monkeys only had one way to search for information and training was required in order for them to perform the required seeking action. In this study we use a modification of Vining and Marsh (2009) setup that provides the monkeys with multiple ways to search based on behaviour </w:t>
      </w:r>
      <w:r w:rsidR="00597809" w:rsidRPr="00165467">
        <w:rPr>
          <w:rFonts w:ascii="Times New Roman" w:hAnsi="Times New Roman" w:cs="Times New Roman"/>
        </w:rPr>
        <w:t xml:space="preserve">previously </w:t>
      </w:r>
      <w:r w:rsidR="009F1C47" w:rsidRPr="00165467">
        <w:rPr>
          <w:rFonts w:ascii="Times New Roman" w:hAnsi="Times New Roman" w:cs="Times New Roman"/>
        </w:rPr>
        <w:t>seen occurring naturally in the testing room.</w:t>
      </w:r>
    </w:p>
    <w:p w14:paraId="0C07D8A9" w14:textId="77777777" w:rsidR="0022305C" w:rsidRPr="00165467" w:rsidRDefault="0022305C"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Method</w:t>
      </w:r>
    </w:p>
    <w:p w14:paraId="240F8205"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Subjects and Housing</w:t>
      </w:r>
    </w:p>
    <w:p w14:paraId="01FBBD42" w14:textId="111038CB"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The capuchin monkeys that participated in the study were housed at the University of St Andrew’s “Living Links to Human Evolution Research” Centre located within the Royal Zoological Society of Scotland’s Edinburgh Zoo. At the Centre the monkeys live in two mixed species communities, with each group made up of common squirrel monkeys (</w:t>
      </w:r>
      <w:proofErr w:type="spellStart"/>
      <w:r w:rsidRPr="00165467">
        <w:rPr>
          <w:rFonts w:ascii="Times New Roman" w:hAnsi="Times New Roman" w:cs="Times New Roman"/>
        </w:rPr>
        <w:t>Saimiri</w:t>
      </w:r>
      <w:proofErr w:type="spellEnd"/>
      <w:r w:rsidRPr="00165467">
        <w:rPr>
          <w:rFonts w:ascii="Times New Roman" w:hAnsi="Times New Roman" w:cs="Times New Roman"/>
        </w:rPr>
        <w:t xml:space="preserve"> </w:t>
      </w:r>
      <w:proofErr w:type="spellStart"/>
      <w:r w:rsidRPr="00165467">
        <w:rPr>
          <w:rFonts w:ascii="Times New Roman" w:hAnsi="Times New Roman" w:cs="Times New Roman"/>
        </w:rPr>
        <w:t>sciureus</w:t>
      </w:r>
      <w:proofErr w:type="spellEnd"/>
      <w:r w:rsidRPr="00165467">
        <w:rPr>
          <w:rFonts w:ascii="Times New Roman" w:hAnsi="Times New Roman" w:cs="Times New Roman"/>
        </w:rPr>
        <w:t>) and brown tufted capuchin monkeys (</w:t>
      </w:r>
      <w:proofErr w:type="spellStart"/>
      <w:r w:rsidRPr="00165467">
        <w:rPr>
          <w:rFonts w:ascii="Times New Roman" w:hAnsi="Times New Roman" w:cs="Times New Roman"/>
        </w:rPr>
        <w:t>Sapajus</w:t>
      </w:r>
      <w:proofErr w:type="spellEnd"/>
      <w:r w:rsidRPr="00165467">
        <w:rPr>
          <w:rFonts w:ascii="Times New Roman" w:hAnsi="Times New Roman" w:cs="Times New Roman"/>
        </w:rPr>
        <w:t xml:space="preserve"> sp.) Both group’s enclosures consist of an indoor capuchin area (7m by 4.5m by 6m high) to which both species have access, an indoor squirrel monkey enclosure (5.5m by 4.5m by 6m high) to which only the squirrel monkeys have access, and a large shared outdoor area (approximately 900m</w:t>
      </w:r>
      <w:r w:rsidRPr="00165467">
        <w:rPr>
          <w:rFonts w:ascii="Times New Roman" w:hAnsi="Times New Roman" w:cs="Times New Roman"/>
          <w:vertAlign w:val="superscript"/>
        </w:rPr>
        <w:t>2</w:t>
      </w:r>
      <w:r w:rsidRPr="00165467">
        <w:rPr>
          <w:rFonts w:ascii="Times New Roman" w:hAnsi="Times New Roman" w:cs="Times New Roman"/>
        </w:rPr>
        <w:t xml:space="preserve">) consisting of natural vegetation and climbing structures. Situated between the indoor areas is a research room, where, at specified research times the monkeys have access to their testing cubicles. Research sessions took place up to 5 days a weeks, twice a day at 11.15am – 12.45pm and 2.15pm -4pm Monday-Fridays. Subjects came from both of the groups at the centre; the East group and the West group. The two groups live in adjacent enclosures which are a mirror image of each other, under identical housing conditions and similar size social groups. The monkeys are fed a variety of fruits, vegetables, cereals and insects several times per day. The monkeys are never food </w:t>
      </w:r>
      <w:r w:rsidRPr="00165467">
        <w:rPr>
          <w:rFonts w:ascii="Times New Roman" w:hAnsi="Times New Roman" w:cs="Times New Roman"/>
        </w:rPr>
        <w:lastRenderedPageBreak/>
        <w:t>deprived and water is available ad libitum. All participant in experiments was voluntary and all food rewards provided (peanuts, rai</w:t>
      </w:r>
      <w:r w:rsidR="003B2E68">
        <w:rPr>
          <w:rFonts w:ascii="Times New Roman" w:hAnsi="Times New Roman" w:cs="Times New Roman"/>
        </w:rPr>
        <w:t>sins, and dates</w:t>
      </w:r>
      <w:r w:rsidRPr="00165467">
        <w:rPr>
          <w:rFonts w:ascii="Times New Roman" w:hAnsi="Times New Roman" w:cs="Times New Roman"/>
        </w:rPr>
        <w:t xml:space="preserve">) were supplemental to the monkeys’ daily diet. </w:t>
      </w:r>
    </w:p>
    <w:p w14:paraId="31982C5F" w14:textId="77777777"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i/>
        </w:rPr>
        <w:t>Setup</w:t>
      </w:r>
    </w:p>
    <w:p w14:paraId="35EB167A" w14:textId="5C747D0D"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All monkeys were tested in the familiar testing cubicles, which they enter voluntarily and are able to leave at any time. </w:t>
      </w:r>
      <w:del w:id="11" w:author="Völter Christoph" w:date="2019-07-13T15:17:00Z">
        <w:r w:rsidRPr="00165467" w:rsidDel="00A1159B">
          <w:rPr>
            <w:rFonts w:ascii="Times New Roman" w:hAnsi="Times New Roman" w:cs="Times New Roman"/>
          </w:rPr>
          <w:delText xml:space="preserve">The general setup was based on previous information seeking studies (Vining &amp; Marsh, 2015; Call &amp; Carpenter, 2001; Call, 2010, Bohn et al., 2017). </w:delText>
        </w:r>
      </w:del>
      <w:r w:rsidRPr="00165467">
        <w:rPr>
          <w:rFonts w:ascii="Times New Roman" w:hAnsi="Times New Roman" w:cs="Times New Roman"/>
        </w:rPr>
        <w:t xml:space="preserve">Participants entered into the testing cubicles and </w:t>
      </w:r>
      <w:proofErr w:type="gramStart"/>
      <w:r w:rsidRPr="00165467">
        <w:rPr>
          <w:rFonts w:ascii="Times New Roman" w:hAnsi="Times New Roman" w:cs="Times New Roman"/>
        </w:rPr>
        <w:t>were given</w:t>
      </w:r>
      <w:proofErr w:type="gramEnd"/>
      <w:r w:rsidRPr="00165467">
        <w:rPr>
          <w:rFonts w:ascii="Times New Roman" w:hAnsi="Times New Roman" w:cs="Times New Roman"/>
        </w:rPr>
        <w:t xml:space="preserve"> access to two adjacent cubicles. In the </w:t>
      </w:r>
      <w:del w:id="12" w:author="Völter Christoph" w:date="2019-07-13T15:17:00Z">
        <w:r w:rsidRPr="00165467" w:rsidDel="00A1159B">
          <w:rPr>
            <w:rFonts w:ascii="Times New Roman" w:hAnsi="Times New Roman" w:cs="Times New Roman"/>
          </w:rPr>
          <w:delText xml:space="preserve">door </w:delText>
        </w:r>
      </w:del>
      <w:ins w:id="13" w:author="Völter Christoph" w:date="2019-07-13T15:17:00Z">
        <w:r w:rsidR="00A1159B">
          <w:rPr>
            <w:rFonts w:ascii="Times New Roman" w:hAnsi="Times New Roman" w:cs="Times New Roman"/>
          </w:rPr>
          <w:t>front side</w:t>
        </w:r>
        <w:r w:rsidR="00A1159B" w:rsidRPr="00165467">
          <w:rPr>
            <w:rFonts w:ascii="Times New Roman" w:hAnsi="Times New Roman" w:cs="Times New Roman"/>
          </w:rPr>
          <w:t xml:space="preserve"> </w:t>
        </w:r>
      </w:ins>
      <w:r w:rsidRPr="00165467">
        <w:rPr>
          <w:rFonts w:ascii="Times New Roman" w:hAnsi="Times New Roman" w:cs="Times New Roman"/>
        </w:rPr>
        <w:t>of one of the cubicles</w:t>
      </w:r>
      <w:ins w:id="14" w:author="Völter Christoph" w:date="2019-07-13T15:18:00Z">
        <w:r w:rsidR="00A1159B">
          <w:rPr>
            <w:rFonts w:ascii="Times New Roman" w:hAnsi="Times New Roman" w:cs="Times New Roman"/>
          </w:rPr>
          <w:t xml:space="preserve"> (facing toward the experimenter)</w:t>
        </w:r>
      </w:ins>
      <w:ins w:id="15" w:author="Völter Christoph" w:date="2019-07-13T15:19:00Z">
        <w:r w:rsidR="00A1159B">
          <w:rPr>
            <w:rFonts w:ascii="Times New Roman" w:hAnsi="Times New Roman" w:cs="Times New Roman"/>
          </w:rPr>
          <w:t>,</w:t>
        </w:r>
      </w:ins>
      <w:r w:rsidRPr="00165467">
        <w:rPr>
          <w:rFonts w:ascii="Times New Roman" w:hAnsi="Times New Roman" w:cs="Times New Roman"/>
        </w:rPr>
        <w:t xml:space="preserve"> we installed a </w:t>
      </w:r>
      <w:del w:id="16" w:author="Völter Christoph" w:date="2019-07-13T15:19:00Z">
        <w:r w:rsidRPr="00165467" w:rsidDel="00A1159B">
          <w:rPr>
            <w:rFonts w:ascii="Times New Roman" w:hAnsi="Times New Roman" w:cs="Times New Roman"/>
          </w:rPr>
          <w:delText>Plexiglass</w:delText>
        </w:r>
      </w:del>
      <w:ins w:id="17" w:author="Völter Christoph" w:date="2019-07-13T15:19:00Z">
        <w:r w:rsidR="00A1159B" w:rsidRPr="00165467">
          <w:rPr>
            <w:rFonts w:ascii="Times New Roman" w:hAnsi="Times New Roman" w:cs="Times New Roman"/>
          </w:rPr>
          <w:t>Plexiglas</w:t>
        </w:r>
      </w:ins>
      <w:r w:rsidRPr="00165467">
        <w:rPr>
          <w:rFonts w:ascii="Times New Roman" w:hAnsi="Times New Roman" w:cs="Times New Roman"/>
        </w:rPr>
        <w:t xml:space="preserve"> panel with </w:t>
      </w:r>
      <w:proofErr w:type="gramStart"/>
      <w:r w:rsidR="00C2139E" w:rsidRPr="00165467">
        <w:rPr>
          <w:rFonts w:ascii="Times New Roman" w:hAnsi="Times New Roman" w:cs="Times New Roman"/>
        </w:rPr>
        <w:t>3</w:t>
      </w:r>
      <w:proofErr w:type="gramEnd"/>
      <w:r w:rsidRPr="00165467">
        <w:rPr>
          <w:rFonts w:ascii="Times New Roman" w:hAnsi="Times New Roman" w:cs="Times New Roman"/>
        </w:rPr>
        <w:t xml:space="preserve"> evenly spaced holes </w:t>
      </w:r>
      <w:r w:rsidRPr="00165467">
        <w:rPr>
          <w:rFonts w:ascii="Times New Roman" w:hAnsi="Times New Roman" w:cs="Times New Roman"/>
          <w:highlight w:val="yellow"/>
        </w:rPr>
        <w:t>…</w:t>
      </w:r>
      <w:r w:rsidRPr="00165467">
        <w:rPr>
          <w:rFonts w:ascii="Times New Roman" w:hAnsi="Times New Roman" w:cs="Times New Roman"/>
        </w:rPr>
        <w:t xml:space="preserve"> from the bottom. Behind these holes </w:t>
      </w:r>
      <w:ins w:id="18" w:author="Völter Christoph" w:date="2019-07-13T15:19:00Z">
        <w:r w:rsidR="00A1159B">
          <w:rPr>
            <w:rFonts w:ascii="Times New Roman" w:hAnsi="Times New Roman" w:cs="Times New Roman"/>
          </w:rPr>
          <w:t xml:space="preserve">(outside the cubicle) </w:t>
        </w:r>
      </w:ins>
      <w:r w:rsidRPr="00165467">
        <w:rPr>
          <w:rFonts w:ascii="Times New Roman" w:hAnsi="Times New Roman" w:cs="Times New Roman"/>
        </w:rPr>
        <w:t xml:space="preserve">was a transparent plastic stand </w:t>
      </w:r>
      <w:r w:rsidRPr="00165467">
        <w:rPr>
          <w:rFonts w:ascii="Times New Roman" w:hAnsi="Times New Roman" w:cs="Times New Roman"/>
          <w:highlight w:val="yellow"/>
        </w:rPr>
        <w:t>(…..)</w:t>
      </w:r>
      <w:r w:rsidRPr="00165467">
        <w:rPr>
          <w:rFonts w:ascii="Times New Roman" w:hAnsi="Times New Roman" w:cs="Times New Roman"/>
        </w:rPr>
        <w:t xml:space="preserve"> onto which the cups </w:t>
      </w:r>
      <w:proofErr w:type="gramStart"/>
      <w:r w:rsidRPr="00165467">
        <w:rPr>
          <w:rFonts w:ascii="Times New Roman" w:hAnsi="Times New Roman" w:cs="Times New Roman"/>
        </w:rPr>
        <w:t>were placed</w:t>
      </w:r>
      <w:proofErr w:type="gramEnd"/>
      <w:r w:rsidRPr="00165467">
        <w:rPr>
          <w:rFonts w:ascii="Times New Roman" w:hAnsi="Times New Roman" w:cs="Times New Roman"/>
        </w:rPr>
        <w:t xml:space="preserve"> during trials. The stand was positioned </w:t>
      </w:r>
      <w:r w:rsidRPr="00165467">
        <w:rPr>
          <w:rFonts w:ascii="Times New Roman" w:hAnsi="Times New Roman" w:cs="Times New Roman"/>
          <w:highlight w:val="yellow"/>
        </w:rPr>
        <w:t>... cm</w:t>
      </w:r>
      <w:r w:rsidRPr="00165467">
        <w:rPr>
          <w:rFonts w:ascii="Times New Roman" w:hAnsi="Times New Roman" w:cs="Times New Roman"/>
        </w:rPr>
        <w:t xml:space="preserve"> away from the window just out of arms reach, as this was the distance at which, during </w:t>
      </w:r>
      <w:r w:rsidR="00C2139E" w:rsidRPr="00165467">
        <w:rPr>
          <w:rFonts w:ascii="Times New Roman" w:hAnsi="Times New Roman" w:cs="Times New Roman"/>
        </w:rPr>
        <w:t>opaque</w:t>
      </w:r>
      <w:r w:rsidRPr="00165467">
        <w:rPr>
          <w:rFonts w:ascii="Times New Roman" w:hAnsi="Times New Roman" w:cs="Times New Roman"/>
        </w:rPr>
        <w:t xml:space="preserve"> trials</w:t>
      </w:r>
      <w:r w:rsidR="00C2139E" w:rsidRPr="00165467">
        <w:rPr>
          <w:rFonts w:ascii="Times New Roman" w:hAnsi="Times New Roman" w:cs="Times New Roman"/>
        </w:rPr>
        <w:t xml:space="preserve"> , in order to peek into the top section of the cup, the monkeys had to stand up.</w:t>
      </w:r>
    </w:p>
    <w:p w14:paraId="16CA0843" w14:textId="77777777" w:rsidR="001267F9" w:rsidRPr="00165467" w:rsidRDefault="00C2139E" w:rsidP="001267F9">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The cups comprised of two compartments </w:t>
      </w:r>
      <w:r w:rsidRPr="00165467">
        <w:rPr>
          <w:rFonts w:ascii="Times New Roman" w:hAnsi="Times New Roman" w:cs="Times New Roman"/>
          <w:highlight w:val="yellow"/>
        </w:rPr>
        <w:t>(figure 1.).</w:t>
      </w:r>
      <w:r w:rsidRPr="00165467">
        <w:rPr>
          <w:rFonts w:ascii="Times New Roman" w:hAnsi="Times New Roman" w:cs="Times New Roman"/>
        </w:rPr>
        <w:t xml:space="preserve"> </w:t>
      </w:r>
      <w:commentRangeStart w:id="19"/>
      <w:r w:rsidRPr="00165467">
        <w:rPr>
          <w:rFonts w:ascii="Times New Roman" w:hAnsi="Times New Roman" w:cs="Times New Roman"/>
        </w:rPr>
        <w:t xml:space="preserve">Food </w:t>
      </w:r>
      <w:proofErr w:type="gramStart"/>
      <w:r w:rsidRPr="00165467">
        <w:rPr>
          <w:rFonts w:ascii="Times New Roman" w:hAnsi="Times New Roman" w:cs="Times New Roman"/>
        </w:rPr>
        <w:t>could be hidden underneath the cup inside the bottom compartment, and/or dropped inside the top compartment</w:t>
      </w:r>
      <w:commentRangeEnd w:id="19"/>
      <w:proofErr w:type="gramEnd"/>
      <w:r w:rsidR="00850597">
        <w:rPr>
          <w:rStyle w:val="CommentReference"/>
        </w:rPr>
        <w:commentReference w:id="19"/>
      </w:r>
      <w:r w:rsidRPr="00165467">
        <w:rPr>
          <w:rFonts w:ascii="Times New Roman" w:hAnsi="Times New Roman" w:cs="Times New Roman"/>
        </w:rPr>
        <w:t xml:space="preserve">. The two compartments were attached slightly unaligned so that the monkeys could not mistake that food dropped in the top would fall through to the bottom. In transparent trials a set of transparent cups was used, and in opaque trials an identical, but opaque set was used. </w:t>
      </w:r>
      <w:r w:rsidR="00683D40" w:rsidRPr="00165467">
        <w:rPr>
          <w:rFonts w:ascii="Times New Roman" w:hAnsi="Times New Roman" w:cs="Times New Roman"/>
        </w:rPr>
        <w:t xml:space="preserve">In every trial one of the cups only contained food in the top compartment, one only contained food in the bottom compartment, and one contained food in both compartments. </w:t>
      </w:r>
    </w:p>
    <w:p w14:paraId="5FAB9FD2"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Procedure</w:t>
      </w:r>
    </w:p>
    <w:p w14:paraId="561F1EF1" w14:textId="5F5CB3F4" w:rsidR="009F1C47" w:rsidRPr="00165467" w:rsidRDefault="00475354"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At the beginning of each t</w:t>
      </w:r>
      <w:r w:rsidR="009F1C47" w:rsidRPr="00165467">
        <w:rPr>
          <w:rFonts w:ascii="Times New Roman" w:hAnsi="Times New Roman" w:cs="Times New Roman"/>
        </w:rPr>
        <w:t xml:space="preserve">rial </w:t>
      </w:r>
      <w:r w:rsidR="00DC404A" w:rsidRPr="00165467">
        <w:rPr>
          <w:rFonts w:ascii="Times New Roman" w:hAnsi="Times New Roman" w:cs="Times New Roman"/>
        </w:rPr>
        <w:t xml:space="preserve">an occluder was placed across the window of the testing cubicle, blocking the monkey’s view of the stand. One by one the cups were then placed on the stand and any hidden baiting occurred. </w:t>
      </w:r>
      <w:r w:rsidR="009470CE" w:rsidRPr="00165467">
        <w:rPr>
          <w:rFonts w:ascii="Times New Roman" w:hAnsi="Times New Roman" w:cs="Times New Roman"/>
        </w:rPr>
        <w:t xml:space="preserve">Each cup </w:t>
      </w:r>
      <w:proofErr w:type="gramStart"/>
      <w:r w:rsidR="009470CE" w:rsidRPr="00165467">
        <w:rPr>
          <w:rFonts w:ascii="Times New Roman" w:hAnsi="Times New Roman" w:cs="Times New Roman"/>
        </w:rPr>
        <w:t>was placed</w:t>
      </w:r>
      <w:proofErr w:type="gramEnd"/>
      <w:r w:rsidR="009470CE" w:rsidRPr="00165467">
        <w:rPr>
          <w:rFonts w:ascii="Times New Roman" w:hAnsi="Times New Roman" w:cs="Times New Roman"/>
        </w:rPr>
        <w:t xml:space="preserve"> equidistan</w:t>
      </w:r>
      <w:del w:id="20" w:author="Völter Christoph" w:date="2019-07-13T15:26:00Z">
        <w:r w:rsidR="009470CE" w:rsidRPr="00165467" w:rsidDel="00A1159B">
          <w:rPr>
            <w:rFonts w:ascii="Times New Roman" w:hAnsi="Times New Roman" w:cs="Times New Roman"/>
          </w:rPr>
          <w:delText>ce</w:delText>
        </w:r>
      </w:del>
      <w:ins w:id="21" w:author="Völter Christoph" w:date="2019-07-13T15:26:00Z">
        <w:r w:rsidR="00A1159B">
          <w:rPr>
            <w:rFonts w:ascii="Times New Roman" w:hAnsi="Times New Roman" w:cs="Times New Roman"/>
          </w:rPr>
          <w:t>t</w:t>
        </w:r>
      </w:ins>
      <w:ins w:id="22" w:author="Völter Christoph" w:date="2019-07-13T15:27:00Z">
        <w:r w:rsidR="00A1159B">
          <w:rPr>
            <w:rFonts w:ascii="Times New Roman" w:hAnsi="Times New Roman" w:cs="Times New Roman"/>
          </w:rPr>
          <w:t>ly</w:t>
        </w:r>
      </w:ins>
      <w:r w:rsidR="009470CE" w:rsidRPr="00165467">
        <w:rPr>
          <w:rFonts w:ascii="Times New Roman" w:hAnsi="Times New Roman" w:cs="Times New Roman"/>
        </w:rPr>
        <w:t xml:space="preserve"> from one another </w:t>
      </w:r>
      <w:r w:rsidR="009470CE" w:rsidRPr="00165467">
        <w:rPr>
          <w:rFonts w:ascii="Times New Roman" w:hAnsi="Times New Roman" w:cs="Times New Roman"/>
          <w:highlight w:val="yellow"/>
        </w:rPr>
        <w:t>(…)</w:t>
      </w:r>
      <w:r w:rsidR="009470CE" w:rsidRPr="00165467">
        <w:rPr>
          <w:rFonts w:ascii="Times New Roman" w:hAnsi="Times New Roman" w:cs="Times New Roman"/>
        </w:rPr>
        <w:t xml:space="preserve"> in line with the holes in the </w:t>
      </w:r>
      <w:del w:id="23" w:author="Völter Christoph" w:date="2019-07-13T15:22:00Z">
        <w:r w:rsidR="009470CE" w:rsidRPr="00165467" w:rsidDel="00A1159B">
          <w:rPr>
            <w:rFonts w:ascii="Times New Roman" w:hAnsi="Times New Roman" w:cs="Times New Roman"/>
          </w:rPr>
          <w:delText>Plexiglass</w:delText>
        </w:r>
      </w:del>
      <w:ins w:id="24" w:author="Völter Christoph" w:date="2019-07-13T15:22:00Z">
        <w:r w:rsidR="00A1159B">
          <w:rPr>
            <w:rFonts w:ascii="Times New Roman" w:hAnsi="Times New Roman" w:cs="Times New Roman"/>
          </w:rPr>
          <w:t>Plexiglas</w:t>
        </w:r>
      </w:ins>
      <w:r w:rsidR="009470CE" w:rsidRPr="00165467">
        <w:rPr>
          <w:rFonts w:ascii="Times New Roman" w:hAnsi="Times New Roman" w:cs="Times New Roman"/>
        </w:rPr>
        <w:t xml:space="preserve">. </w:t>
      </w:r>
      <w:r w:rsidR="00DC404A" w:rsidRPr="00165467">
        <w:rPr>
          <w:rFonts w:ascii="Times New Roman" w:hAnsi="Times New Roman" w:cs="Times New Roman"/>
        </w:rPr>
        <w:t xml:space="preserve">The occluder was then removed to reveal the cups on the stand, and any visible baiting was carried out. </w:t>
      </w:r>
      <w:r w:rsidR="009470CE" w:rsidRPr="00165467">
        <w:rPr>
          <w:rFonts w:ascii="Times New Roman" w:hAnsi="Times New Roman" w:cs="Times New Roman"/>
        </w:rPr>
        <w:t xml:space="preserve">Once all of the cups were baited the experimenter looked away so as not to cue the monkeys, and a 5 second ‘peeking interval’ began. </w:t>
      </w:r>
      <w:r w:rsidR="009F1C47" w:rsidRPr="00165467">
        <w:rPr>
          <w:rFonts w:ascii="Times New Roman" w:hAnsi="Times New Roman" w:cs="Times New Roman"/>
        </w:rPr>
        <w:t>During the peeking interval the monkeys were able to peek both by s</w:t>
      </w:r>
      <w:r w:rsidR="009470CE" w:rsidRPr="00165467">
        <w:rPr>
          <w:rFonts w:ascii="Times New Roman" w:hAnsi="Times New Roman" w:cs="Times New Roman"/>
        </w:rPr>
        <w:t xml:space="preserve">tanding up and looking down into the top compartment of </w:t>
      </w:r>
      <w:r w:rsidR="009F1C47" w:rsidRPr="00165467">
        <w:rPr>
          <w:rFonts w:ascii="Times New Roman" w:hAnsi="Times New Roman" w:cs="Times New Roman"/>
        </w:rPr>
        <w:t xml:space="preserve">the cups from above (enabling </w:t>
      </w:r>
      <w:r w:rsidR="009470CE" w:rsidRPr="00165467">
        <w:rPr>
          <w:rFonts w:ascii="Times New Roman" w:hAnsi="Times New Roman" w:cs="Times New Roman"/>
        </w:rPr>
        <w:t>them to determine which cups contain food in the top</w:t>
      </w:r>
      <w:r w:rsidR="009F1C47" w:rsidRPr="00165467">
        <w:rPr>
          <w:rFonts w:ascii="Times New Roman" w:hAnsi="Times New Roman" w:cs="Times New Roman"/>
        </w:rPr>
        <w:t>) as well as by</w:t>
      </w:r>
      <w:r w:rsidR="009470CE" w:rsidRPr="00165467">
        <w:rPr>
          <w:rFonts w:ascii="Times New Roman" w:hAnsi="Times New Roman" w:cs="Times New Roman"/>
        </w:rPr>
        <w:t xml:space="preserve"> crouching down and looking up into</w:t>
      </w:r>
      <w:r w:rsidR="009F1C47" w:rsidRPr="00165467">
        <w:rPr>
          <w:rFonts w:ascii="Times New Roman" w:hAnsi="Times New Roman" w:cs="Times New Roman"/>
        </w:rPr>
        <w:t xml:space="preserve"> the cups from below through the transparent stand (enabling them to determine which of the cups contained food</w:t>
      </w:r>
      <w:r w:rsidR="009470CE" w:rsidRPr="00165467">
        <w:rPr>
          <w:rFonts w:ascii="Times New Roman" w:hAnsi="Times New Roman" w:cs="Times New Roman"/>
        </w:rPr>
        <w:t xml:space="preserve"> in the bottom</w:t>
      </w:r>
      <w:r w:rsidR="009F1C47" w:rsidRPr="00165467">
        <w:rPr>
          <w:rFonts w:ascii="Times New Roman" w:hAnsi="Times New Roman" w:cs="Times New Roman"/>
        </w:rPr>
        <w:t xml:space="preserve">). After the 5 seconds had passed, the experimenter faced the participant and said their name followed by “choosing” to signal to the monkey that they should point to their desired cup. All of the monkeys had a large amount of previous experience with choosing cups by pointing through the respective hole. </w:t>
      </w:r>
      <w:r w:rsidR="009470CE" w:rsidRPr="00165467">
        <w:rPr>
          <w:rFonts w:ascii="Times New Roman" w:hAnsi="Times New Roman" w:cs="Times New Roman"/>
        </w:rPr>
        <w:t xml:space="preserve">Whichever cup the monkey chose the experimenter lifted to reveal any food in the bottom compartment, and then tipped upside down to empty out any food in the top compartment. Any revealed food was then given to the </w:t>
      </w:r>
      <w:r w:rsidR="009470CE" w:rsidRPr="00165467">
        <w:rPr>
          <w:rFonts w:ascii="Times New Roman" w:hAnsi="Times New Roman" w:cs="Times New Roman"/>
        </w:rPr>
        <w:lastRenderedPageBreak/>
        <w:t xml:space="preserve">monkey. </w:t>
      </w:r>
      <w:r w:rsidR="009F1C47" w:rsidRPr="00165467">
        <w:rPr>
          <w:rFonts w:ascii="Times New Roman" w:hAnsi="Times New Roman" w:cs="Times New Roman"/>
        </w:rPr>
        <w:t xml:space="preserve">If the monkey chose correctly by pointing to the </w:t>
      </w:r>
      <w:r w:rsidR="009470CE" w:rsidRPr="00165467">
        <w:rPr>
          <w:rFonts w:ascii="Times New Roman" w:hAnsi="Times New Roman" w:cs="Times New Roman"/>
        </w:rPr>
        <w:t>double</w:t>
      </w:r>
      <w:r w:rsidR="009F1C47" w:rsidRPr="00165467">
        <w:rPr>
          <w:rFonts w:ascii="Times New Roman" w:hAnsi="Times New Roman" w:cs="Times New Roman"/>
        </w:rPr>
        <w:t>-baited cup</w:t>
      </w:r>
      <w:r w:rsidR="009470CE" w:rsidRPr="00165467">
        <w:rPr>
          <w:rFonts w:ascii="Times New Roman" w:hAnsi="Times New Roman" w:cs="Times New Roman"/>
        </w:rPr>
        <w:t xml:space="preserve"> this meant it received both a piece of date and a peanut. Choosing either of the other two cups resulted in the monkey receiving just one of the types of food. </w:t>
      </w:r>
      <w:r w:rsidR="009F1C47" w:rsidRPr="00165467">
        <w:rPr>
          <w:rFonts w:ascii="Times New Roman" w:hAnsi="Times New Roman" w:cs="Times New Roman"/>
        </w:rPr>
        <w:t xml:space="preserve"> </w:t>
      </w:r>
      <w:r w:rsidR="009470CE" w:rsidRPr="00165467">
        <w:rPr>
          <w:rFonts w:ascii="Times New Roman" w:hAnsi="Times New Roman" w:cs="Times New Roman"/>
        </w:rPr>
        <w:t>After passing the monkey the food it had won, the contents of the other two cups was revealed and moved to a discard pile.</w:t>
      </w:r>
    </w:p>
    <w:p w14:paraId="02F2F3B9" w14:textId="2956E3BC" w:rsidR="00475354" w:rsidRPr="00165467" w:rsidRDefault="00475354" w:rsidP="00475354">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In order to look for any strategic searching we presented the monkeys with </w:t>
      </w:r>
      <w:proofErr w:type="gramStart"/>
      <w:r w:rsidRPr="00165467">
        <w:rPr>
          <w:rFonts w:ascii="Times New Roman" w:hAnsi="Times New Roman" w:cs="Times New Roman"/>
        </w:rPr>
        <w:t>4</w:t>
      </w:r>
      <w:proofErr w:type="gramEnd"/>
      <w:r w:rsidRPr="00165467">
        <w:rPr>
          <w:rFonts w:ascii="Times New Roman" w:hAnsi="Times New Roman" w:cs="Times New Roman"/>
        </w:rPr>
        <w:t xml:space="preserve"> di</w:t>
      </w:r>
      <w:r w:rsidR="003B2E68">
        <w:rPr>
          <w:rFonts w:ascii="Times New Roman" w:hAnsi="Times New Roman" w:cs="Times New Roman"/>
        </w:rPr>
        <w:t>fferent baiting conditions; All-</w:t>
      </w:r>
      <w:r w:rsidRPr="00165467">
        <w:rPr>
          <w:rFonts w:ascii="Times New Roman" w:hAnsi="Times New Roman" w:cs="Times New Roman"/>
        </w:rPr>
        <w:t>visible, None</w:t>
      </w:r>
      <w:r w:rsidR="003B2E68">
        <w:rPr>
          <w:rFonts w:ascii="Times New Roman" w:hAnsi="Times New Roman" w:cs="Times New Roman"/>
        </w:rPr>
        <w:t>-</w:t>
      </w:r>
      <w:r w:rsidRPr="00165467">
        <w:rPr>
          <w:rFonts w:ascii="Times New Roman" w:hAnsi="Times New Roman" w:cs="Times New Roman"/>
        </w:rPr>
        <w:t xml:space="preserve">visible, Bottom-only, </w:t>
      </w:r>
      <w:r w:rsidR="003B2E68">
        <w:rPr>
          <w:rFonts w:ascii="Times New Roman" w:hAnsi="Times New Roman" w:cs="Times New Roman"/>
        </w:rPr>
        <w:t xml:space="preserve">and </w:t>
      </w:r>
      <w:r w:rsidRPr="00165467">
        <w:rPr>
          <w:rFonts w:ascii="Times New Roman" w:hAnsi="Times New Roman" w:cs="Times New Roman"/>
        </w:rPr>
        <w:t>Top-only. In All</w:t>
      </w:r>
      <w:r w:rsidR="003B2E68">
        <w:rPr>
          <w:rFonts w:ascii="Times New Roman" w:hAnsi="Times New Roman" w:cs="Times New Roman"/>
        </w:rPr>
        <w:t>-</w:t>
      </w:r>
      <w:r w:rsidRPr="00165467">
        <w:rPr>
          <w:rFonts w:ascii="Times New Roman" w:hAnsi="Times New Roman" w:cs="Times New Roman"/>
        </w:rPr>
        <w:t>visible trials all the baiting occurred after the occluder had been removed so that it was in full view of the monkeys. In None</w:t>
      </w:r>
      <w:r w:rsidR="003B2E68">
        <w:rPr>
          <w:rFonts w:ascii="Times New Roman" w:hAnsi="Times New Roman" w:cs="Times New Roman"/>
        </w:rPr>
        <w:t>-</w:t>
      </w:r>
      <w:r w:rsidRPr="00165467">
        <w:rPr>
          <w:rFonts w:ascii="Times New Roman" w:hAnsi="Times New Roman" w:cs="Times New Roman"/>
        </w:rPr>
        <w:t>visible trials all of the baiting occurred behind the occluder so that removing the occluded started the 5 second peeking interval. In Bottom-only trials the top compartment of the cups were baited behind the occluder, and the bottom compartment was baited once the occluder was removed. Finally, for Top-only trials the bottom compartment was baited behind the occluder and the top compartment baited once the occluder was removed.</w:t>
      </w:r>
    </w:p>
    <w:p w14:paraId="3D7CB076" w14:textId="2C7769E0" w:rsidR="00475354" w:rsidRPr="00165467" w:rsidRDefault="00475354"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All participants received up to 8 transparent sessions follo</w:t>
      </w:r>
      <w:r w:rsidR="000F6A05">
        <w:rPr>
          <w:rFonts w:ascii="Times New Roman" w:hAnsi="Times New Roman" w:cs="Times New Roman"/>
        </w:rPr>
        <w:t xml:space="preserve">wed by one </w:t>
      </w:r>
      <w:r w:rsidR="00F95230" w:rsidRPr="00165467">
        <w:rPr>
          <w:rFonts w:ascii="Times New Roman" w:hAnsi="Times New Roman" w:cs="Times New Roman"/>
        </w:rPr>
        <w:t>opaque session. During data collection we noticed that monkeys began to peek as soon as the occluder was removed irrespective to whether baiting was complete. For this reason the monkeys all underwe</w:t>
      </w:r>
      <w:r w:rsidR="000F6A05">
        <w:rPr>
          <w:rFonts w:ascii="Times New Roman" w:hAnsi="Times New Roman" w:cs="Times New Roman"/>
        </w:rPr>
        <w:t>nt a second opaque session (</w:t>
      </w:r>
      <w:r w:rsidR="006B075B">
        <w:rPr>
          <w:rFonts w:ascii="Times New Roman" w:hAnsi="Times New Roman" w:cs="Times New Roman"/>
        </w:rPr>
        <w:t>O</w:t>
      </w:r>
      <w:r w:rsidR="00F95230" w:rsidRPr="00165467">
        <w:rPr>
          <w:rFonts w:ascii="Times New Roman" w:hAnsi="Times New Roman" w:cs="Times New Roman"/>
        </w:rPr>
        <w:t>paque</w:t>
      </w:r>
      <w:r w:rsidR="000F6A05">
        <w:rPr>
          <w:rFonts w:ascii="Times New Roman" w:hAnsi="Times New Roman" w:cs="Times New Roman"/>
        </w:rPr>
        <w:t xml:space="preserve"> 2</w:t>
      </w:r>
      <w:r w:rsidR="00F95230" w:rsidRPr="00165467">
        <w:rPr>
          <w:rFonts w:ascii="Times New Roman" w:hAnsi="Times New Roman" w:cs="Times New Roman"/>
        </w:rPr>
        <w:t>) with the table positioned far enough back that standing up</w:t>
      </w:r>
      <w:r w:rsidR="006B075B">
        <w:rPr>
          <w:rFonts w:ascii="Times New Roman" w:hAnsi="Times New Roman" w:cs="Times New Roman"/>
        </w:rPr>
        <w:t xml:space="preserve"> or bending down </w:t>
      </w:r>
      <w:r w:rsidR="00F95230" w:rsidRPr="00165467">
        <w:rPr>
          <w:rFonts w:ascii="Times New Roman" w:hAnsi="Times New Roman" w:cs="Times New Roman"/>
        </w:rPr>
        <w:t>would not allow them to peek into</w:t>
      </w:r>
      <w:r w:rsidR="006B075B">
        <w:rPr>
          <w:rFonts w:ascii="Times New Roman" w:hAnsi="Times New Roman" w:cs="Times New Roman"/>
        </w:rPr>
        <w:t xml:space="preserve"> the cups during the baiting</w:t>
      </w:r>
      <w:r w:rsidR="00F95230" w:rsidRPr="00165467">
        <w:rPr>
          <w:rFonts w:ascii="Times New Roman" w:hAnsi="Times New Roman" w:cs="Times New Roman"/>
        </w:rPr>
        <w:t xml:space="preserve">. </w:t>
      </w:r>
      <w:r w:rsidR="006B075B">
        <w:rPr>
          <w:rFonts w:ascii="Times New Roman" w:hAnsi="Times New Roman" w:cs="Times New Roman"/>
        </w:rPr>
        <w:t>After all baiting was complete, t</w:t>
      </w:r>
      <w:r w:rsidR="00F95230" w:rsidRPr="00165467">
        <w:rPr>
          <w:rFonts w:ascii="Times New Roman" w:hAnsi="Times New Roman" w:cs="Times New Roman"/>
        </w:rPr>
        <w:t xml:space="preserve">he table was then pushed forward to start the peeking interval. </w:t>
      </w:r>
      <w:r w:rsidRPr="00165467">
        <w:rPr>
          <w:rFonts w:ascii="Times New Roman" w:hAnsi="Times New Roman" w:cs="Times New Roman"/>
        </w:rPr>
        <w:t>Only monkeys who passed the transparent stage were moved onto the opaque stages. In order to pass the transparent stage, monkey</w:t>
      </w:r>
      <w:r w:rsidR="00B217A5" w:rsidRPr="00165467">
        <w:rPr>
          <w:rFonts w:ascii="Times New Roman" w:hAnsi="Times New Roman" w:cs="Times New Roman"/>
        </w:rPr>
        <w:t>s had to select the correct cup a minimum of 11/16 times o</w:t>
      </w:r>
      <w:r w:rsidRPr="00165467">
        <w:rPr>
          <w:rFonts w:ascii="Times New Roman" w:hAnsi="Times New Roman" w:cs="Times New Roman"/>
        </w:rPr>
        <w:t xml:space="preserve">ver 2 </w:t>
      </w:r>
      <w:r w:rsidR="00B217A5" w:rsidRPr="00165467">
        <w:rPr>
          <w:rFonts w:ascii="Times New Roman" w:hAnsi="Times New Roman" w:cs="Times New Roman"/>
        </w:rPr>
        <w:t xml:space="preserve">consecutive </w:t>
      </w:r>
      <w:r w:rsidRPr="00165467">
        <w:rPr>
          <w:rFonts w:ascii="Times New Roman" w:hAnsi="Times New Roman" w:cs="Times New Roman"/>
        </w:rPr>
        <w:t>sessions (significantly above chance according t</w:t>
      </w:r>
      <w:r w:rsidR="00B217A5" w:rsidRPr="00165467">
        <w:rPr>
          <w:rFonts w:ascii="Times New Roman" w:hAnsi="Times New Roman" w:cs="Times New Roman"/>
        </w:rPr>
        <w:t>o Binomial with chance levels of 0.33 and alpha set to 0.5</w:t>
      </w:r>
      <w:r w:rsidRPr="00165467">
        <w:rPr>
          <w:rFonts w:ascii="Times New Roman" w:hAnsi="Times New Roman" w:cs="Times New Roman"/>
        </w:rPr>
        <w:t xml:space="preserve">). For all stages the monkeys received a maximum of 2 sessions per day, 5 days per week, with 16 trials per session. The 16 trials comprised </w:t>
      </w:r>
      <w:proofErr w:type="gramStart"/>
      <w:r w:rsidRPr="00165467">
        <w:rPr>
          <w:rFonts w:ascii="Times New Roman" w:hAnsi="Times New Roman" w:cs="Times New Roman"/>
        </w:rPr>
        <w:t>4</w:t>
      </w:r>
      <w:proofErr w:type="gramEnd"/>
      <w:r w:rsidRPr="00165467">
        <w:rPr>
          <w:rFonts w:ascii="Times New Roman" w:hAnsi="Times New Roman" w:cs="Times New Roman"/>
        </w:rPr>
        <w:t xml:space="preserve"> trials each </w:t>
      </w:r>
      <w:ins w:id="25" w:author="Völter Christoph" w:date="2019-07-13T15:33:00Z">
        <w:r w:rsidR="00850597">
          <w:rPr>
            <w:rFonts w:ascii="Times New Roman" w:hAnsi="Times New Roman" w:cs="Times New Roman"/>
          </w:rPr>
          <w:t xml:space="preserve">and every 4-trial block </w:t>
        </w:r>
      </w:ins>
      <w:del w:id="26" w:author="Völter Christoph" w:date="2019-07-13T15:33:00Z">
        <w:r w:rsidRPr="00165467" w:rsidDel="00850597">
          <w:rPr>
            <w:rFonts w:ascii="Times New Roman" w:hAnsi="Times New Roman" w:cs="Times New Roman"/>
          </w:rPr>
          <w:delText>of each of the</w:delText>
        </w:r>
      </w:del>
      <w:ins w:id="27" w:author="Völter Christoph" w:date="2019-07-13T15:33:00Z">
        <w:r w:rsidR="00850597">
          <w:rPr>
            <w:rFonts w:ascii="Times New Roman" w:hAnsi="Times New Roman" w:cs="Times New Roman"/>
          </w:rPr>
          <w:t>included all</w:t>
        </w:r>
      </w:ins>
      <w:del w:id="28" w:author="Völter Christoph" w:date="2019-07-13T15:33:00Z">
        <w:r w:rsidRPr="00165467" w:rsidDel="00850597">
          <w:rPr>
            <w:rFonts w:ascii="Times New Roman" w:hAnsi="Times New Roman" w:cs="Times New Roman"/>
          </w:rPr>
          <w:delText xml:space="preserve"> different</w:delText>
        </w:r>
      </w:del>
      <w:r w:rsidRPr="00165467">
        <w:rPr>
          <w:rFonts w:ascii="Times New Roman" w:hAnsi="Times New Roman" w:cs="Times New Roman"/>
        </w:rPr>
        <w:t xml:space="preserve"> baiting conditions in a pre-determined random order.</w:t>
      </w:r>
    </w:p>
    <w:p w14:paraId="738A77CE"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Coding</w:t>
      </w:r>
    </w:p>
    <w:p w14:paraId="222321FC" w14:textId="43967322" w:rsidR="009F1C47" w:rsidRPr="00165467" w:rsidRDefault="00DA1C7E" w:rsidP="009F1C47">
      <w:pPr>
        <w:spacing w:line="360" w:lineRule="auto"/>
        <w:rPr>
          <w:rFonts w:ascii="Times New Roman" w:hAnsi="Times New Roman" w:cs="Times New Roman"/>
        </w:rPr>
      </w:pPr>
      <w:r w:rsidRPr="00165467">
        <w:rPr>
          <w:rFonts w:ascii="Times New Roman" w:hAnsi="Times New Roman" w:cs="Times New Roman"/>
        </w:rPr>
        <w:t xml:space="preserve">For cup choice, the trials </w:t>
      </w:r>
      <w:r w:rsidR="009F1C47" w:rsidRPr="00165467">
        <w:rPr>
          <w:rFonts w:ascii="Times New Roman" w:hAnsi="Times New Roman" w:cs="Times New Roman"/>
        </w:rPr>
        <w:t>were live coded by the experimenter. Trials were coded as correct (1) if the monkey cho</w:t>
      </w:r>
      <w:r w:rsidR="00DC404A" w:rsidRPr="00165467">
        <w:rPr>
          <w:rFonts w:ascii="Times New Roman" w:hAnsi="Times New Roman" w:cs="Times New Roman"/>
        </w:rPr>
        <w:t>se the target (double</w:t>
      </w:r>
      <w:r w:rsidR="009F1C47" w:rsidRPr="00165467">
        <w:rPr>
          <w:rFonts w:ascii="Times New Roman" w:hAnsi="Times New Roman" w:cs="Times New Roman"/>
        </w:rPr>
        <w:t>-baited) cup and incorrect (0) if any other cup was chosen. For each trial, the peeking was then coded</w:t>
      </w:r>
      <w:r w:rsidRPr="00165467">
        <w:rPr>
          <w:rFonts w:ascii="Times New Roman" w:hAnsi="Times New Roman" w:cs="Times New Roman"/>
        </w:rPr>
        <w:t xml:space="preserve"> from the video data. We coded</w:t>
      </w:r>
      <w:r w:rsidR="009F1C47" w:rsidRPr="00165467">
        <w:rPr>
          <w:rFonts w:ascii="Times New Roman" w:hAnsi="Times New Roman" w:cs="Times New Roman"/>
        </w:rPr>
        <w:t xml:space="preserve"> the presence/absence of an above peek, and/or a below peek. Above peeking was classed as present if, during the peeking interval, the monkey stood up so that its eyes went above a predetermined critical height and looked towards the cups. </w:t>
      </w:r>
      <w:r w:rsidR="00B217A5" w:rsidRPr="00165467">
        <w:rPr>
          <w:rFonts w:ascii="Times New Roman" w:hAnsi="Times New Roman" w:cs="Times New Roman"/>
        </w:rPr>
        <w:t>The critical height was the height at which the monkey was able to see completely into the top compartment</w:t>
      </w:r>
      <w:ins w:id="29" w:author="Völter Christoph" w:date="2019-07-13T15:34:00Z">
        <w:r w:rsidR="00850597">
          <w:rPr>
            <w:rFonts w:ascii="Times New Roman" w:hAnsi="Times New Roman" w:cs="Times New Roman"/>
          </w:rPr>
          <w:t xml:space="preserve">, which was determined before the start of the data collection and marked </w:t>
        </w:r>
        <w:r w:rsidR="00850597" w:rsidRPr="00850597">
          <w:rPr>
            <w:rFonts w:ascii="Times New Roman" w:hAnsi="Times New Roman" w:cs="Times New Roman"/>
            <w:highlight w:val="yellow"/>
            <w:rPrChange w:id="30" w:author="Völter Christoph" w:date="2019-07-13T15:35:00Z">
              <w:rPr>
                <w:rFonts w:ascii="Times New Roman" w:hAnsi="Times New Roman" w:cs="Times New Roman"/>
              </w:rPr>
            </w:rPrChange>
          </w:rPr>
          <w:t>by</w:t>
        </w:r>
      </w:ins>
      <w:ins w:id="31" w:author="Völter Christoph" w:date="2019-07-13T15:35:00Z">
        <w:r w:rsidR="00850597" w:rsidRPr="00850597">
          <w:rPr>
            <w:rFonts w:ascii="Times New Roman" w:hAnsi="Times New Roman" w:cs="Times New Roman"/>
            <w:highlight w:val="yellow"/>
            <w:rPrChange w:id="32" w:author="Völter Christoph" w:date="2019-07-13T15:35:00Z">
              <w:rPr>
                <w:rFonts w:ascii="Times New Roman" w:hAnsi="Times New Roman" w:cs="Times New Roman"/>
              </w:rPr>
            </w:rPrChange>
          </w:rPr>
          <w:t>…</w:t>
        </w:r>
        <w:r w:rsidR="00850597">
          <w:rPr>
            <w:rFonts w:ascii="Times New Roman" w:hAnsi="Times New Roman" w:cs="Times New Roman"/>
          </w:rPr>
          <w:t xml:space="preserve"> to facilitate the scoring of the peeking </w:t>
        </w:r>
        <w:proofErr w:type="gramStart"/>
        <w:r w:rsidR="00850597">
          <w:rPr>
            <w:rFonts w:ascii="Times New Roman" w:hAnsi="Times New Roman" w:cs="Times New Roman"/>
          </w:rPr>
          <w:t xml:space="preserve">response </w:t>
        </w:r>
      </w:ins>
      <w:r w:rsidR="00B217A5" w:rsidRPr="00165467">
        <w:rPr>
          <w:rFonts w:ascii="Times New Roman" w:hAnsi="Times New Roman" w:cs="Times New Roman"/>
        </w:rPr>
        <w:t>.</w:t>
      </w:r>
      <w:proofErr w:type="gramEnd"/>
      <w:ins w:id="33" w:author="Völter Christoph" w:date="2019-07-13T15:35:00Z">
        <w:r w:rsidR="00850597">
          <w:rPr>
            <w:rFonts w:ascii="Times New Roman" w:hAnsi="Times New Roman" w:cs="Times New Roman"/>
          </w:rPr>
          <w:t xml:space="preserve"> </w:t>
        </w:r>
      </w:ins>
      <w:del w:id="34" w:author="Völter Christoph" w:date="2019-07-13T15:35:00Z">
        <w:r w:rsidR="00B217A5" w:rsidRPr="00165467" w:rsidDel="00850597">
          <w:rPr>
            <w:rFonts w:ascii="Times New Roman" w:hAnsi="Times New Roman" w:cs="Times New Roman"/>
          </w:rPr>
          <w:delText xml:space="preserve"> </w:delText>
        </w:r>
      </w:del>
      <w:r w:rsidR="009F1C47" w:rsidRPr="00165467">
        <w:rPr>
          <w:rFonts w:ascii="Times New Roman" w:hAnsi="Times New Roman" w:cs="Times New Roman"/>
        </w:rPr>
        <w:t xml:space="preserve">Below peeking </w:t>
      </w:r>
      <w:proofErr w:type="gramStart"/>
      <w:r w:rsidR="009F1C47" w:rsidRPr="00165467">
        <w:rPr>
          <w:rFonts w:ascii="Times New Roman" w:hAnsi="Times New Roman" w:cs="Times New Roman"/>
        </w:rPr>
        <w:t>was classed</w:t>
      </w:r>
      <w:proofErr w:type="gramEnd"/>
      <w:r w:rsidR="009F1C47" w:rsidRPr="00165467">
        <w:rPr>
          <w:rFonts w:ascii="Times New Roman" w:hAnsi="Times New Roman" w:cs="Times New Roman"/>
        </w:rPr>
        <w:t xml:space="preserve"> as present if, during the peeking interval, the monkey crouched down so that its eyes could be seen below the cups</w:t>
      </w:r>
      <w:r w:rsidR="00B217A5" w:rsidRPr="00165467">
        <w:rPr>
          <w:rFonts w:ascii="Times New Roman" w:hAnsi="Times New Roman" w:cs="Times New Roman"/>
        </w:rPr>
        <w:t>, looking up towards their contents</w:t>
      </w:r>
      <w:r w:rsidR="009F1C47" w:rsidRPr="00165467">
        <w:rPr>
          <w:rFonts w:ascii="Times New Roman" w:hAnsi="Times New Roman" w:cs="Times New Roman"/>
        </w:rPr>
        <w:t xml:space="preserve">. Both types of peeking were recorded </w:t>
      </w:r>
      <w:del w:id="35" w:author="Völter Christoph" w:date="2019-07-13T15:37:00Z">
        <w:r w:rsidR="009F1C47" w:rsidRPr="00165467" w:rsidDel="005A2C8E">
          <w:rPr>
            <w:rFonts w:ascii="Times New Roman" w:hAnsi="Times New Roman" w:cs="Times New Roman"/>
          </w:rPr>
          <w:delText xml:space="preserve">binomially </w:delText>
        </w:r>
      </w:del>
      <w:ins w:id="36" w:author="Völter Christoph" w:date="2019-07-13T15:37:00Z">
        <w:r w:rsidR="005A2C8E">
          <w:rPr>
            <w:rFonts w:ascii="Times New Roman" w:hAnsi="Times New Roman" w:cs="Times New Roman"/>
          </w:rPr>
          <w:t>as present or absent</w:t>
        </w:r>
        <w:r w:rsidR="005A2C8E" w:rsidRPr="00165467">
          <w:rPr>
            <w:rFonts w:ascii="Times New Roman" w:hAnsi="Times New Roman" w:cs="Times New Roman"/>
          </w:rPr>
          <w:t xml:space="preserve"> </w:t>
        </w:r>
      </w:ins>
      <w:r w:rsidR="009F1C47" w:rsidRPr="00165467">
        <w:rPr>
          <w:rFonts w:ascii="Times New Roman" w:hAnsi="Times New Roman" w:cs="Times New Roman"/>
        </w:rPr>
        <w:t xml:space="preserve">and these </w:t>
      </w:r>
      <w:r w:rsidR="009F1C47" w:rsidRPr="00165467">
        <w:rPr>
          <w:rFonts w:ascii="Times New Roman" w:hAnsi="Times New Roman" w:cs="Times New Roman"/>
        </w:rPr>
        <w:lastRenderedPageBreak/>
        <w:t>scores used to calculate the bin</w:t>
      </w:r>
      <w:ins w:id="37" w:author="Völter Christoph" w:date="2019-07-13T15:37:00Z">
        <w:r w:rsidR="005A2C8E">
          <w:rPr>
            <w:rFonts w:ascii="Times New Roman" w:hAnsi="Times New Roman" w:cs="Times New Roman"/>
          </w:rPr>
          <w:t>ary</w:t>
        </w:r>
      </w:ins>
      <w:del w:id="38" w:author="Völter Christoph" w:date="2019-07-13T15:37:00Z">
        <w:r w:rsidR="009F1C47" w:rsidRPr="00165467" w:rsidDel="005A2C8E">
          <w:rPr>
            <w:rFonts w:ascii="Times New Roman" w:hAnsi="Times New Roman" w:cs="Times New Roman"/>
          </w:rPr>
          <w:delText>omial</w:delText>
        </w:r>
      </w:del>
      <w:r w:rsidR="009F1C47" w:rsidRPr="00165467">
        <w:rPr>
          <w:rFonts w:ascii="Times New Roman" w:hAnsi="Times New Roman" w:cs="Times New Roman"/>
        </w:rPr>
        <w:t xml:space="preserve"> score</w:t>
      </w:r>
      <w:del w:id="39" w:author="Völter Christoph" w:date="2019-07-13T15:37:00Z">
        <w:r w:rsidR="009F1C47" w:rsidRPr="00165467" w:rsidDel="005A2C8E">
          <w:rPr>
            <w:rFonts w:ascii="Times New Roman" w:hAnsi="Times New Roman" w:cs="Times New Roman"/>
          </w:rPr>
          <w:delText>s</w:delText>
        </w:r>
      </w:del>
      <w:r w:rsidR="009F1C47" w:rsidRPr="00165467">
        <w:rPr>
          <w:rFonts w:ascii="Times New Roman" w:hAnsi="Times New Roman" w:cs="Times New Roman"/>
        </w:rPr>
        <w:t xml:space="preserve"> for “any peek” – at least one type of peeking present, and “both peek” – both types of peeking present</w:t>
      </w:r>
      <w:ins w:id="40" w:author="Völter Christoph" w:date="2019-07-13T15:38:00Z">
        <w:r w:rsidR="005A2C8E">
          <w:rPr>
            <w:rFonts w:ascii="Times New Roman" w:hAnsi="Times New Roman" w:cs="Times New Roman"/>
          </w:rPr>
          <w:t xml:space="preserve"> or absent</w:t>
        </w:r>
      </w:ins>
      <w:r w:rsidR="009F1C47" w:rsidRPr="00165467">
        <w:rPr>
          <w:rFonts w:ascii="Times New Roman" w:hAnsi="Times New Roman" w:cs="Times New Roman"/>
        </w:rPr>
        <w:t xml:space="preserve">. </w:t>
      </w:r>
      <w:r w:rsidRPr="00165467">
        <w:rPr>
          <w:rFonts w:ascii="Times New Roman" w:hAnsi="Times New Roman" w:cs="Times New Roman"/>
        </w:rPr>
        <w:t>As mentioned above,</w:t>
      </w:r>
      <w:r w:rsidR="00DC404A" w:rsidRPr="00165467">
        <w:rPr>
          <w:rFonts w:ascii="Times New Roman" w:hAnsi="Times New Roman" w:cs="Times New Roman"/>
        </w:rPr>
        <w:t xml:space="preserve"> we noticed that some of the monkeys also had a tendency to try to peek </w:t>
      </w:r>
      <w:r w:rsidRPr="00165467">
        <w:rPr>
          <w:rFonts w:ascii="Times New Roman" w:hAnsi="Times New Roman" w:cs="Times New Roman"/>
        </w:rPr>
        <w:t xml:space="preserve">instantly after the occluder was removed </w:t>
      </w:r>
      <w:r w:rsidR="00DC404A" w:rsidRPr="00165467">
        <w:rPr>
          <w:rFonts w:ascii="Times New Roman" w:hAnsi="Times New Roman" w:cs="Times New Roman"/>
        </w:rPr>
        <w:t xml:space="preserve">and so we also coded videos for the presence/absence of any pre-peeking peeks (PPPs). PPPs were coded from the moment the occluder was removed, until the last cup was baited using exactly the same criteria as the peeking interval peeking. </w:t>
      </w:r>
    </w:p>
    <w:p w14:paraId="38DB75AC" w14:textId="77777777" w:rsidR="009F1C47" w:rsidRPr="00165467" w:rsidRDefault="009F1C47" w:rsidP="009F1C47">
      <w:pPr>
        <w:spacing w:line="360" w:lineRule="auto"/>
        <w:rPr>
          <w:rFonts w:ascii="Times New Roman" w:hAnsi="Times New Roman" w:cs="Times New Roman"/>
        </w:rPr>
      </w:pPr>
      <w:r w:rsidRPr="006B075B">
        <w:rPr>
          <w:rFonts w:ascii="Times New Roman" w:hAnsi="Times New Roman" w:cs="Times New Roman"/>
          <w:highlight w:val="green"/>
        </w:rPr>
        <w:t>A second coder scored 25% of all trials from the recorded video material to establish inter-observer reliability. Fleiss’ kappa was calculated, and according to Landis and Koch (1977), inter-observer reliability was “almost perfect” (correct choice: K=0.97, p&lt;0.</w:t>
      </w:r>
      <w:commentRangeStart w:id="41"/>
      <w:r w:rsidRPr="006B075B">
        <w:rPr>
          <w:rFonts w:ascii="Times New Roman" w:hAnsi="Times New Roman" w:cs="Times New Roman"/>
          <w:highlight w:val="green"/>
        </w:rPr>
        <w:t>001</w:t>
      </w:r>
      <w:commentRangeEnd w:id="41"/>
      <w:r w:rsidR="006B075B">
        <w:rPr>
          <w:rStyle w:val="CommentReference"/>
        </w:rPr>
        <w:commentReference w:id="41"/>
      </w:r>
      <w:r w:rsidRPr="006B075B">
        <w:rPr>
          <w:rFonts w:ascii="Times New Roman" w:hAnsi="Times New Roman" w:cs="Times New Roman"/>
          <w:highlight w:val="green"/>
        </w:rPr>
        <w:t>).</w:t>
      </w:r>
    </w:p>
    <w:p w14:paraId="3E6DE9CC" w14:textId="77777777" w:rsidR="006B075B" w:rsidRDefault="006B075B" w:rsidP="00B660B7">
      <w:pPr>
        <w:autoSpaceDE w:val="0"/>
        <w:autoSpaceDN w:val="0"/>
        <w:adjustRightInd w:val="0"/>
        <w:spacing w:line="360" w:lineRule="auto"/>
        <w:rPr>
          <w:rFonts w:ascii="Times New Roman" w:hAnsi="Times New Roman" w:cs="Times New Roman"/>
          <w:i/>
        </w:rPr>
      </w:pPr>
      <w:commentRangeStart w:id="42"/>
      <w:r>
        <w:rPr>
          <w:rFonts w:ascii="Times New Roman" w:hAnsi="Times New Roman" w:cs="Times New Roman"/>
          <w:i/>
        </w:rPr>
        <w:t>Analysis</w:t>
      </w:r>
      <w:commentRangeEnd w:id="42"/>
      <w:r w:rsidR="00E424D0">
        <w:rPr>
          <w:rStyle w:val="CommentReference"/>
        </w:rPr>
        <w:commentReference w:id="42"/>
      </w:r>
    </w:p>
    <w:p w14:paraId="27522D2E" w14:textId="4851CCF7" w:rsidR="00B660B7" w:rsidRPr="006B075B" w:rsidRDefault="00B660B7" w:rsidP="00B660B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rPr>
        <w:t>We looked at what proportion of trials individuals chose the correct cup (the double-baited cup) as well as what proportion of trials individuals performed the peeking behaviours</w:t>
      </w:r>
      <w:r w:rsidR="006B075B">
        <w:rPr>
          <w:rFonts w:ascii="Times New Roman" w:hAnsi="Times New Roman" w:cs="Times New Roman"/>
        </w:rPr>
        <w:t xml:space="preserve"> for each of the different visibility conditions (Transparent, Opaque, and Opaque2)</w:t>
      </w:r>
      <w:r w:rsidRPr="00165467">
        <w:rPr>
          <w:rFonts w:ascii="Times New Roman" w:hAnsi="Times New Roman" w:cs="Times New Roman"/>
        </w:rPr>
        <w:t>. To analyse this we initially performed</w:t>
      </w:r>
      <w:r w:rsidR="00704D91">
        <w:rPr>
          <w:rFonts w:ascii="Times New Roman" w:hAnsi="Times New Roman" w:cs="Times New Roman"/>
        </w:rPr>
        <w:t xml:space="preserve"> </w:t>
      </w:r>
      <w:r w:rsidR="009157C9">
        <w:rPr>
          <w:rFonts w:ascii="Times New Roman" w:hAnsi="Times New Roman" w:cs="Times New Roman"/>
        </w:rPr>
        <w:t xml:space="preserve">t-tests to </w:t>
      </w:r>
      <w:r w:rsidR="009157C9" w:rsidRPr="00165467">
        <w:rPr>
          <w:rFonts w:ascii="Times New Roman" w:hAnsi="Times New Roman" w:cs="Times New Roman"/>
        </w:rPr>
        <w:t>look at the average scores</w:t>
      </w:r>
      <w:r w:rsidR="009157C9">
        <w:rPr>
          <w:rFonts w:ascii="Times New Roman" w:hAnsi="Times New Roman" w:cs="Times New Roman"/>
        </w:rPr>
        <w:t xml:space="preserve"> in each visibility condition </w:t>
      </w:r>
      <w:r w:rsidR="009157C9" w:rsidRPr="00165467">
        <w:rPr>
          <w:rFonts w:ascii="Times New Roman" w:hAnsi="Times New Roman" w:cs="Times New Roman"/>
        </w:rPr>
        <w:t>compared to chance</w:t>
      </w:r>
      <w:r w:rsidR="009157C9">
        <w:rPr>
          <w:rFonts w:ascii="Times New Roman" w:hAnsi="Times New Roman" w:cs="Times New Roman"/>
        </w:rPr>
        <w:t xml:space="preserve">, followed by a </w:t>
      </w:r>
      <w:commentRangeStart w:id="43"/>
      <w:r w:rsidR="009157C9">
        <w:rPr>
          <w:rFonts w:ascii="Times New Roman" w:hAnsi="Times New Roman" w:cs="Times New Roman"/>
        </w:rPr>
        <w:t xml:space="preserve">One-way ANOVA </w:t>
      </w:r>
      <w:commentRangeEnd w:id="43"/>
      <w:r w:rsidR="005A2C8E">
        <w:rPr>
          <w:rStyle w:val="CommentReference"/>
        </w:rPr>
        <w:commentReference w:id="43"/>
      </w:r>
      <w:r w:rsidR="009157C9">
        <w:rPr>
          <w:rFonts w:ascii="Times New Roman" w:hAnsi="Times New Roman" w:cs="Times New Roman"/>
        </w:rPr>
        <w:t>to look for any effect of visibility condition on cup choice</w:t>
      </w:r>
      <w:r w:rsidR="009157C9" w:rsidRPr="00165467">
        <w:rPr>
          <w:rFonts w:ascii="Times New Roman" w:hAnsi="Times New Roman" w:cs="Times New Roman"/>
        </w:rPr>
        <w:t>.</w:t>
      </w:r>
      <w:r w:rsidR="009157C9">
        <w:rPr>
          <w:rFonts w:ascii="Times New Roman" w:hAnsi="Times New Roman" w:cs="Times New Roman"/>
        </w:rPr>
        <w:t xml:space="preserve"> Next we ran </w:t>
      </w:r>
      <w:r w:rsidR="00704D91">
        <w:rPr>
          <w:rFonts w:ascii="Times New Roman" w:hAnsi="Times New Roman" w:cs="Times New Roman"/>
        </w:rPr>
        <w:t xml:space="preserve">a paired t-test to look for any significant difference in peeking between the pre-peeking peeks (PPPs) and the peeking interval peeks (PIPs). As this was not significant for all further </w:t>
      </w:r>
      <w:proofErr w:type="gramStart"/>
      <w:r w:rsidR="00704D91">
        <w:rPr>
          <w:rFonts w:ascii="Times New Roman" w:hAnsi="Times New Roman" w:cs="Times New Roman"/>
        </w:rPr>
        <w:t>analyses</w:t>
      </w:r>
      <w:proofErr w:type="gramEnd"/>
      <w:r w:rsidR="00704D91">
        <w:rPr>
          <w:rFonts w:ascii="Times New Roman" w:hAnsi="Times New Roman" w:cs="Times New Roman"/>
        </w:rPr>
        <w:t xml:space="preserve"> we combined the two measurements in a bin</w:t>
      </w:r>
      <w:del w:id="44" w:author="Völter Christoph" w:date="2019-07-13T15:41:00Z">
        <w:r w:rsidR="00704D91" w:rsidDel="005A2C8E">
          <w:rPr>
            <w:rFonts w:ascii="Times New Roman" w:hAnsi="Times New Roman" w:cs="Times New Roman"/>
          </w:rPr>
          <w:delText>o</w:delText>
        </w:r>
      </w:del>
      <w:del w:id="45" w:author="Völter Christoph" w:date="2019-07-13T15:42:00Z">
        <w:r w:rsidR="00704D91" w:rsidDel="005A2C8E">
          <w:rPr>
            <w:rFonts w:ascii="Times New Roman" w:hAnsi="Times New Roman" w:cs="Times New Roman"/>
          </w:rPr>
          <w:delText>mial</w:delText>
        </w:r>
      </w:del>
      <w:ins w:id="46" w:author="Völter Christoph" w:date="2019-07-13T15:42:00Z">
        <w:r w:rsidR="005A2C8E">
          <w:rPr>
            <w:rFonts w:ascii="Times New Roman" w:hAnsi="Times New Roman" w:cs="Times New Roman"/>
          </w:rPr>
          <w:t>ary</w:t>
        </w:r>
      </w:ins>
      <w:r w:rsidR="00704D91">
        <w:rPr>
          <w:rFonts w:ascii="Times New Roman" w:hAnsi="Times New Roman" w:cs="Times New Roman"/>
        </w:rPr>
        <w:t xml:space="preserve"> score of any peek. </w:t>
      </w:r>
      <w:r w:rsidRPr="00165467">
        <w:rPr>
          <w:rFonts w:ascii="Times New Roman" w:hAnsi="Times New Roman" w:cs="Times New Roman"/>
        </w:rPr>
        <w:t xml:space="preserve"> </w:t>
      </w:r>
      <w:r w:rsidR="006B075B">
        <w:rPr>
          <w:rFonts w:ascii="Times New Roman" w:hAnsi="Times New Roman" w:cs="Times New Roman"/>
        </w:rPr>
        <w:t>We</w:t>
      </w:r>
      <w:r w:rsidR="009157C9">
        <w:rPr>
          <w:rFonts w:ascii="Times New Roman" w:hAnsi="Times New Roman" w:cs="Times New Roman"/>
        </w:rPr>
        <w:t xml:space="preserve"> then</w:t>
      </w:r>
      <w:r w:rsidR="006B075B">
        <w:rPr>
          <w:rFonts w:ascii="Times New Roman" w:hAnsi="Times New Roman" w:cs="Times New Roman"/>
        </w:rPr>
        <w:t xml:space="preserve"> ran </w:t>
      </w:r>
      <w:r w:rsidR="009157C9">
        <w:rPr>
          <w:rFonts w:ascii="Times New Roman" w:hAnsi="Times New Roman" w:cs="Times New Roman"/>
        </w:rPr>
        <w:t>a one way ANOVA to look for an effect of visibility condition on peeking.</w:t>
      </w:r>
      <w:r w:rsidRPr="00165467">
        <w:rPr>
          <w:rFonts w:ascii="Times New Roman" w:hAnsi="Times New Roman" w:cs="Times New Roman"/>
        </w:rPr>
        <w:t xml:space="preserve"> </w:t>
      </w:r>
      <w:r w:rsidR="006B075B">
        <w:rPr>
          <w:rFonts w:ascii="Times New Roman" w:hAnsi="Times New Roman" w:cs="Times New Roman"/>
        </w:rPr>
        <w:t>Following the t-tests</w:t>
      </w:r>
      <w:r w:rsidR="009157C9">
        <w:rPr>
          <w:rFonts w:ascii="Times New Roman" w:hAnsi="Times New Roman" w:cs="Times New Roman"/>
        </w:rPr>
        <w:t xml:space="preserve"> w</w:t>
      </w:r>
      <w:r w:rsidRPr="00165467">
        <w:rPr>
          <w:rFonts w:ascii="Times New Roman" w:hAnsi="Times New Roman" w:cs="Times New Roman"/>
        </w:rPr>
        <w:t>e conducted multiple generalized linear mixed models (GLMMs) to further analyse the data. Following any significant result</w:t>
      </w:r>
      <w:r w:rsidR="00B217A5" w:rsidRPr="00165467">
        <w:rPr>
          <w:rFonts w:ascii="Times New Roman" w:hAnsi="Times New Roman" w:cs="Times New Roman"/>
        </w:rPr>
        <w:t xml:space="preserve">s from the GLMMs we ran </w:t>
      </w:r>
      <w:r w:rsidRPr="00165467">
        <w:rPr>
          <w:rFonts w:ascii="Times New Roman" w:hAnsi="Times New Roman" w:cs="Times New Roman"/>
        </w:rPr>
        <w:t>multiple comparison post hoc tests.</w:t>
      </w:r>
      <w:r w:rsidR="00D807A0" w:rsidRPr="00165467">
        <w:rPr>
          <w:rFonts w:ascii="Times New Roman" w:hAnsi="Times New Roman" w:cs="Times New Roman"/>
        </w:rPr>
        <w:t xml:space="preserve"> </w:t>
      </w:r>
    </w:p>
    <w:p w14:paraId="169C142E" w14:textId="1891100B" w:rsidR="00B660B7"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To</w:t>
      </w:r>
      <w:r w:rsidR="00FB4AA9" w:rsidRPr="00165467">
        <w:rPr>
          <w:rFonts w:ascii="Times New Roman" w:hAnsi="Times New Roman" w:cs="Times New Roman"/>
        </w:rPr>
        <w:t xml:space="preserve"> look at any effect of visibility </w:t>
      </w:r>
      <w:r w:rsidRPr="00165467">
        <w:rPr>
          <w:rFonts w:ascii="Times New Roman" w:hAnsi="Times New Roman" w:cs="Times New Roman"/>
        </w:rPr>
        <w:t xml:space="preserve">on the peeking frequency of the monkeys, </w:t>
      </w:r>
      <w:r w:rsidR="00AB732C">
        <w:rPr>
          <w:rFonts w:ascii="Times New Roman" w:hAnsi="Times New Roman" w:cs="Times New Roman"/>
        </w:rPr>
        <w:t xml:space="preserve">we </w:t>
      </w:r>
      <w:r w:rsidRPr="00165467">
        <w:rPr>
          <w:rFonts w:ascii="Times New Roman" w:hAnsi="Times New Roman" w:cs="Times New Roman"/>
        </w:rPr>
        <w:t xml:space="preserve">ran a GLMM with binomial error structure and logit link function with </w:t>
      </w:r>
      <w:commentRangeStart w:id="47"/>
      <w:del w:id="48" w:author="Völter Christoph" w:date="2019-07-13T16:39:00Z">
        <w:r w:rsidRPr="00165467" w:rsidDel="004D06C4">
          <w:rPr>
            <w:rFonts w:ascii="Times New Roman" w:hAnsi="Times New Roman" w:cs="Times New Roman"/>
          </w:rPr>
          <w:delText xml:space="preserve">the proportion of trials with peeks </w:delText>
        </w:r>
      </w:del>
      <w:ins w:id="49" w:author="Völter Christoph" w:date="2019-07-13T16:39:00Z">
        <w:r w:rsidR="004D06C4">
          <w:rPr>
            <w:rFonts w:ascii="Times New Roman" w:hAnsi="Times New Roman" w:cs="Times New Roman"/>
          </w:rPr>
          <w:t xml:space="preserve">peeking </w:t>
        </w:r>
      </w:ins>
      <w:r w:rsidRPr="00165467">
        <w:rPr>
          <w:rFonts w:ascii="Times New Roman" w:hAnsi="Times New Roman" w:cs="Times New Roman"/>
        </w:rPr>
        <w:t xml:space="preserve">as the DV </w:t>
      </w:r>
      <w:commentRangeEnd w:id="47"/>
      <w:r w:rsidR="004D06C4">
        <w:rPr>
          <w:rStyle w:val="CommentReference"/>
        </w:rPr>
        <w:commentReference w:id="47"/>
      </w:r>
      <w:r w:rsidRPr="00165467">
        <w:rPr>
          <w:rFonts w:ascii="Times New Roman" w:hAnsi="Times New Roman" w:cs="Times New Roman"/>
        </w:rPr>
        <w:t>and the test predictor vari</w:t>
      </w:r>
      <w:r w:rsidR="00FB4AA9" w:rsidRPr="00165467">
        <w:rPr>
          <w:rFonts w:ascii="Times New Roman" w:hAnsi="Times New Roman" w:cs="Times New Roman"/>
        </w:rPr>
        <w:t>ables trial number and visibility</w:t>
      </w:r>
      <w:r w:rsidRPr="00165467">
        <w:rPr>
          <w:rFonts w:ascii="Times New Roman" w:hAnsi="Times New Roman" w:cs="Times New Roman"/>
        </w:rPr>
        <w:t xml:space="preserve"> condition. </w:t>
      </w:r>
      <w:del w:id="50" w:author="Völter Christoph" w:date="2019-07-13T16:43:00Z">
        <w:r w:rsidRPr="00165467" w:rsidDel="00D8313B">
          <w:rPr>
            <w:rFonts w:ascii="Times New Roman" w:hAnsi="Times New Roman" w:cs="Times New Roman"/>
          </w:rPr>
          <w:delText>The model was stable for all fixed effects</w:delText>
        </w:r>
      </w:del>
      <w:del w:id="51" w:author="Völter Christoph" w:date="2019-07-13T16:40:00Z">
        <w:r w:rsidRPr="00165467" w:rsidDel="004D06C4">
          <w:rPr>
            <w:rFonts w:ascii="Times New Roman" w:hAnsi="Times New Roman" w:cs="Times New Roman"/>
          </w:rPr>
          <w:delText xml:space="preserve"> and overdispersion appeared to be no i</w:delText>
        </w:r>
        <w:r w:rsidR="00AB732C" w:rsidDel="004D06C4">
          <w:rPr>
            <w:rFonts w:ascii="Times New Roman" w:hAnsi="Times New Roman" w:cs="Times New Roman"/>
          </w:rPr>
          <w:delText>ssue (dispersion parameter: 0.99</w:delText>
        </w:r>
        <w:r w:rsidRPr="00165467" w:rsidDel="004D06C4">
          <w:rPr>
            <w:rFonts w:ascii="Times New Roman" w:hAnsi="Times New Roman" w:cs="Times New Roman"/>
          </w:rPr>
          <w:delText>).</w:delText>
        </w:r>
      </w:del>
    </w:p>
    <w:p w14:paraId="7CBEF3B6" w14:textId="53D16C34" w:rsidR="00B660B7" w:rsidRPr="00165467" w:rsidRDefault="00B660B7" w:rsidP="00B660B7">
      <w:pPr>
        <w:autoSpaceDE w:val="0"/>
        <w:autoSpaceDN w:val="0"/>
        <w:adjustRightInd w:val="0"/>
        <w:spacing w:line="360" w:lineRule="auto"/>
        <w:rPr>
          <w:rFonts w:ascii="Times New Roman" w:hAnsi="Times New Roman" w:cs="Times New Roman"/>
        </w:rPr>
      </w:pPr>
      <w:proofErr w:type="gramStart"/>
      <w:r w:rsidRPr="00165467">
        <w:rPr>
          <w:rFonts w:ascii="Times New Roman" w:hAnsi="Times New Roman" w:cs="Times New Roman"/>
        </w:rPr>
        <w:t>Next</w:t>
      </w:r>
      <w:proofErr w:type="gramEnd"/>
      <w:r w:rsidRPr="00165467">
        <w:rPr>
          <w:rFonts w:ascii="Times New Roman" w:hAnsi="Times New Roman" w:cs="Times New Roman"/>
        </w:rPr>
        <w:t xml:space="preserve"> we were interested to look for any effect of baiting configuration on the frequency of peeking. To look at this in detail, we ran three separate GLMMs with binomial error structure and logit link function with the test predictor variables trial number and baiting configuration. For the first GLMM (GLMM2a) we used </w:t>
      </w:r>
      <w:del w:id="52" w:author="Völter Christoph" w:date="2019-07-13T16:41:00Z">
        <w:r w:rsidRPr="00165467" w:rsidDel="004D06C4">
          <w:rPr>
            <w:rFonts w:ascii="Times New Roman" w:hAnsi="Times New Roman" w:cs="Times New Roman"/>
          </w:rPr>
          <w:delText xml:space="preserve">the proportion of trials with </w:delText>
        </w:r>
      </w:del>
      <w:r w:rsidR="00AB732C">
        <w:rPr>
          <w:rFonts w:ascii="Times New Roman" w:hAnsi="Times New Roman" w:cs="Times New Roman"/>
        </w:rPr>
        <w:t>any</w:t>
      </w:r>
      <w:r w:rsidR="00807E59" w:rsidRPr="00165467">
        <w:rPr>
          <w:rFonts w:ascii="Times New Roman" w:hAnsi="Times New Roman" w:cs="Times New Roman"/>
        </w:rPr>
        <w:t xml:space="preserve"> peek</w:t>
      </w:r>
      <w:r w:rsidRPr="00165467">
        <w:rPr>
          <w:rFonts w:ascii="Times New Roman" w:hAnsi="Times New Roman" w:cs="Times New Roman"/>
        </w:rPr>
        <w:t xml:space="preserve"> as the DV, for the second GLMM (GLMM2b) we used </w:t>
      </w:r>
      <w:del w:id="53" w:author="Völter Christoph" w:date="2019-07-13T16:41:00Z">
        <w:r w:rsidRPr="00165467" w:rsidDel="004D06C4">
          <w:rPr>
            <w:rFonts w:ascii="Times New Roman" w:hAnsi="Times New Roman" w:cs="Times New Roman"/>
          </w:rPr>
          <w:delText xml:space="preserve">the proportion of trials with </w:delText>
        </w:r>
      </w:del>
      <w:r w:rsidR="00AB732C">
        <w:rPr>
          <w:rFonts w:ascii="Times New Roman" w:hAnsi="Times New Roman" w:cs="Times New Roman"/>
        </w:rPr>
        <w:t xml:space="preserve">any </w:t>
      </w:r>
      <w:r w:rsidRPr="00165467">
        <w:rPr>
          <w:rFonts w:ascii="Times New Roman" w:hAnsi="Times New Roman" w:cs="Times New Roman"/>
        </w:rPr>
        <w:t xml:space="preserve">peek above the barrier as the DV, and for the third GLMM (GLMM2c) we used </w:t>
      </w:r>
      <w:del w:id="54" w:author="Völter Christoph" w:date="2019-07-13T16:42:00Z">
        <w:r w:rsidRPr="00165467" w:rsidDel="004D06C4">
          <w:rPr>
            <w:rFonts w:ascii="Times New Roman" w:hAnsi="Times New Roman" w:cs="Times New Roman"/>
          </w:rPr>
          <w:delText>the proportion of trials with</w:delText>
        </w:r>
        <w:r w:rsidR="00AB732C" w:rsidDel="004D06C4">
          <w:rPr>
            <w:rFonts w:ascii="Times New Roman" w:hAnsi="Times New Roman" w:cs="Times New Roman"/>
          </w:rPr>
          <w:delText xml:space="preserve"> </w:delText>
        </w:r>
      </w:del>
      <w:r w:rsidR="00AB732C">
        <w:rPr>
          <w:rFonts w:ascii="Times New Roman" w:hAnsi="Times New Roman" w:cs="Times New Roman"/>
        </w:rPr>
        <w:t>any</w:t>
      </w:r>
      <w:r w:rsidRPr="00165467">
        <w:rPr>
          <w:rFonts w:ascii="Times New Roman" w:hAnsi="Times New Roman" w:cs="Times New Roman"/>
        </w:rPr>
        <w:t xml:space="preserve"> peek below the barrier as the DV. </w:t>
      </w:r>
      <w:del w:id="55" w:author="Völter Christoph" w:date="2019-07-13T16:44:00Z">
        <w:r w:rsidRPr="00165467" w:rsidDel="00D8313B">
          <w:rPr>
            <w:rFonts w:ascii="Times New Roman" w:hAnsi="Times New Roman" w:cs="Times New Roman"/>
          </w:rPr>
          <w:delText xml:space="preserve">All </w:delText>
        </w:r>
      </w:del>
      <w:del w:id="56" w:author="Völter Christoph" w:date="2019-07-13T16:43:00Z">
        <w:r w:rsidRPr="00165467" w:rsidDel="00D8313B">
          <w:rPr>
            <w:rFonts w:ascii="Times New Roman" w:hAnsi="Times New Roman" w:cs="Times New Roman"/>
          </w:rPr>
          <w:delText>of the</w:delText>
        </w:r>
      </w:del>
      <w:del w:id="57" w:author="Völter Christoph" w:date="2019-07-13T16:44:00Z">
        <w:r w:rsidRPr="00165467" w:rsidDel="00D8313B">
          <w:rPr>
            <w:rFonts w:ascii="Times New Roman" w:hAnsi="Times New Roman" w:cs="Times New Roman"/>
          </w:rPr>
          <w:delText xml:space="preserve"> models were stable for all fixed effects</w:delText>
        </w:r>
      </w:del>
      <w:del w:id="58" w:author="Völter Christoph" w:date="2019-07-13T16:42:00Z">
        <w:r w:rsidRPr="00165467" w:rsidDel="004D06C4">
          <w:rPr>
            <w:rFonts w:ascii="Times New Roman" w:hAnsi="Times New Roman" w:cs="Times New Roman"/>
          </w:rPr>
          <w:delText xml:space="preserve"> and overdispersion appeared to be no issue (dispersion parameter any peek: 0.</w:delText>
        </w:r>
        <w:r w:rsidR="00AB732C" w:rsidDel="004D06C4">
          <w:rPr>
            <w:rFonts w:ascii="Times New Roman" w:hAnsi="Times New Roman" w:cs="Times New Roman"/>
          </w:rPr>
          <w:delText>92</w:delText>
        </w:r>
        <w:r w:rsidRPr="00165467" w:rsidDel="004D06C4">
          <w:rPr>
            <w:rFonts w:ascii="Times New Roman" w:hAnsi="Times New Roman" w:cs="Times New Roman"/>
          </w:rPr>
          <w:delText>; above peeks: 0.</w:delText>
        </w:r>
        <w:r w:rsidR="00AB732C" w:rsidDel="004D06C4">
          <w:rPr>
            <w:rFonts w:ascii="Times New Roman" w:hAnsi="Times New Roman" w:cs="Times New Roman"/>
          </w:rPr>
          <w:delText>94</w:delText>
        </w:r>
        <w:r w:rsidRPr="00165467" w:rsidDel="004D06C4">
          <w:rPr>
            <w:rFonts w:ascii="Times New Roman" w:hAnsi="Times New Roman" w:cs="Times New Roman"/>
          </w:rPr>
          <w:delText>; below peeks: 0.</w:delText>
        </w:r>
        <w:r w:rsidR="00AB732C" w:rsidDel="004D06C4">
          <w:rPr>
            <w:rFonts w:ascii="Times New Roman" w:hAnsi="Times New Roman" w:cs="Times New Roman"/>
          </w:rPr>
          <w:delText>79</w:delText>
        </w:r>
        <w:r w:rsidRPr="00165467" w:rsidDel="004D06C4">
          <w:rPr>
            <w:rFonts w:ascii="Times New Roman" w:hAnsi="Times New Roman" w:cs="Times New Roman"/>
          </w:rPr>
          <w:delText>).</w:delText>
        </w:r>
        <w:r w:rsidR="00B217A5" w:rsidRPr="00165467" w:rsidDel="004D06C4">
          <w:rPr>
            <w:rFonts w:ascii="Times New Roman" w:hAnsi="Times New Roman" w:cs="Times New Roman"/>
          </w:rPr>
          <w:delText xml:space="preserve"> </w:delText>
        </w:r>
      </w:del>
    </w:p>
    <w:p w14:paraId="12AB76C3" w14:textId="6B1C03E1" w:rsidR="00CA7E12"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 xml:space="preserve">Following this, we were interested to look for any effect of an interaction between the baiting configuration and the occlusion condition on the monkey’s cup choice. We ran a GLMM with binomial error structure and logit link function with cup choice (correct or incorrect) as the DV and the test predictor variables trial number and an interaction between baiting configuration and occlusion condition. </w:t>
      </w:r>
      <w:del w:id="59" w:author="Völter Christoph" w:date="2019-07-13T16:44:00Z">
        <w:r w:rsidRPr="00165467" w:rsidDel="00D8313B">
          <w:rPr>
            <w:rFonts w:ascii="Times New Roman" w:hAnsi="Times New Roman" w:cs="Times New Roman"/>
          </w:rPr>
          <w:delText>The model was stable for all fixed effects and overdispersion appeared to be no issue (</w:delText>
        </w:r>
        <w:r w:rsidRPr="003F4749" w:rsidDel="00D8313B">
          <w:rPr>
            <w:rFonts w:ascii="Times New Roman" w:hAnsi="Times New Roman" w:cs="Times New Roman"/>
          </w:rPr>
          <w:delText xml:space="preserve">dispersion </w:delText>
        </w:r>
        <w:r w:rsidR="003F4749" w:rsidRPr="003F4749" w:rsidDel="00D8313B">
          <w:rPr>
            <w:rFonts w:ascii="Times New Roman" w:hAnsi="Times New Roman" w:cs="Times New Roman"/>
          </w:rPr>
          <w:delText>parameter: 1.06</w:delText>
        </w:r>
        <w:r w:rsidRPr="003F4749" w:rsidDel="00D8313B">
          <w:rPr>
            <w:rFonts w:ascii="Times New Roman" w:hAnsi="Times New Roman" w:cs="Times New Roman"/>
          </w:rPr>
          <w:delText>).</w:delText>
        </w:r>
      </w:del>
      <w:ins w:id="60" w:author="Völter Christoph" w:date="2019-07-13T16:44:00Z">
        <w:r w:rsidR="00D8313B" w:rsidRPr="00D8313B">
          <w:rPr>
            <w:rFonts w:ascii="Times New Roman" w:hAnsi="Times New Roman" w:cs="Times New Roman"/>
          </w:rPr>
          <w:t xml:space="preserve"> </w:t>
        </w:r>
        <w:r w:rsidR="00D8313B" w:rsidRPr="00165467">
          <w:rPr>
            <w:rFonts w:ascii="Times New Roman" w:hAnsi="Times New Roman" w:cs="Times New Roman"/>
          </w:rPr>
          <w:t xml:space="preserve">All </w:t>
        </w:r>
        <w:r w:rsidR="00D8313B">
          <w:rPr>
            <w:rFonts w:ascii="Times New Roman" w:hAnsi="Times New Roman" w:cs="Times New Roman"/>
          </w:rPr>
          <w:t>reported</w:t>
        </w:r>
        <w:r w:rsidR="00D8313B" w:rsidRPr="00165467">
          <w:rPr>
            <w:rFonts w:ascii="Times New Roman" w:hAnsi="Times New Roman" w:cs="Times New Roman"/>
          </w:rPr>
          <w:t xml:space="preserve"> models were stable for all fixed </w:t>
        </w:r>
        <w:commentRangeStart w:id="61"/>
        <w:r w:rsidR="00D8313B" w:rsidRPr="00165467">
          <w:rPr>
            <w:rFonts w:ascii="Times New Roman" w:hAnsi="Times New Roman" w:cs="Times New Roman"/>
          </w:rPr>
          <w:t>effects</w:t>
        </w:r>
        <w:commentRangeEnd w:id="61"/>
        <w:r w:rsidR="00D8313B">
          <w:rPr>
            <w:rStyle w:val="CommentReference"/>
          </w:rPr>
          <w:commentReference w:id="61"/>
        </w:r>
        <w:r w:rsidR="00D8313B">
          <w:rPr>
            <w:rFonts w:ascii="Times New Roman" w:hAnsi="Times New Roman" w:cs="Times New Roman"/>
          </w:rPr>
          <w:t>.</w:t>
        </w:r>
      </w:ins>
    </w:p>
    <w:p w14:paraId="2A6CC03B" w14:textId="54365E8C" w:rsidR="00B660B7"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Finally, we were interested to look at the effect of peek</w:t>
      </w:r>
      <w:r w:rsidR="00AB732C">
        <w:rPr>
          <w:rFonts w:ascii="Times New Roman" w:hAnsi="Times New Roman" w:cs="Times New Roman"/>
        </w:rPr>
        <w:t>ing</w:t>
      </w:r>
      <w:r w:rsidRPr="00165467">
        <w:rPr>
          <w:rFonts w:ascii="Times New Roman" w:hAnsi="Times New Roman" w:cs="Times New Roman"/>
        </w:rPr>
        <w:t xml:space="preserve"> on cup choice. We ran one-sample t-tests to look at the average proportion of trials correct against chance when peeking had and hadn’t been performed. Then we ran a two-sample t-test to compare the average proportion of trials correct between trials where peeking had and hadn’t been performed. </w:t>
      </w:r>
    </w:p>
    <w:p w14:paraId="29176835" w14:textId="77777777" w:rsidR="00B660B7" w:rsidRPr="00165467" w:rsidRDefault="00B660B7" w:rsidP="00B660B7">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Results</w:t>
      </w:r>
    </w:p>
    <w:p w14:paraId="02058BC1"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Cup choice and peeking for each occlusion condition</w:t>
      </w:r>
    </w:p>
    <w:p w14:paraId="5BE3D1CA" w14:textId="2C613945" w:rsidR="00534F79" w:rsidRDefault="00B660B7" w:rsidP="00B660B7">
      <w:pPr>
        <w:spacing w:line="360" w:lineRule="auto"/>
        <w:rPr>
          <w:rFonts w:ascii="Times New Roman" w:hAnsi="Times New Roman" w:cs="Times New Roman"/>
        </w:rPr>
      </w:pPr>
      <w:r w:rsidRPr="00165467">
        <w:rPr>
          <w:rFonts w:ascii="Times New Roman" w:hAnsi="Times New Roman" w:cs="Times New Roman"/>
        </w:rPr>
        <w:t>Overall, monkeys chose the correct cup significantly more often than cha</w:t>
      </w:r>
      <w:r w:rsidR="000F6A05">
        <w:rPr>
          <w:rFonts w:ascii="Times New Roman" w:hAnsi="Times New Roman" w:cs="Times New Roman"/>
        </w:rPr>
        <w:t xml:space="preserve">nce in both the transparent, </w:t>
      </w:r>
      <w:r w:rsidRPr="00165467">
        <w:rPr>
          <w:rFonts w:ascii="Times New Roman" w:hAnsi="Times New Roman" w:cs="Times New Roman"/>
        </w:rPr>
        <w:t>opaque</w:t>
      </w:r>
      <w:r w:rsidR="000F6A05">
        <w:rPr>
          <w:rFonts w:ascii="Times New Roman" w:hAnsi="Times New Roman" w:cs="Times New Roman"/>
        </w:rPr>
        <w:t>, and opaque 2</w:t>
      </w:r>
      <w:r w:rsidRPr="00165467">
        <w:rPr>
          <w:rFonts w:ascii="Times New Roman" w:hAnsi="Times New Roman" w:cs="Times New Roman"/>
        </w:rPr>
        <w:t xml:space="preserve"> conditions (one-sample t-tests: transparent: </w:t>
      </w:r>
      <w:proofErr w:type="gramStart"/>
      <w:r w:rsidRPr="00165467">
        <w:rPr>
          <w:rFonts w:ascii="Times New Roman" w:hAnsi="Times New Roman" w:cs="Times New Roman"/>
        </w:rPr>
        <w:t>t(</w:t>
      </w:r>
      <w:proofErr w:type="gramEnd"/>
      <w:r w:rsidRPr="00165467">
        <w:rPr>
          <w:rFonts w:ascii="Times New Roman" w:hAnsi="Times New Roman" w:cs="Times New Roman"/>
        </w:rPr>
        <w:t>8)=14.26, p&lt;0.001; opaque: t(8)=4.94, p=0.001</w:t>
      </w:r>
      <w:r w:rsidR="000F6A05">
        <w:rPr>
          <w:rFonts w:ascii="Times New Roman" w:hAnsi="Times New Roman" w:cs="Times New Roman"/>
        </w:rPr>
        <w:t>; opaque 2: t(8)=4.64, p=0.002</w:t>
      </w:r>
      <w:r w:rsidRPr="00165467">
        <w:rPr>
          <w:rFonts w:ascii="Times New Roman" w:hAnsi="Times New Roman" w:cs="Times New Roman"/>
        </w:rPr>
        <w:t xml:space="preserve">). However, there was a significant difference in the </w:t>
      </w:r>
      <w:r w:rsidR="000F6A05">
        <w:rPr>
          <w:rFonts w:ascii="Times New Roman" w:hAnsi="Times New Roman" w:cs="Times New Roman"/>
        </w:rPr>
        <w:t xml:space="preserve">average </w:t>
      </w:r>
      <w:r w:rsidRPr="00165467">
        <w:rPr>
          <w:rFonts w:ascii="Times New Roman" w:hAnsi="Times New Roman" w:cs="Times New Roman"/>
        </w:rPr>
        <w:t>proportion of trials correct between conditions (</w:t>
      </w:r>
      <w:r w:rsidR="000F6A05">
        <w:rPr>
          <w:rFonts w:ascii="Times New Roman" w:hAnsi="Times New Roman" w:cs="Times New Roman"/>
        </w:rPr>
        <w:t>One-way ANOVA: F(2,24)=7.05, p=0.</w:t>
      </w:r>
      <w:commentRangeStart w:id="62"/>
      <w:r w:rsidR="000F6A05">
        <w:rPr>
          <w:rFonts w:ascii="Times New Roman" w:hAnsi="Times New Roman" w:cs="Times New Roman"/>
        </w:rPr>
        <w:t>004</w:t>
      </w:r>
      <w:commentRangeEnd w:id="62"/>
      <w:r w:rsidR="004D6B04">
        <w:rPr>
          <w:rStyle w:val="CommentReference"/>
        </w:rPr>
        <w:commentReference w:id="62"/>
      </w:r>
      <w:r w:rsidR="000F6A05">
        <w:rPr>
          <w:rFonts w:ascii="Times New Roman" w:hAnsi="Times New Roman" w:cs="Times New Roman"/>
        </w:rPr>
        <w:t>)</w:t>
      </w:r>
      <w:r w:rsidR="00534F79">
        <w:rPr>
          <w:rFonts w:ascii="Times New Roman" w:hAnsi="Times New Roman" w:cs="Times New Roman"/>
        </w:rPr>
        <w:t>, with the number of trials correc</w:t>
      </w:r>
      <w:r w:rsidR="00F67FD3">
        <w:rPr>
          <w:rFonts w:ascii="Times New Roman" w:hAnsi="Times New Roman" w:cs="Times New Roman"/>
        </w:rPr>
        <w:t>t significantly higher</w:t>
      </w:r>
      <w:r w:rsidR="00534F79">
        <w:rPr>
          <w:rFonts w:ascii="Times New Roman" w:hAnsi="Times New Roman" w:cs="Times New Roman"/>
        </w:rPr>
        <w:t xml:space="preserve"> in the transparent condition compared to the opaque and opaque 2 conditions which were not different from each other (</w:t>
      </w:r>
      <w:proofErr w:type="spellStart"/>
      <w:r w:rsidR="00534F79">
        <w:rPr>
          <w:rFonts w:ascii="Times New Roman" w:hAnsi="Times New Roman" w:cs="Times New Roman"/>
        </w:rPr>
        <w:t>Tukeys</w:t>
      </w:r>
      <w:proofErr w:type="spellEnd"/>
      <w:r w:rsidR="00534F79">
        <w:rPr>
          <w:rFonts w:ascii="Times New Roman" w:hAnsi="Times New Roman" w:cs="Times New Roman"/>
        </w:rPr>
        <w:t xml:space="preserve"> HSD: Transparent-Opaque: t=2.90, p=0.021; Transparent – Opaque2: t=3.52, p=0.005; Opaque – Opaque2: t=-0.62, p=0.81). </w:t>
      </w:r>
      <w:r w:rsidR="004D6B04">
        <w:rPr>
          <w:rFonts w:ascii="Times New Roman" w:hAnsi="Times New Roman" w:cs="Times New Roman"/>
        </w:rPr>
        <w:t>Figure 2a shows the average score for each condition.</w:t>
      </w:r>
    </w:p>
    <w:p w14:paraId="531BA21B" w14:textId="31147C9F" w:rsidR="007566D1" w:rsidRDefault="007566D1" w:rsidP="00B660B7">
      <w:pPr>
        <w:spacing w:line="360" w:lineRule="auto"/>
        <w:rPr>
          <w:rFonts w:ascii="Times New Roman" w:hAnsi="Times New Roman" w:cs="Times New Roman"/>
        </w:rPr>
      </w:pPr>
      <w:commentRangeStart w:id="63"/>
      <w:r>
        <w:rPr>
          <w:rFonts w:ascii="Times New Roman" w:hAnsi="Times New Roman" w:cs="Times New Roman"/>
        </w:rPr>
        <w:t xml:space="preserve">We ran a paired t-test between the proportion of trials with pre-peeking peeks (PPPs), and the proportion of trials with peek-interval peeks (PIPs) and found that these were not significantly different from each other (Paired t-test: t(26)=0.71, p=0.49). </w:t>
      </w:r>
      <w:commentRangeEnd w:id="63"/>
      <w:r w:rsidR="00E90B99">
        <w:rPr>
          <w:rStyle w:val="CommentReference"/>
        </w:rPr>
        <w:commentReference w:id="63"/>
      </w:r>
      <w:r>
        <w:rPr>
          <w:rFonts w:ascii="Times New Roman" w:hAnsi="Times New Roman" w:cs="Times New Roman"/>
        </w:rPr>
        <w:t>Therefore</w:t>
      </w:r>
      <w:ins w:id="64" w:author="Völter Christoph" w:date="2019-07-13T18:14:00Z">
        <w:r w:rsidR="00775488">
          <w:rPr>
            <w:rFonts w:ascii="Times New Roman" w:hAnsi="Times New Roman" w:cs="Times New Roman"/>
          </w:rPr>
          <w:t>,</w:t>
        </w:r>
      </w:ins>
      <w:r>
        <w:rPr>
          <w:rFonts w:ascii="Times New Roman" w:hAnsi="Times New Roman" w:cs="Times New Roman"/>
        </w:rPr>
        <w:t xml:space="preserve"> for all further analyses we </w:t>
      </w:r>
      <w:commentRangeStart w:id="65"/>
      <w:r>
        <w:rPr>
          <w:rFonts w:ascii="Times New Roman" w:hAnsi="Times New Roman" w:cs="Times New Roman"/>
        </w:rPr>
        <w:t xml:space="preserve">combined the two measurements and used ‘any peek’. </w:t>
      </w:r>
      <w:commentRangeEnd w:id="65"/>
      <w:r w:rsidR="00E90B99">
        <w:rPr>
          <w:rStyle w:val="CommentReference"/>
        </w:rPr>
        <w:commentReference w:id="65"/>
      </w:r>
      <w:r>
        <w:rPr>
          <w:rFonts w:ascii="Times New Roman" w:hAnsi="Times New Roman" w:cs="Times New Roman"/>
        </w:rPr>
        <w:t>There was</w:t>
      </w:r>
      <w:r w:rsidR="006B075B">
        <w:rPr>
          <w:rFonts w:ascii="Times New Roman" w:hAnsi="Times New Roman" w:cs="Times New Roman"/>
        </w:rPr>
        <w:t xml:space="preserve"> no significant effect of condition on the </w:t>
      </w:r>
      <w:r w:rsidR="004D6B04">
        <w:rPr>
          <w:rFonts w:ascii="Times New Roman" w:hAnsi="Times New Roman" w:cs="Times New Roman"/>
        </w:rPr>
        <w:t>average</w:t>
      </w:r>
      <w:r w:rsidR="00B660B7" w:rsidRPr="00165467">
        <w:rPr>
          <w:rFonts w:ascii="Times New Roman" w:hAnsi="Times New Roman" w:cs="Times New Roman"/>
        </w:rPr>
        <w:t xml:space="preserve"> proportion of trials where peeking </w:t>
      </w:r>
      <w:r>
        <w:rPr>
          <w:rFonts w:ascii="Times New Roman" w:hAnsi="Times New Roman" w:cs="Times New Roman"/>
        </w:rPr>
        <w:t xml:space="preserve">occurred (One-way ANOVA: </w:t>
      </w:r>
      <w:proofErr w:type="gramStart"/>
      <w:r>
        <w:rPr>
          <w:rFonts w:ascii="Times New Roman" w:hAnsi="Times New Roman" w:cs="Times New Roman"/>
        </w:rPr>
        <w:t>F(</w:t>
      </w:r>
      <w:proofErr w:type="gramEnd"/>
      <w:r>
        <w:rPr>
          <w:rFonts w:ascii="Times New Roman" w:hAnsi="Times New Roman" w:cs="Times New Roman"/>
        </w:rPr>
        <w:t xml:space="preserve">2,24)=2.93, </w:t>
      </w:r>
      <w:commentRangeStart w:id="66"/>
      <w:r>
        <w:rPr>
          <w:rFonts w:ascii="Times New Roman" w:hAnsi="Times New Roman" w:cs="Times New Roman"/>
        </w:rPr>
        <w:t>p</w:t>
      </w:r>
      <w:commentRangeEnd w:id="66"/>
      <w:r w:rsidR="00704D91">
        <w:rPr>
          <w:rStyle w:val="CommentReference"/>
        </w:rPr>
        <w:commentReference w:id="66"/>
      </w:r>
      <w:r>
        <w:rPr>
          <w:rFonts w:ascii="Times New Roman" w:hAnsi="Times New Roman" w:cs="Times New Roman"/>
        </w:rPr>
        <w:t>=0.07).</w:t>
      </w:r>
      <w:r w:rsidRPr="007566D1">
        <w:rPr>
          <w:rFonts w:ascii="Times New Roman" w:hAnsi="Times New Roman" w:cs="Times New Roman"/>
        </w:rPr>
        <w:t xml:space="preserve"> </w:t>
      </w:r>
      <w:r>
        <w:rPr>
          <w:rFonts w:ascii="Times New Roman" w:hAnsi="Times New Roman" w:cs="Times New Roman"/>
        </w:rPr>
        <w:t>Figure 2b shows the average proportion of trials with peeks of each kind for all conditions.</w:t>
      </w:r>
    </w:p>
    <w:p w14:paraId="09C13970" w14:textId="7489379F" w:rsidR="00B660B7" w:rsidRPr="00165467" w:rsidRDefault="00C8587C" w:rsidP="00B660B7">
      <w:pPr>
        <w:spacing w:line="360" w:lineRule="auto"/>
        <w:rPr>
          <w:rFonts w:ascii="Times New Roman" w:hAnsi="Times New Roman" w:cs="Times New Roman"/>
        </w:rPr>
      </w:pPr>
      <w:r>
        <w:rPr>
          <w:rFonts w:ascii="Times New Roman" w:hAnsi="Times New Roman" w:cs="Times New Roman"/>
        </w:rPr>
        <w:t>A</w:t>
      </w:r>
      <w:r w:rsidR="00B660B7" w:rsidRPr="00165467">
        <w:rPr>
          <w:rFonts w:ascii="Times New Roman" w:hAnsi="Times New Roman" w:cs="Times New Roman"/>
        </w:rPr>
        <w:t xml:space="preserve"> GL</w:t>
      </w:r>
      <w:r>
        <w:rPr>
          <w:rFonts w:ascii="Times New Roman" w:hAnsi="Times New Roman" w:cs="Times New Roman"/>
        </w:rPr>
        <w:t xml:space="preserve">MM with the presence of </w:t>
      </w:r>
      <w:r w:rsidR="00F259D6">
        <w:rPr>
          <w:rFonts w:ascii="Times New Roman" w:hAnsi="Times New Roman" w:cs="Times New Roman"/>
        </w:rPr>
        <w:t xml:space="preserve">any peek </w:t>
      </w:r>
      <w:r w:rsidR="00212672" w:rsidRPr="00165467">
        <w:rPr>
          <w:rFonts w:ascii="Times New Roman" w:hAnsi="Times New Roman" w:cs="Times New Roman"/>
        </w:rPr>
        <w:t xml:space="preserve">as the </w:t>
      </w:r>
      <w:r w:rsidR="00B660B7" w:rsidRPr="00165467">
        <w:rPr>
          <w:rFonts w:ascii="Times New Roman" w:hAnsi="Times New Roman" w:cs="Times New Roman"/>
        </w:rPr>
        <w:t>dependent variable (DV), and the test predictor variables occlus</w:t>
      </w:r>
      <w:r>
        <w:rPr>
          <w:rFonts w:ascii="Times New Roman" w:hAnsi="Times New Roman" w:cs="Times New Roman"/>
        </w:rPr>
        <w:t>ion condition and trial number</w:t>
      </w:r>
      <w:r w:rsidR="00B660B7" w:rsidRPr="00165467">
        <w:rPr>
          <w:rFonts w:ascii="Times New Roman" w:hAnsi="Times New Roman" w:cs="Times New Roman"/>
        </w:rPr>
        <w:t xml:space="preserve"> was significant compared to a null model lacking thes</w:t>
      </w:r>
      <w:r w:rsidR="00F259D6">
        <w:rPr>
          <w:rFonts w:ascii="Times New Roman" w:hAnsi="Times New Roman" w:cs="Times New Roman"/>
        </w:rPr>
        <w:t>e test predictors (LRT: χ2=14.60, df=3, p=0.002</w:t>
      </w:r>
      <w:r w:rsidR="00B660B7" w:rsidRPr="00165467">
        <w:rPr>
          <w:rFonts w:ascii="Times New Roman" w:hAnsi="Times New Roman" w:cs="Times New Roman"/>
        </w:rPr>
        <w:t>; see table GLMM1 for the model output). Occlusion condition was a significant predictor for the</w:t>
      </w:r>
      <w:r>
        <w:rPr>
          <w:rFonts w:ascii="Times New Roman" w:hAnsi="Times New Roman" w:cs="Times New Roman"/>
        </w:rPr>
        <w:t xml:space="preserve"> presence o</w:t>
      </w:r>
      <w:r w:rsidR="00F259D6">
        <w:rPr>
          <w:rFonts w:ascii="Times New Roman" w:hAnsi="Times New Roman" w:cs="Times New Roman"/>
        </w:rPr>
        <w:t>f peeking (LRT: χ2=13.23</w:t>
      </w:r>
      <w:r>
        <w:rPr>
          <w:rFonts w:ascii="Times New Roman" w:hAnsi="Times New Roman" w:cs="Times New Roman"/>
        </w:rPr>
        <w:t>, df=2, p=0.00</w:t>
      </w:r>
      <w:r w:rsidR="00F259D6">
        <w:rPr>
          <w:rFonts w:ascii="Times New Roman" w:hAnsi="Times New Roman" w:cs="Times New Roman"/>
        </w:rPr>
        <w:t>1</w:t>
      </w:r>
      <w:r w:rsidR="00B660B7" w:rsidRPr="00165467">
        <w:rPr>
          <w:rFonts w:ascii="Times New Roman" w:hAnsi="Times New Roman" w:cs="Times New Roman"/>
        </w:rPr>
        <w:t xml:space="preserve">) </w:t>
      </w:r>
      <w:r w:rsidR="00F259D6">
        <w:rPr>
          <w:rFonts w:ascii="Times New Roman" w:hAnsi="Times New Roman" w:cs="Times New Roman"/>
        </w:rPr>
        <w:t>with peeking significantly more common in the opaque condition compared to the transparent and opaque2 condition which were not</w:t>
      </w:r>
      <w:r w:rsidR="00FA4C1C">
        <w:rPr>
          <w:rFonts w:ascii="Times New Roman" w:hAnsi="Times New Roman" w:cs="Times New Roman"/>
        </w:rPr>
        <w:t xml:space="preserve"> significantly</w:t>
      </w:r>
      <w:r w:rsidR="00F259D6">
        <w:rPr>
          <w:rFonts w:ascii="Times New Roman" w:hAnsi="Times New Roman" w:cs="Times New Roman"/>
        </w:rPr>
        <w:t xml:space="preserve"> different from each other (</w:t>
      </w:r>
      <w:proofErr w:type="spellStart"/>
      <w:r w:rsidR="00F259D6">
        <w:rPr>
          <w:rFonts w:ascii="Times New Roman" w:hAnsi="Times New Roman" w:cs="Times New Roman"/>
        </w:rPr>
        <w:t>Tukeys</w:t>
      </w:r>
      <w:proofErr w:type="spellEnd"/>
      <w:r w:rsidR="00F259D6">
        <w:rPr>
          <w:rFonts w:ascii="Times New Roman" w:hAnsi="Times New Roman" w:cs="Times New Roman"/>
        </w:rPr>
        <w:t xml:space="preserve"> HSD: Transparent - Opaque: z=-4.14, p&lt;0.001; Transparent - Opaque2</w:t>
      </w:r>
      <w:r w:rsidR="00FA4C1C">
        <w:rPr>
          <w:rFonts w:ascii="Times New Roman" w:hAnsi="Times New Roman" w:cs="Times New Roman"/>
        </w:rPr>
        <w:t>: z=-1.13, p=0.49</w:t>
      </w:r>
      <w:r w:rsidR="00F259D6">
        <w:rPr>
          <w:rFonts w:ascii="Times New Roman" w:hAnsi="Times New Roman" w:cs="Times New Roman"/>
        </w:rPr>
        <w:t>; Opaque – Opaque2: z=</w:t>
      </w:r>
      <w:r w:rsidR="00FA4C1C">
        <w:rPr>
          <w:rFonts w:ascii="Times New Roman" w:hAnsi="Times New Roman" w:cs="Times New Roman"/>
        </w:rPr>
        <w:t>-3.53</w:t>
      </w:r>
      <w:r w:rsidR="00F259D6">
        <w:rPr>
          <w:rFonts w:ascii="Times New Roman" w:hAnsi="Times New Roman" w:cs="Times New Roman"/>
        </w:rPr>
        <w:t xml:space="preserve">, </w:t>
      </w:r>
      <w:r w:rsidR="00F259D6">
        <w:rPr>
          <w:rFonts w:ascii="Times New Roman" w:hAnsi="Times New Roman" w:cs="Times New Roman"/>
        </w:rPr>
        <w:lastRenderedPageBreak/>
        <w:t>p=0.</w:t>
      </w:r>
      <w:commentRangeStart w:id="67"/>
      <w:r w:rsidR="00FA4C1C">
        <w:rPr>
          <w:rFonts w:ascii="Times New Roman" w:hAnsi="Times New Roman" w:cs="Times New Roman"/>
        </w:rPr>
        <w:t>001</w:t>
      </w:r>
      <w:commentRangeEnd w:id="67"/>
      <w:r w:rsidR="00FA4C1C">
        <w:rPr>
          <w:rStyle w:val="CommentReference"/>
        </w:rPr>
        <w:commentReference w:id="67"/>
      </w:r>
      <w:r w:rsidR="00F259D6">
        <w:rPr>
          <w:rFonts w:ascii="Times New Roman" w:hAnsi="Times New Roman" w:cs="Times New Roman"/>
        </w:rPr>
        <w:t xml:space="preserve">). </w:t>
      </w:r>
      <w:r w:rsidR="006B79D0">
        <w:rPr>
          <w:rFonts w:ascii="Times New Roman" w:hAnsi="Times New Roman" w:cs="Times New Roman"/>
        </w:rPr>
        <w:t xml:space="preserve">Additionally </w:t>
      </w:r>
      <w:del w:id="68" w:author="Völter Christoph" w:date="2019-07-13T17:30:00Z">
        <w:r w:rsidR="006B79D0" w:rsidDel="00E424D0">
          <w:rPr>
            <w:rFonts w:ascii="Times New Roman" w:hAnsi="Times New Roman" w:cs="Times New Roman"/>
          </w:rPr>
          <w:delText>there was a significant effect of trial number</w:delText>
        </w:r>
      </w:del>
      <w:ins w:id="69" w:author="Völter Christoph" w:date="2019-07-13T17:30:00Z">
        <w:r w:rsidR="00E424D0">
          <w:rPr>
            <w:rFonts w:ascii="Times New Roman" w:hAnsi="Times New Roman" w:cs="Times New Roman"/>
          </w:rPr>
          <w:t>the probability to peek decreased over trials</w:t>
        </w:r>
      </w:ins>
      <w:r w:rsidR="006B79D0">
        <w:rPr>
          <w:rFonts w:ascii="Times New Roman" w:hAnsi="Times New Roman" w:cs="Times New Roman"/>
        </w:rPr>
        <w:t xml:space="preserve"> (</w:t>
      </w:r>
      <w:r w:rsidR="00C84CB8">
        <w:rPr>
          <w:rFonts w:ascii="Times New Roman" w:hAnsi="Times New Roman" w:cs="Times New Roman"/>
        </w:rPr>
        <w:t xml:space="preserve">LRT: χ2=6.01, </w:t>
      </w:r>
      <w:proofErr w:type="spellStart"/>
      <w:proofErr w:type="gramStart"/>
      <w:r w:rsidR="00C84CB8">
        <w:rPr>
          <w:rFonts w:ascii="Times New Roman" w:hAnsi="Times New Roman" w:cs="Times New Roman"/>
        </w:rPr>
        <w:t>df</w:t>
      </w:r>
      <w:proofErr w:type="spellEnd"/>
      <w:r w:rsidR="00C84CB8">
        <w:rPr>
          <w:rFonts w:ascii="Times New Roman" w:hAnsi="Times New Roman" w:cs="Times New Roman"/>
        </w:rPr>
        <w:t>=</w:t>
      </w:r>
      <w:proofErr w:type="gramEnd"/>
      <w:r w:rsidR="00C84CB8">
        <w:rPr>
          <w:rFonts w:ascii="Times New Roman" w:hAnsi="Times New Roman" w:cs="Times New Roman"/>
        </w:rPr>
        <w:t>1</w:t>
      </w:r>
      <w:r w:rsidR="006B79D0">
        <w:rPr>
          <w:rFonts w:ascii="Times New Roman" w:hAnsi="Times New Roman" w:cs="Times New Roman"/>
        </w:rPr>
        <w:t>, p=0.01</w:t>
      </w:r>
      <w:r w:rsidR="00C84CB8">
        <w:rPr>
          <w:rFonts w:ascii="Times New Roman" w:hAnsi="Times New Roman" w:cs="Times New Roman"/>
        </w:rPr>
        <w:t>)</w:t>
      </w:r>
      <w:del w:id="70" w:author="Völter Christoph" w:date="2019-07-13T17:30:00Z">
        <w:r w:rsidR="00C84CB8" w:rsidDel="00E424D0">
          <w:rPr>
            <w:rFonts w:ascii="Times New Roman" w:hAnsi="Times New Roman" w:cs="Times New Roman"/>
          </w:rPr>
          <w:delText xml:space="preserve"> with peeking decreasing with successive trials</w:delText>
        </w:r>
      </w:del>
      <w:r w:rsidR="00C84CB8">
        <w:rPr>
          <w:rFonts w:ascii="Times New Roman" w:hAnsi="Times New Roman" w:cs="Times New Roman"/>
        </w:rPr>
        <w:t>.</w:t>
      </w:r>
    </w:p>
    <w:p w14:paraId="2DF0136E"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Effect of baiting configurations on peeking during occluded trials</w:t>
      </w:r>
    </w:p>
    <w:p w14:paraId="6E2621D3" w14:textId="3255BF0E" w:rsidR="00B660B7" w:rsidRPr="00165467" w:rsidRDefault="00B660B7" w:rsidP="00B660B7">
      <w:pPr>
        <w:spacing w:line="360" w:lineRule="auto"/>
        <w:rPr>
          <w:rFonts w:ascii="Times New Roman" w:hAnsi="Times New Roman" w:cs="Times New Roman"/>
        </w:rPr>
      </w:pPr>
      <w:r w:rsidRPr="00165467">
        <w:rPr>
          <w:rFonts w:ascii="Times New Roman" w:hAnsi="Times New Roman" w:cs="Times New Roman"/>
        </w:rPr>
        <w:t xml:space="preserve">To analyse the effect of baiting configuration on the presence of any peeking </w:t>
      </w:r>
      <w:r w:rsidR="007641E9">
        <w:rPr>
          <w:rFonts w:ascii="Times New Roman" w:hAnsi="Times New Roman" w:cs="Times New Roman"/>
        </w:rPr>
        <w:t xml:space="preserve">during either of the </w:t>
      </w:r>
      <w:r w:rsidRPr="00165467">
        <w:rPr>
          <w:rFonts w:ascii="Times New Roman" w:hAnsi="Times New Roman" w:cs="Times New Roman"/>
        </w:rPr>
        <w:t>opaque trials</w:t>
      </w:r>
      <w:r w:rsidR="007641E9">
        <w:rPr>
          <w:rFonts w:ascii="Times New Roman" w:hAnsi="Times New Roman" w:cs="Times New Roman"/>
        </w:rPr>
        <w:t xml:space="preserve"> (Opaque and Opaque2), we subset the data to remove the transparent conditions and </w:t>
      </w:r>
      <w:r w:rsidRPr="00165467">
        <w:rPr>
          <w:rFonts w:ascii="Times New Roman" w:hAnsi="Times New Roman" w:cs="Times New Roman"/>
        </w:rPr>
        <w:t>fitted a GLMM with the presence of</w:t>
      </w:r>
      <w:commentRangeStart w:id="71"/>
      <w:r w:rsidRPr="00165467">
        <w:rPr>
          <w:rFonts w:ascii="Times New Roman" w:hAnsi="Times New Roman" w:cs="Times New Roman"/>
        </w:rPr>
        <w:t xml:space="preserve"> any peeks </w:t>
      </w:r>
      <w:commentRangeEnd w:id="71"/>
      <w:r w:rsidR="002B4DB1">
        <w:rPr>
          <w:rStyle w:val="CommentReference"/>
        </w:rPr>
        <w:commentReference w:id="71"/>
      </w:r>
      <w:r w:rsidRPr="00165467">
        <w:rPr>
          <w:rFonts w:ascii="Times New Roman" w:hAnsi="Times New Roman" w:cs="Times New Roman"/>
        </w:rPr>
        <w:t xml:space="preserve">as the dependent variable (DV), and the test predictor variables baiting configuration and trial number. The model was not significant when compared to a null model lacking </w:t>
      </w:r>
      <w:r w:rsidR="007641E9">
        <w:rPr>
          <w:rFonts w:ascii="Times New Roman" w:hAnsi="Times New Roman" w:cs="Times New Roman"/>
        </w:rPr>
        <w:t>these test predictors (LRT: χ2=4.04</w:t>
      </w:r>
      <w:r w:rsidRPr="00165467">
        <w:rPr>
          <w:rFonts w:ascii="Times New Roman" w:hAnsi="Times New Roman" w:cs="Times New Roman"/>
        </w:rPr>
        <w:t xml:space="preserve">, </w:t>
      </w:r>
      <w:proofErr w:type="gramStart"/>
      <w:r w:rsidRPr="00165467">
        <w:rPr>
          <w:rFonts w:ascii="Times New Roman" w:hAnsi="Times New Roman" w:cs="Times New Roman"/>
        </w:rPr>
        <w:t>df=</w:t>
      </w:r>
      <w:proofErr w:type="gramEnd"/>
      <w:r w:rsidR="007641E9">
        <w:rPr>
          <w:rFonts w:ascii="Times New Roman" w:hAnsi="Times New Roman" w:cs="Times New Roman"/>
        </w:rPr>
        <w:t>4</w:t>
      </w:r>
      <w:r w:rsidRPr="00165467">
        <w:rPr>
          <w:rFonts w:ascii="Times New Roman" w:hAnsi="Times New Roman" w:cs="Times New Roman"/>
        </w:rPr>
        <w:t>, p=0.</w:t>
      </w:r>
      <w:r w:rsidR="007641E9">
        <w:rPr>
          <w:rFonts w:ascii="Times New Roman" w:hAnsi="Times New Roman" w:cs="Times New Roman"/>
        </w:rPr>
        <w:t>4</w:t>
      </w:r>
      <w:r w:rsidRPr="00165467">
        <w:rPr>
          <w:rFonts w:ascii="Times New Roman" w:hAnsi="Times New Roman" w:cs="Times New Roman"/>
        </w:rPr>
        <w:t xml:space="preserve">; see table GLMM2a for the model </w:t>
      </w:r>
      <w:commentRangeStart w:id="72"/>
      <w:commentRangeStart w:id="73"/>
      <w:r w:rsidRPr="00165467">
        <w:rPr>
          <w:rFonts w:ascii="Times New Roman" w:hAnsi="Times New Roman" w:cs="Times New Roman"/>
        </w:rPr>
        <w:t>output</w:t>
      </w:r>
      <w:commentRangeEnd w:id="72"/>
      <w:r w:rsidR="007641E9">
        <w:rPr>
          <w:rStyle w:val="CommentReference"/>
        </w:rPr>
        <w:commentReference w:id="72"/>
      </w:r>
      <w:commentRangeEnd w:id="73"/>
      <w:r w:rsidR="00A94E31">
        <w:rPr>
          <w:rStyle w:val="CommentReference"/>
        </w:rPr>
        <w:commentReference w:id="73"/>
      </w:r>
      <w:r w:rsidRPr="00165467">
        <w:rPr>
          <w:rFonts w:ascii="Times New Roman" w:hAnsi="Times New Roman" w:cs="Times New Roman"/>
        </w:rPr>
        <w:t xml:space="preserve">). </w:t>
      </w:r>
    </w:p>
    <w:p w14:paraId="57ABBA57" w14:textId="7513A2EF" w:rsidR="00B660B7" w:rsidRPr="00165467" w:rsidRDefault="00B660B7" w:rsidP="00B660B7">
      <w:pPr>
        <w:spacing w:line="360" w:lineRule="auto"/>
        <w:rPr>
          <w:rFonts w:ascii="Times New Roman" w:hAnsi="Times New Roman" w:cs="Times New Roman"/>
        </w:rPr>
      </w:pPr>
      <w:r w:rsidRPr="00165467">
        <w:rPr>
          <w:rFonts w:ascii="Times New Roman" w:hAnsi="Times New Roman" w:cs="Times New Roman"/>
        </w:rPr>
        <w:t>During test the monkeys had two different peeking locations availabl</w:t>
      </w:r>
      <w:r w:rsidR="00E532DB" w:rsidRPr="00165467">
        <w:rPr>
          <w:rFonts w:ascii="Times New Roman" w:hAnsi="Times New Roman" w:cs="Times New Roman"/>
        </w:rPr>
        <w:t xml:space="preserve">e to them – above and below the </w:t>
      </w:r>
      <w:r w:rsidRPr="00165467">
        <w:rPr>
          <w:rFonts w:ascii="Times New Roman" w:hAnsi="Times New Roman" w:cs="Times New Roman"/>
        </w:rPr>
        <w:t xml:space="preserve">barrier. To analyse the effect of baiting configuration on the presence of peeking above the barrier </w:t>
      </w:r>
      <w:r w:rsidR="007641E9">
        <w:rPr>
          <w:rFonts w:ascii="Times New Roman" w:hAnsi="Times New Roman" w:cs="Times New Roman"/>
        </w:rPr>
        <w:t>during the opaque t</w:t>
      </w:r>
      <w:r w:rsidRPr="00165467">
        <w:rPr>
          <w:rFonts w:ascii="Times New Roman" w:hAnsi="Times New Roman" w:cs="Times New Roman"/>
        </w:rPr>
        <w:t xml:space="preserve">rials we used </w:t>
      </w:r>
      <w:r w:rsidR="007641E9">
        <w:rPr>
          <w:rFonts w:ascii="Times New Roman" w:hAnsi="Times New Roman" w:cs="Times New Roman"/>
        </w:rPr>
        <w:t xml:space="preserve">subset of data from above </w:t>
      </w:r>
      <w:r w:rsidRPr="00165467">
        <w:rPr>
          <w:rFonts w:ascii="Times New Roman" w:hAnsi="Times New Roman" w:cs="Times New Roman"/>
        </w:rPr>
        <w:t xml:space="preserve">and fitted a GLMM with the presence of above peeks as the dependent variable (DV), and the test predictor variables baiting configuration and trial number. The model was </w:t>
      </w:r>
      <w:r w:rsidR="007641E9">
        <w:rPr>
          <w:rFonts w:ascii="Times New Roman" w:hAnsi="Times New Roman" w:cs="Times New Roman"/>
        </w:rPr>
        <w:t xml:space="preserve">not </w:t>
      </w:r>
      <w:r w:rsidRPr="00165467">
        <w:rPr>
          <w:rFonts w:ascii="Times New Roman" w:hAnsi="Times New Roman" w:cs="Times New Roman"/>
        </w:rPr>
        <w:t xml:space="preserve">significant when compared to a null model lacking </w:t>
      </w:r>
      <w:r w:rsidR="007641E9">
        <w:rPr>
          <w:rFonts w:ascii="Times New Roman" w:hAnsi="Times New Roman" w:cs="Times New Roman"/>
        </w:rPr>
        <w:t xml:space="preserve">these test predictors (LRT: χ2=5.27, </w:t>
      </w:r>
      <w:proofErr w:type="gramStart"/>
      <w:r w:rsidR="007641E9">
        <w:rPr>
          <w:rFonts w:ascii="Times New Roman" w:hAnsi="Times New Roman" w:cs="Times New Roman"/>
        </w:rPr>
        <w:t>df=</w:t>
      </w:r>
      <w:proofErr w:type="gramEnd"/>
      <w:r w:rsidR="007641E9">
        <w:rPr>
          <w:rFonts w:ascii="Times New Roman" w:hAnsi="Times New Roman" w:cs="Times New Roman"/>
        </w:rPr>
        <w:t>4, p=0.26</w:t>
      </w:r>
      <w:r w:rsidRPr="00165467">
        <w:rPr>
          <w:rFonts w:ascii="Times New Roman" w:hAnsi="Times New Roman" w:cs="Times New Roman"/>
        </w:rPr>
        <w:t xml:space="preserve">; see table GLMM2b for the model </w:t>
      </w:r>
      <w:commentRangeStart w:id="74"/>
      <w:commentRangeStart w:id="75"/>
      <w:r w:rsidRPr="00165467">
        <w:rPr>
          <w:rFonts w:ascii="Times New Roman" w:hAnsi="Times New Roman" w:cs="Times New Roman"/>
        </w:rPr>
        <w:t>output</w:t>
      </w:r>
      <w:commentRangeEnd w:id="74"/>
      <w:r w:rsidR="00D40EBC">
        <w:rPr>
          <w:rStyle w:val="CommentReference"/>
        </w:rPr>
        <w:commentReference w:id="74"/>
      </w:r>
      <w:commentRangeEnd w:id="75"/>
      <w:r w:rsidR="00A94E31">
        <w:rPr>
          <w:rStyle w:val="CommentReference"/>
        </w:rPr>
        <w:commentReference w:id="75"/>
      </w:r>
      <w:r w:rsidRPr="00165467">
        <w:rPr>
          <w:rFonts w:ascii="Times New Roman" w:hAnsi="Times New Roman" w:cs="Times New Roman"/>
        </w:rPr>
        <w:t xml:space="preserve">). </w:t>
      </w:r>
    </w:p>
    <w:p w14:paraId="028954F5" w14:textId="2E2FA1DB" w:rsidR="00B660B7" w:rsidRPr="00165467" w:rsidRDefault="00165467" w:rsidP="00B660B7">
      <w:pPr>
        <w:spacing w:line="360" w:lineRule="auto"/>
        <w:rPr>
          <w:rFonts w:ascii="Times New Roman" w:hAnsi="Times New Roman" w:cs="Times New Roman"/>
        </w:rPr>
      </w:pPr>
      <w:r>
        <w:rPr>
          <w:rFonts w:ascii="Times New Roman" w:hAnsi="Times New Roman" w:cs="Times New Roman"/>
        </w:rPr>
        <w:t>Ne</w:t>
      </w:r>
      <w:r w:rsidR="00F8315B" w:rsidRPr="00165467">
        <w:rPr>
          <w:rFonts w:ascii="Times New Roman" w:hAnsi="Times New Roman" w:cs="Times New Roman"/>
        </w:rPr>
        <w:t>xt</w:t>
      </w:r>
      <w:r w:rsidR="00B660B7" w:rsidRPr="00165467">
        <w:rPr>
          <w:rFonts w:ascii="Times New Roman" w:hAnsi="Times New Roman" w:cs="Times New Roman"/>
        </w:rPr>
        <w:t>, to analyse the effect of baiting configuration on the presence of peeking below the barrier during t</w:t>
      </w:r>
      <w:r w:rsidR="00D563C3">
        <w:rPr>
          <w:rFonts w:ascii="Times New Roman" w:hAnsi="Times New Roman" w:cs="Times New Roman"/>
        </w:rPr>
        <w:t>he opaque</w:t>
      </w:r>
      <w:r w:rsidR="00B660B7" w:rsidRPr="00165467">
        <w:rPr>
          <w:rFonts w:ascii="Times New Roman" w:hAnsi="Times New Roman" w:cs="Times New Roman"/>
        </w:rPr>
        <w:t xml:space="preserve"> trials we</w:t>
      </w:r>
      <w:r w:rsidR="00D563C3">
        <w:rPr>
          <w:rFonts w:ascii="Times New Roman" w:hAnsi="Times New Roman" w:cs="Times New Roman"/>
        </w:rPr>
        <w:t xml:space="preserve"> again</w:t>
      </w:r>
      <w:r w:rsidR="00B660B7" w:rsidRPr="00165467">
        <w:rPr>
          <w:rFonts w:ascii="Times New Roman" w:hAnsi="Times New Roman" w:cs="Times New Roman"/>
        </w:rPr>
        <w:t xml:space="preserve"> used </w:t>
      </w:r>
      <w:r w:rsidR="00D563C3">
        <w:rPr>
          <w:rFonts w:ascii="Times New Roman" w:hAnsi="Times New Roman" w:cs="Times New Roman"/>
        </w:rPr>
        <w:t xml:space="preserve">the subset of </w:t>
      </w:r>
      <w:r w:rsidR="00B660B7" w:rsidRPr="00165467">
        <w:rPr>
          <w:rFonts w:ascii="Times New Roman" w:hAnsi="Times New Roman" w:cs="Times New Roman"/>
        </w:rPr>
        <w:t xml:space="preserve">data and fitted a GLMM with the presence of below </w:t>
      </w:r>
      <w:r w:rsidR="00D563C3">
        <w:rPr>
          <w:rFonts w:ascii="Times New Roman" w:hAnsi="Times New Roman" w:cs="Times New Roman"/>
        </w:rPr>
        <w:t xml:space="preserve">peeks </w:t>
      </w:r>
      <w:r w:rsidR="00B660B7" w:rsidRPr="00165467">
        <w:rPr>
          <w:rFonts w:ascii="Times New Roman" w:hAnsi="Times New Roman" w:cs="Times New Roman"/>
        </w:rPr>
        <w:t>as the dependent variable (DV), and the test predictor variables baiting configuration and trial number. The model was not significant when compared to a null model lacking th</w:t>
      </w:r>
      <w:r w:rsidR="00D563C3">
        <w:rPr>
          <w:rFonts w:ascii="Times New Roman" w:hAnsi="Times New Roman" w:cs="Times New Roman"/>
        </w:rPr>
        <w:t xml:space="preserve">ese test predictors (LRT: χ2=1.68, </w:t>
      </w:r>
      <w:proofErr w:type="gramStart"/>
      <w:r w:rsidR="00D563C3">
        <w:rPr>
          <w:rFonts w:ascii="Times New Roman" w:hAnsi="Times New Roman" w:cs="Times New Roman"/>
        </w:rPr>
        <w:t>df=</w:t>
      </w:r>
      <w:proofErr w:type="gramEnd"/>
      <w:r w:rsidR="00D563C3">
        <w:rPr>
          <w:rFonts w:ascii="Times New Roman" w:hAnsi="Times New Roman" w:cs="Times New Roman"/>
        </w:rPr>
        <w:t>4, p=0.79</w:t>
      </w:r>
      <w:r w:rsidR="00B660B7" w:rsidRPr="00165467">
        <w:rPr>
          <w:rFonts w:ascii="Times New Roman" w:hAnsi="Times New Roman" w:cs="Times New Roman"/>
        </w:rPr>
        <w:t xml:space="preserve">; see table GLMM2c for the model </w:t>
      </w:r>
      <w:commentRangeStart w:id="76"/>
      <w:commentRangeStart w:id="77"/>
      <w:r w:rsidR="00B660B7" w:rsidRPr="00165467">
        <w:rPr>
          <w:rFonts w:ascii="Times New Roman" w:hAnsi="Times New Roman" w:cs="Times New Roman"/>
        </w:rPr>
        <w:t>output</w:t>
      </w:r>
      <w:commentRangeEnd w:id="76"/>
      <w:r w:rsidR="00D40EBC">
        <w:rPr>
          <w:rStyle w:val="CommentReference"/>
        </w:rPr>
        <w:commentReference w:id="76"/>
      </w:r>
      <w:commentRangeEnd w:id="77"/>
      <w:r w:rsidR="00775488">
        <w:rPr>
          <w:rStyle w:val="CommentReference"/>
        </w:rPr>
        <w:commentReference w:id="77"/>
      </w:r>
      <w:r w:rsidR="00B660B7" w:rsidRPr="00165467">
        <w:rPr>
          <w:rFonts w:ascii="Times New Roman" w:hAnsi="Times New Roman" w:cs="Times New Roman"/>
        </w:rPr>
        <w:t>).</w:t>
      </w:r>
    </w:p>
    <w:p w14:paraId="5C5E309C"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Effects on cup choice</w:t>
      </w:r>
    </w:p>
    <w:p w14:paraId="247BB9A6" w14:textId="0D39CB07" w:rsidR="00F2492A" w:rsidRDefault="00B660B7" w:rsidP="00F2492A">
      <w:pPr>
        <w:spacing w:line="360" w:lineRule="auto"/>
        <w:rPr>
          <w:rFonts w:ascii="Times New Roman" w:hAnsi="Times New Roman" w:cs="Times New Roman"/>
        </w:rPr>
      </w:pPr>
      <w:r w:rsidRPr="00165467">
        <w:rPr>
          <w:rFonts w:ascii="Times New Roman" w:hAnsi="Times New Roman" w:cs="Times New Roman"/>
        </w:rPr>
        <w:t>To analyse the effects of visibility condition, baiting configuration, and any interaction between the two on choosing the correct cup, we fitted a GLMM with cup choice (correct or incorrect) as the DV, and the test predictor variables trial number, visibility condition, baiting configuration, and an interaction term between condition and configuration. The model was significant when compared to a null model lacking t</w:t>
      </w:r>
      <w:r w:rsidR="000E67F6">
        <w:rPr>
          <w:rFonts w:ascii="Times New Roman" w:hAnsi="Times New Roman" w:cs="Times New Roman"/>
        </w:rPr>
        <w:t>hese test predictors (LRT: χ2=22.21</w:t>
      </w:r>
      <w:r w:rsidR="00F2492A" w:rsidRPr="00165467">
        <w:rPr>
          <w:rFonts w:ascii="Times New Roman" w:hAnsi="Times New Roman" w:cs="Times New Roman"/>
        </w:rPr>
        <w:t xml:space="preserve">, </w:t>
      </w:r>
      <w:proofErr w:type="gramStart"/>
      <w:r w:rsidR="00F2492A" w:rsidRPr="00165467">
        <w:rPr>
          <w:rFonts w:ascii="Times New Roman" w:hAnsi="Times New Roman" w:cs="Times New Roman"/>
        </w:rPr>
        <w:t>df=</w:t>
      </w:r>
      <w:proofErr w:type="gramEnd"/>
      <w:r w:rsidR="000E67F6">
        <w:rPr>
          <w:rFonts w:ascii="Times New Roman" w:hAnsi="Times New Roman" w:cs="Times New Roman"/>
        </w:rPr>
        <w:t>12, p=0.035</w:t>
      </w:r>
      <w:r w:rsidR="00F2492A" w:rsidRPr="00165467">
        <w:rPr>
          <w:rFonts w:ascii="Times New Roman" w:hAnsi="Times New Roman" w:cs="Times New Roman"/>
        </w:rPr>
        <w:t>;</w:t>
      </w:r>
      <w:r w:rsidRPr="00165467">
        <w:rPr>
          <w:rFonts w:ascii="Times New Roman" w:hAnsi="Times New Roman" w:cs="Times New Roman"/>
        </w:rPr>
        <w:t xml:space="preserve"> see table GLMM3a for the model output). </w:t>
      </w:r>
      <w:r w:rsidR="005135BE">
        <w:rPr>
          <w:rFonts w:ascii="Times New Roman" w:hAnsi="Times New Roman" w:cs="Times New Roman"/>
        </w:rPr>
        <w:t>There was a significant effect of the interaction between visibility condition and baiting configuration (</w:t>
      </w:r>
      <w:commentRangeStart w:id="78"/>
      <w:proofErr w:type="gramStart"/>
      <w:r w:rsidR="005135BE">
        <w:rPr>
          <w:rFonts w:ascii="Times New Roman" w:hAnsi="Times New Roman" w:cs="Times New Roman"/>
        </w:rPr>
        <w:t>LRT</w:t>
      </w:r>
      <w:commentRangeEnd w:id="78"/>
      <w:proofErr w:type="gramEnd"/>
      <w:r w:rsidR="005135BE">
        <w:rPr>
          <w:rStyle w:val="CommentReference"/>
        </w:rPr>
        <w:commentReference w:id="78"/>
      </w:r>
      <w:r w:rsidR="005135BE">
        <w:rPr>
          <w:rFonts w:ascii="Times New Roman" w:hAnsi="Times New Roman" w:cs="Times New Roman"/>
        </w:rPr>
        <w:t xml:space="preserve">:). To investigate this further we subset the data into the 3 separate visibility conditions and ran 3 separate GLMMS to look for an effect of baiting configuration on cup </w:t>
      </w:r>
      <w:commentRangeStart w:id="79"/>
      <w:r w:rsidR="005135BE">
        <w:rPr>
          <w:rFonts w:ascii="Times New Roman" w:hAnsi="Times New Roman" w:cs="Times New Roman"/>
        </w:rPr>
        <w:t>choice</w:t>
      </w:r>
      <w:commentRangeEnd w:id="79"/>
      <w:r w:rsidR="00DF77ED">
        <w:rPr>
          <w:rStyle w:val="CommentReference"/>
        </w:rPr>
        <w:commentReference w:id="79"/>
      </w:r>
      <w:r w:rsidR="005135BE">
        <w:rPr>
          <w:rFonts w:ascii="Times New Roman" w:hAnsi="Times New Roman" w:cs="Times New Roman"/>
        </w:rPr>
        <w:t xml:space="preserve">. </w:t>
      </w:r>
    </w:p>
    <w:p w14:paraId="32B96267" w14:textId="7350051D" w:rsidR="00446162" w:rsidRDefault="005135BE" w:rsidP="00F2492A">
      <w:pPr>
        <w:spacing w:line="360" w:lineRule="auto"/>
        <w:rPr>
          <w:rFonts w:ascii="Times New Roman" w:hAnsi="Times New Roman" w:cs="Times New Roman"/>
        </w:rPr>
      </w:pPr>
      <w:r>
        <w:rPr>
          <w:rFonts w:ascii="Times New Roman" w:hAnsi="Times New Roman" w:cs="Times New Roman"/>
        </w:rPr>
        <w:t>The GLMM for the transparent data with cup choice as the DV and the test predictor variables trial number and baiting configuration was significant when compared to a null model lacking these predictors (LRT: χ2=10.21</w:t>
      </w:r>
      <w:r w:rsidRPr="00165467">
        <w:rPr>
          <w:rFonts w:ascii="Times New Roman" w:hAnsi="Times New Roman" w:cs="Times New Roman"/>
        </w:rPr>
        <w:t>, df=</w:t>
      </w:r>
      <w:r>
        <w:rPr>
          <w:rFonts w:ascii="Times New Roman" w:hAnsi="Times New Roman" w:cs="Times New Roman"/>
        </w:rPr>
        <w:t>4, p=0.037</w:t>
      </w:r>
      <w:r w:rsidRPr="00165467">
        <w:rPr>
          <w:rFonts w:ascii="Times New Roman" w:hAnsi="Times New Roman" w:cs="Times New Roman"/>
        </w:rPr>
        <w:t>;</w:t>
      </w:r>
      <w:r>
        <w:rPr>
          <w:rFonts w:ascii="Times New Roman" w:hAnsi="Times New Roman" w:cs="Times New Roman"/>
        </w:rPr>
        <w:t xml:space="preserve"> see table GLMM3b </w:t>
      </w:r>
      <w:r w:rsidRPr="00165467">
        <w:rPr>
          <w:rFonts w:ascii="Times New Roman" w:hAnsi="Times New Roman" w:cs="Times New Roman"/>
        </w:rPr>
        <w:t>for the model output</w:t>
      </w:r>
      <w:r>
        <w:rPr>
          <w:rFonts w:ascii="Times New Roman" w:hAnsi="Times New Roman" w:cs="Times New Roman"/>
        </w:rPr>
        <w:t>). There was a significant effect of baiting configuration (</w:t>
      </w:r>
      <w:r w:rsidR="00697438">
        <w:rPr>
          <w:rFonts w:ascii="Times New Roman" w:hAnsi="Times New Roman" w:cs="Times New Roman"/>
        </w:rPr>
        <w:t>LRT: χ2=9.90</w:t>
      </w:r>
      <w:r w:rsidRPr="00165467">
        <w:rPr>
          <w:rFonts w:ascii="Times New Roman" w:hAnsi="Times New Roman" w:cs="Times New Roman"/>
        </w:rPr>
        <w:t>, df=</w:t>
      </w:r>
      <w:r w:rsidR="00697438">
        <w:rPr>
          <w:rFonts w:ascii="Times New Roman" w:hAnsi="Times New Roman" w:cs="Times New Roman"/>
        </w:rPr>
        <w:t>3</w:t>
      </w:r>
      <w:r>
        <w:rPr>
          <w:rFonts w:ascii="Times New Roman" w:hAnsi="Times New Roman" w:cs="Times New Roman"/>
        </w:rPr>
        <w:t>, p=0.0</w:t>
      </w:r>
      <w:r w:rsidR="00697438">
        <w:rPr>
          <w:rFonts w:ascii="Times New Roman" w:hAnsi="Times New Roman" w:cs="Times New Roman"/>
        </w:rPr>
        <w:t xml:space="preserve">2), with Bottom-only bating </w:t>
      </w:r>
      <w:r w:rsidR="00697438">
        <w:rPr>
          <w:rFonts w:ascii="Times New Roman" w:hAnsi="Times New Roman" w:cs="Times New Roman"/>
        </w:rPr>
        <w:lastRenderedPageBreak/>
        <w:t>leading to significantly higher rates of correct cup choice compared to All visible, and Top-only baiting, with all other configurations not different from each other (Tukey HSD: Bottom-All: z=3.64, p=0.002; Bottom-Top: z=-2.63, p=0.04; Bottom-None: z=-1.97, p=0.20; All-None: z=1.74, p=0.30; All-Top: z=0.87, p=0.82; None-Top: z=-0.81, p=0.85). Figure 3 illustrates these results.</w:t>
      </w:r>
    </w:p>
    <w:p w14:paraId="10F47554" w14:textId="140AF9FC" w:rsidR="00697438" w:rsidRDefault="00697438" w:rsidP="00697438">
      <w:pPr>
        <w:spacing w:line="360" w:lineRule="auto"/>
        <w:rPr>
          <w:rFonts w:ascii="Times New Roman" w:hAnsi="Times New Roman" w:cs="Times New Roman"/>
        </w:rPr>
      </w:pPr>
      <w:r>
        <w:rPr>
          <w:rFonts w:ascii="Times New Roman" w:hAnsi="Times New Roman" w:cs="Times New Roman"/>
        </w:rPr>
        <w:t xml:space="preserve">The GLMM </w:t>
      </w:r>
      <w:r w:rsidR="001676B9">
        <w:rPr>
          <w:rFonts w:ascii="Times New Roman" w:hAnsi="Times New Roman" w:cs="Times New Roman"/>
        </w:rPr>
        <w:t>for the Opaque</w:t>
      </w:r>
      <w:r w:rsidR="002A5842">
        <w:rPr>
          <w:rFonts w:ascii="Times New Roman" w:hAnsi="Times New Roman" w:cs="Times New Roman"/>
        </w:rPr>
        <w:t xml:space="preserve"> condition</w:t>
      </w:r>
      <w:r w:rsidR="001676B9">
        <w:rPr>
          <w:rFonts w:ascii="Times New Roman" w:hAnsi="Times New Roman" w:cs="Times New Roman"/>
        </w:rPr>
        <w:t xml:space="preserve"> trials</w:t>
      </w:r>
      <w:r>
        <w:rPr>
          <w:rFonts w:ascii="Times New Roman" w:hAnsi="Times New Roman" w:cs="Times New Roman"/>
        </w:rPr>
        <w:t xml:space="preserve"> with cup choice as the DV and the test predictor variables trial number and baiting configuration was</w:t>
      </w:r>
      <w:r w:rsidR="001676B9">
        <w:rPr>
          <w:rFonts w:ascii="Times New Roman" w:hAnsi="Times New Roman" w:cs="Times New Roman"/>
        </w:rPr>
        <w:t xml:space="preserve"> not</w:t>
      </w:r>
      <w:r>
        <w:rPr>
          <w:rFonts w:ascii="Times New Roman" w:hAnsi="Times New Roman" w:cs="Times New Roman"/>
        </w:rPr>
        <w:t xml:space="preserve"> significant </w:t>
      </w:r>
      <w:commentRangeStart w:id="80"/>
      <w:r>
        <w:rPr>
          <w:rFonts w:ascii="Times New Roman" w:hAnsi="Times New Roman" w:cs="Times New Roman"/>
        </w:rPr>
        <w:t>when compared to a null model lacking these predicto</w:t>
      </w:r>
      <w:r w:rsidR="001676B9">
        <w:rPr>
          <w:rFonts w:ascii="Times New Roman" w:hAnsi="Times New Roman" w:cs="Times New Roman"/>
        </w:rPr>
        <w:t>rs (LRT: χ2=6.78</w:t>
      </w:r>
      <w:r w:rsidRPr="00165467">
        <w:rPr>
          <w:rFonts w:ascii="Times New Roman" w:hAnsi="Times New Roman" w:cs="Times New Roman"/>
        </w:rPr>
        <w:t>, df=</w:t>
      </w:r>
      <w:r>
        <w:rPr>
          <w:rFonts w:ascii="Times New Roman" w:hAnsi="Times New Roman" w:cs="Times New Roman"/>
        </w:rPr>
        <w:t>4, p=0.</w:t>
      </w:r>
      <w:r w:rsidR="001676B9">
        <w:rPr>
          <w:rFonts w:ascii="Times New Roman" w:hAnsi="Times New Roman" w:cs="Times New Roman"/>
        </w:rPr>
        <w:t>15</w:t>
      </w:r>
      <w:r w:rsidRPr="00165467">
        <w:rPr>
          <w:rFonts w:ascii="Times New Roman" w:hAnsi="Times New Roman" w:cs="Times New Roman"/>
        </w:rPr>
        <w:t>;</w:t>
      </w:r>
      <w:r w:rsidR="002A5842">
        <w:rPr>
          <w:rFonts w:ascii="Times New Roman" w:hAnsi="Times New Roman" w:cs="Times New Roman"/>
        </w:rPr>
        <w:t xml:space="preserve"> see table GLMM3c</w:t>
      </w:r>
      <w:r>
        <w:rPr>
          <w:rFonts w:ascii="Times New Roman" w:hAnsi="Times New Roman" w:cs="Times New Roman"/>
        </w:rPr>
        <w:t xml:space="preserve"> </w:t>
      </w:r>
      <w:r w:rsidRPr="00165467">
        <w:rPr>
          <w:rFonts w:ascii="Times New Roman" w:hAnsi="Times New Roman" w:cs="Times New Roman"/>
        </w:rPr>
        <w:t>for the model output</w:t>
      </w:r>
      <w:r>
        <w:rPr>
          <w:rFonts w:ascii="Times New Roman" w:hAnsi="Times New Roman" w:cs="Times New Roman"/>
        </w:rPr>
        <w:t xml:space="preserve">). </w:t>
      </w:r>
      <w:commentRangeEnd w:id="80"/>
      <w:r w:rsidR="008C3B5E">
        <w:rPr>
          <w:rStyle w:val="CommentReference"/>
        </w:rPr>
        <w:commentReference w:id="80"/>
      </w:r>
    </w:p>
    <w:p w14:paraId="060F4D09" w14:textId="6D55E48E" w:rsidR="002A5842" w:rsidRDefault="002A5842" w:rsidP="002A5842">
      <w:pPr>
        <w:spacing w:line="360" w:lineRule="auto"/>
        <w:rPr>
          <w:rFonts w:ascii="Times New Roman" w:hAnsi="Times New Roman" w:cs="Times New Roman"/>
        </w:rPr>
      </w:pPr>
      <w:r>
        <w:rPr>
          <w:rFonts w:ascii="Times New Roman" w:hAnsi="Times New Roman" w:cs="Times New Roman"/>
        </w:rPr>
        <w:t>The GLMM for the Opaque2 condition trials with cup choice as the DV and the test predictor variables trial number and baiting configuration was not significant when compared to a null model lacking these predictors (LRT: χ2=3.32</w:t>
      </w:r>
      <w:r w:rsidRPr="00165467">
        <w:rPr>
          <w:rFonts w:ascii="Times New Roman" w:hAnsi="Times New Roman" w:cs="Times New Roman"/>
        </w:rPr>
        <w:t>, df=</w:t>
      </w:r>
      <w:r>
        <w:rPr>
          <w:rFonts w:ascii="Times New Roman" w:hAnsi="Times New Roman" w:cs="Times New Roman"/>
        </w:rPr>
        <w:t>4, p=0.51</w:t>
      </w:r>
      <w:r w:rsidRPr="00165467">
        <w:rPr>
          <w:rFonts w:ascii="Times New Roman" w:hAnsi="Times New Roman" w:cs="Times New Roman"/>
        </w:rPr>
        <w:t>;</w:t>
      </w:r>
      <w:r>
        <w:rPr>
          <w:rFonts w:ascii="Times New Roman" w:hAnsi="Times New Roman" w:cs="Times New Roman"/>
        </w:rPr>
        <w:t xml:space="preserve"> see table GLMM3d </w:t>
      </w:r>
      <w:r w:rsidRPr="00165467">
        <w:rPr>
          <w:rFonts w:ascii="Times New Roman" w:hAnsi="Times New Roman" w:cs="Times New Roman"/>
        </w:rPr>
        <w:t>for the model output</w:t>
      </w:r>
      <w:r>
        <w:rPr>
          <w:rFonts w:ascii="Times New Roman" w:hAnsi="Times New Roman" w:cs="Times New Roman"/>
        </w:rPr>
        <w:t xml:space="preserve">). </w:t>
      </w:r>
    </w:p>
    <w:p w14:paraId="6A119E27" w14:textId="77777777" w:rsidR="00AA13E8" w:rsidRDefault="00B660B7" w:rsidP="00B660B7">
      <w:pPr>
        <w:spacing w:line="360" w:lineRule="auto"/>
        <w:rPr>
          <w:rFonts w:ascii="Times New Roman" w:hAnsi="Times New Roman" w:cs="Times New Roman"/>
        </w:rPr>
      </w:pPr>
      <w:r w:rsidRPr="00165467">
        <w:rPr>
          <w:rFonts w:ascii="Times New Roman" w:hAnsi="Times New Roman" w:cs="Times New Roman"/>
        </w:rPr>
        <w:t>Finally, we wanted to look for any effects of peeking on cup choice</w:t>
      </w:r>
      <w:r w:rsidR="003307EA" w:rsidRPr="00165467">
        <w:rPr>
          <w:rFonts w:ascii="Times New Roman" w:hAnsi="Times New Roman" w:cs="Times New Roman"/>
        </w:rPr>
        <w:t xml:space="preserve"> in opaque trials</w:t>
      </w:r>
      <w:r w:rsidRPr="00165467">
        <w:rPr>
          <w:rFonts w:ascii="Times New Roman" w:hAnsi="Times New Roman" w:cs="Times New Roman"/>
        </w:rPr>
        <w:t xml:space="preserve">. </w:t>
      </w:r>
      <w:r w:rsidR="00E014C3">
        <w:rPr>
          <w:rFonts w:ascii="Times New Roman" w:hAnsi="Times New Roman" w:cs="Times New Roman"/>
        </w:rPr>
        <w:t xml:space="preserve">In </w:t>
      </w:r>
      <w:r w:rsidRPr="00165467">
        <w:rPr>
          <w:rFonts w:ascii="Times New Roman" w:hAnsi="Times New Roman" w:cs="Times New Roman"/>
        </w:rPr>
        <w:t xml:space="preserve">both trials where monkeys did and did not </w:t>
      </w:r>
      <w:r w:rsidR="00E014C3">
        <w:rPr>
          <w:rFonts w:ascii="Times New Roman" w:hAnsi="Times New Roman" w:cs="Times New Roman"/>
        </w:rPr>
        <w:t>do any peeking they managed to choose the correct cup above chance (One sample t-test: No peeking:</w:t>
      </w:r>
      <w:commentRangeStart w:id="81"/>
      <w:r w:rsidR="00E014C3">
        <w:rPr>
          <w:rFonts w:ascii="Times New Roman" w:hAnsi="Times New Roman" w:cs="Times New Roman"/>
        </w:rPr>
        <w:t xml:space="preserve"> </w:t>
      </w:r>
      <w:proofErr w:type="gramStart"/>
      <w:r w:rsidR="00E014C3">
        <w:rPr>
          <w:rFonts w:ascii="Times New Roman" w:hAnsi="Times New Roman" w:cs="Times New Roman"/>
        </w:rPr>
        <w:t>t(</w:t>
      </w:r>
      <w:proofErr w:type="gramEnd"/>
      <w:r w:rsidR="00E014C3">
        <w:rPr>
          <w:rFonts w:ascii="Times New Roman" w:hAnsi="Times New Roman" w:cs="Times New Roman"/>
        </w:rPr>
        <w:t>13)=5.57, p&lt;0.001; Peeking: t(17</w:t>
      </w:r>
      <w:commentRangeEnd w:id="81"/>
      <w:r w:rsidR="008C3B5E">
        <w:rPr>
          <w:rStyle w:val="CommentReference"/>
        </w:rPr>
        <w:commentReference w:id="81"/>
      </w:r>
      <w:r w:rsidR="00E014C3">
        <w:rPr>
          <w:rFonts w:ascii="Times New Roman" w:hAnsi="Times New Roman" w:cs="Times New Roman"/>
        </w:rPr>
        <w:t>)=3.02, p=0.008)</w:t>
      </w:r>
      <w:r w:rsidR="006D7222">
        <w:rPr>
          <w:rFonts w:ascii="Times New Roman" w:hAnsi="Times New Roman" w:cs="Times New Roman"/>
        </w:rPr>
        <w:t>. H</w:t>
      </w:r>
      <w:r w:rsidR="00E014C3">
        <w:rPr>
          <w:rFonts w:ascii="Times New Roman" w:hAnsi="Times New Roman" w:cs="Times New Roman"/>
        </w:rPr>
        <w:t>owever,</w:t>
      </w:r>
      <w:r w:rsidR="006D7222">
        <w:rPr>
          <w:rFonts w:ascii="Times New Roman" w:hAnsi="Times New Roman" w:cs="Times New Roman"/>
        </w:rPr>
        <w:t xml:space="preserve"> curiously,</w:t>
      </w:r>
      <w:r w:rsidR="00E014C3">
        <w:rPr>
          <w:rFonts w:ascii="Times New Roman" w:hAnsi="Times New Roman" w:cs="Times New Roman"/>
        </w:rPr>
        <w:t xml:space="preserve"> there was a significant difference in performance between trials with and without peeks</w:t>
      </w:r>
      <w:r w:rsidR="006D7222">
        <w:rPr>
          <w:rFonts w:ascii="Times New Roman" w:hAnsi="Times New Roman" w:cs="Times New Roman"/>
        </w:rPr>
        <w:t xml:space="preserve"> </w:t>
      </w:r>
      <w:commentRangeStart w:id="82"/>
      <w:r w:rsidR="006D7222">
        <w:rPr>
          <w:rFonts w:ascii="Times New Roman" w:hAnsi="Times New Roman" w:cs="Times New Roman"/>
        </w:rPr>
        <w:t xml:space="preserve">(two-sample t-test: </w:t>
      </w:r>
      <w:proofErr w:type="gramStart"/>
      <w:r w:rsidR="006D7222">
        <w:rPr>
          <w:rFonts w:ascii="Times New Roman" w:hAnsi="Times New Roman" w:cs="Times New Roman"/>
        </w:rPr>
        <w:t>t(</w:t>
      </w:r>
      <w:proofErr w:type="gramEnd"/>
      <w:r w:rsidR="006D7222">
        <w:rPr>
          <w:rFonts w:ascii="Times New Roman" w:hAnsi="Times New Roman" w:cs="Times New Roman"/>
        </w:rPr>
        <w:t>22)=-3.15, p=0.005)</w:t>
      </w:r>
      <w:r w:rsidR="00E014C3">
        <w:rPr>
          <w:rFonts w:ascii="Times New Roman" w:hAnsi="Times New Roman" w:cs="Times New Roman"/>
        </w:rPr>
        <w:t xml:space="preserve">, </w:t>
      </w:r>
      <w:commentRangeEnd w:id="82"/>
      <w:r w:rsidR="00DD5340">
        <w:rPr>
          <w:rStyle w:val="CommentReference"/>
        </w:rPr>
        <w:commentReference w:id="82"/>
      </w:r>
      <w:r w:rsidR="006D7222">
        <w:rPr>
          <w:rFonts w:ascii="Times New Roman" w:hAnsi="Times New Roman" w:cs="Times New Roman"/>
        </w:rPr>
        <w:t xml:space="preserve">with trials without peeks leading to better </w:t>
      </w:r>
      <w:commentRangeStart w:id="83"/>
      <w:r w:rsidR="006D7222">
        <w:rPr>
          <w:rFonts w:ascii="Times New Roman" w:hAnsi="Times New Roman" w:cs="Times New Roman"/>
        </w:rPr>
        <w:t>performance</w:t>
      </w:r>
      <w:commentRangeEnd w:id="83"/>
      <w:r w:rsidR="00AA13E8">
        <w:rPr>
          <w:rStyle w:val="CommentReference"/>
        </w:rPr>
        <w:commentReference w:id="83"/>
      </w:r>
      <w:r w:rsidR="006D7222">
        <w:rPr>
          <w:rFonts w:ascii="Times New Roman" w:hAnsi="Times New Roman" w:cs="Times New Roman"/>
        </w:rPr>
        <w:t>.</w:t>
      </w:r>
    </w:p>
    <w:p w14:paraId="71FE311D" w14:textId="77777777" w:rsidR="009F1C47" w:rsidRPr="00165467" w:rsidRDefault="00B660B7"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Discussion</w:t>
      </w:r>
    </w:p>
    <w:p w14:paraId="25F7558F" w14:textId="0BF98F28" w:rsidR="00C17B97" w:rsidRDefault="00165467" w:rsidP="00AF66CF">
      <w:pPr>
        <w:autoSpaceDE w:val="0"/>
        <w:autoSpaceDN w:val="0"/>
        <w:adjustRightInd w:val="0"/>
        <w:spacing w:line="360" w:lineRule="auto"/>
        <w:rPr>
          <w:rFonts w:ascii="Times New Roman" w:hAnsi="Times New Roman" w:cs="Times New Roman"/>
        </w:rPr>
      </w:pPr>
      <w:r w:rsidRPr="00C17B97">
        <w:rPr>
          <w:rFonts w:ascii="Times New Roman" w:hAnsi="Times New Roman" w:cs="Times New Roman"/>
        </w:rPr>
        <w:t>The monkeys chose the correct cup (double-baited) above chance in both conditions, but performed si</w:t>
      </w:r>
      <w:r w:rsidR="00DC7679" w:rsidRPr="00C17B97">
        <w:rPr>
          <w:rFonts w:ascii="Times New Roman" w:hAnsi="Times New Roman" w:cs="Times New Roman"/>
        </w:rPr>
        <w:t>gnificantly better in the transparent cup</w:t>
      </w:r>
      <w:r w:rsidR="00C17B97">
        <w:rPr>
          <w:rFonts w:ascii="Times New Roman" w:hAnsi="Times New Roman" w:cs="Times New Roman"/>
        </w:rPr>
        <w:t xml:space="preserve"> condition. Rates of peeking were significantly higher in the opaque condition compared to the transparent condition suggesting some selectivity in their information search. </w:t>
      </w:r>
      <w:r w:rsidR="00C17B97" w:rsidRPr="00C17B97">
        <w:rPr>
          <w:rFonts w:ascii="Times New Roman" w:hAnsi="Times New Roman" w:cs="Times New Roman"/>
        </w:rPr>
        <w:t>However, in</w:t>
      </w:r>
      <w:r w:rsidR="00DC7679" w:rsidRPr="00C17B97">
        <w:rPr>
          <w:rFonts w:ascii="Times New Roman" w:hAnsi="Times New Roman" w:cs="Times New Roman"/>
        </w:rPr>
        <w:t xml:space="preserve"> the opaque2 condition peeking dropped back to similar levels seen in the transparent condition.</w:t>
      </w:r>
      <w:r w:rsidR="00C17B97" w:rsidRPr="00C17B97">
        <w:rPr>
          <w:rFonts w:ascii="Times New Roman" w:hAnsi="Times New Roman" w:cs="Times New Roman"/>
        </w:rPr>
        <w:t xml:space="preserve"> This</w:t>
      </w:r>
      <w:r w:rsidR="00C17B97">
        <w:rPr>
          <w:rFonts w:ascii="Times New Roman" w:hAnsi="Times New Roman" w:cs="Times New Roman"/>
        </w:rPr>
        <w:t xml:space="preserve"> is likely </w:t>
      </w:r>
      <w:r w:rsidR="00C17B97" w:rsidRPr="00C17B97">
        <w:rPr>
          <w:rFonts w:ascii="Times New Roman" w:hAnsi="Times New Roman" w:cs="Times New Roman"/>
        </w:rPr>
        <w:t>due to the fact that, contrary to expectations, peeking appears to have led to lower levels of success compared to trials where there was no peeking</w:t>
      </w:r>
      <w:r w:rsidR="00C17B97">
        <w:rPr>
          <w:rFonts w:ascii="Times New Roman" w:hAnsi="Times New Roman" w:cs="Times New Roman"/>
        </w:rPr>
        <w:t xml:space="preserve">. </w:t>
      </w:r>
      <w:r w:rsidR="00E14666">
        <w:rPr>
          <w:rFonts w:ascii="Times New Roman" w:hAnsi="Times New Roman" w:cs="Times New Roman"/>
        </w:rPr>
        <w:t xml:space="preserve">This will be discussed in more detail later, but the reason for this may be that when they did not peek and simply viewed the available baiting they received more information on location of the correct cup lowering the levels of chance to 50%. In most cases, in trials where they peeked, they did not fully watch the baiting as they were already peeking (PPPs) and so were not able to lower the chance levels to 50%. Additionally, seeing the food may have acted as a distractor so that the first piece of food the monkeys located whilst peeking was the cup they chose, ultimately leaving the levels of chance at 33%. </w:t>
      </w:r>
    </w:p>
    <w:p w14:paraId="582C1C6B" w14:textId="04F5D5A4" w:rsidR="00E14666" w:rsidRDefault="00E14666" w:rsidP="00AF66CF">
      <w:pPr>
        <w:autoSpaceDE w:val="0"/>
        <w:autoSpaceDN w:val="0"/>
        <w:adjustRightInd w:val="0"/>
        <w:spacing w:line="360" w:lineRule="auto"/>
        <w:rPr>
          <w:rFonts w:ascii="Times New Roman" w:hAnsi="Times New Roman" w:cs="Times New Roman"/>
          <w:highlight w:val="yellow"/>
        </w:rPr>
      </w:pPr>
      <w:r>
        <w:rPr>
          <w:rFonts w:ascii="Times New Roman" w:hAnsi="Times New Roman" w:cs="Times New Roman"/>
        </w:rPr>
        <w:t xml:space="preserve">The different baiting configurations did not affect the monkeys </w:t>
      </w:r>
      <w:r w:rsidRPr="00E14666">
        <w:rPr>
          <w:rFonts w:ascii="Times New Roman" w:hAnsi="Times New Roman" w:cs="Times New Roman"/>
        </w:rPr>
        <w:t>peeking locations and we found no significant patterns which suggested they were peeking strategically</w:t>
      </w:r>
      <w:r>
        <w:rPr>
          <w:rFonts w:ascii="Times New Roman" w:hAnsi="Times New Roman" w:cs="Times New Roman"/>
        </w:rPr>
        <w:t xml:space="preserve">. Overall, above peeks were more common and as this always enabled them to locate at least one piece of food, for most monkeys, they did not appear motivated to perform multiple peeks in order to locate a larger amount of food. </w:t>
      </w:r>
    </w:p>
    <w:p w14:paraId="4FE911B7" w14:textId="62B2AC75" w:rsidR="00AF66CF" w:rsidRPr="00165467" w:rsidRDefault="00AF66CF" w:rsidP="00AF66CF">
      <w:pPr>
        <w:autoSpaceDE w:val="0"/>
        <w:autoSpaceDN w:val="0"/>
        <w:adjustRightInd w:val="0"/>
        <w:spacing w:line="360" w:lineRule="auto"/>
        <w:rPr>
          <w:rFonts w:ascii="Times New Roman" w:hAnsi="Times New Roman" w:cs="Times New Roman"/>
        </w:rPr>
      </w:pPr>
      <w:r w:rsidRPr="00E14666">
        <w:rPr>
          <w:rFonts w:ascii="Times New Roman" w:hAnsi="Times New Roman" w:cs="Times New Roman"/>
        </w:rPr>
        <w:t>Th</w:t>
      </w:r>
      <w:r w:rsidR="00165467" w:rsidRPr="00E14666">
        <w:rPr>
          <w:rFonts w:ascii="Times New Roman" w:hAnsi="Times New Roman" w:cs="Times New Roman"/>
        </w:rPr>
        <w:t>ese results</w:t>
      </w:r>
      <w:r w:rsidRPr="00E14666">
        <w:rPr>
          <w:rFonts w:ascii="Times New Roman" w:hAnsi="Times New Roman" w:cs="Times New Roman"/>
        </w:rPr>
        <w:t xml:space="preserve"> </w:t>
      </w:r>
      <w:r w:rsidR="00165467" w:rsidRPr="00E14666">
        <w:rPr>
          <w:rFonts w:ascii="Times New Roman" w:hAnsi="Times New Roman" w:cs="Times New Roman"/>
        </w:rPr>
        <w:t>provide evidence that monkeys are selective about filling gaps in their knowledge – only seeking i</w:t>
      </w:r>
      <w:r w:rsidR="00E14666" w:rsidRPr="00E14666">
        <w:rPr>
          <w:rFonts w:ascii="Times New Roman" w:hAnsi="Times New Roman" w:cs="Times New Roman"/>
        </w:rPr>
        <w:t>nformation when it is missing, however</w:t>
      </w:r>
      <w:r w:rsidR="00165467" w:rsidRPr="00E14666">
        <w:rPr>
          <w:rFonts w:ascii="Times New Roman" w:hAnsi="Times New Roman" w:cs="Times New Roman"/>
        </w:rPr>
        <w:t xml:space="preserve"> we found no evidence that their information search </w:t>
      </w:r>
      <w:r w:rsidR="00165467" w:rsidRPr="00E14666">
        <w:rPr>
          <w:rFonts w:ascii="Times New Roman" w:hAnsi="Times New Roman" w:cs="Times New Roman"/>
        </w:rPr>
        <w:lastRenderedPageBreak/>
        <w:t>is strategic.</w:t>
      </w:r>
      <w:r w:rsidR="00E14666">
        <w:rPr>
          <w:rFonts w:ascii="Times New Roman" w:hAnsi="Times New Roman" w:cs="Times New Roman"/>
        </w:rPr>
        <w:t xml:space="preserve"> In</w:t>
      </w:r>
      <w:r w:rsidR="00165467" w:rsidRPr="00E14666">
        <w:rPr>
          <w:rFonts w:ascii="Times New Roman" w:hAnsi="Times New Roman" w:cs="Times New Roman"/>
        </w:rPr>
        <w:t xml:space="preserve"> Experiment 2</w:t>
      </w:r>
      <w:r w:rsidR="00E14666">
        <w:rPr>
          <w:rFonts w:ascii="Times New Roman" w:hAnsi="Times New Roman" w:cs="Times New Roman"/>
        </w:rPr>
        <w:t xml:space="preserve"> we modify the set up so to eliminate the opportunity for PPPs which limit the monkeys’ ability to receive all of the desired information for each trial. Additionally we</w:t>
      </w:r>
      <w:r w:rsidR="00165467" w:rsidRPr="00E14666">
        <w:rPr>
          <w:rFonts w:ascii="Times New Roman" w:hAnsi="Times New Roman" w:cs="Times New Roman"/>
        </w:rPr>
        <w:t xml:space="preserve"> build</w:t>
      </w:r>
      <w:r w:rsidR="00E14666">
        <w:rPr>
          <w:rFonts w:ascii="Times New Roman" w:hAnsi="Times New Roman" w:cs="Times New Roman"/>
        </w:rPr>
        <w:t xml:space="preserve"> on our </w:t>
      </w:r>
      <w:r w:rsidR="00165467" w:rsidRPr="00E14666">
        <w:rPr>
          <w:rFonts w:ascii="Times New Roman" w:hAnsi="Times New Roman" w:cs="Times New Roman"/>
        </w:rPr>
        <w:t>results</w:t>
      </w:r>
      <w:r w:rsidR="00E14666">
        <w:rPr>
          <w:rFonts w:ascii="Times New Roman" w:hAnsi="Times New Roman" w:cs="Times New Roman"/>
        </w:rPr>
        <w:t xml:space="preserve"> of Experiment 1</w:t>
      </w:r>
      <w:r w:rsidR="00165467" w:rsidRPr="00E14666">
        <w:rPr>
          <w:rFonts w:ascii="Times New Roman" w:hAnsi="Times New Roman" w:cs="Times New Roman"/>
        </w:rPr>
        <w:t xml:space="preserve"> to investigate whether </w:t>
      </w:r>
      <w:r w:rsidR="00CF0402" w:rsidRPr="00E14666">
        <w:rPr>
          <w:rFonts w:ascii="Times New Roman" w:hAnsi="Times New Roman" w:cs="Times New Roman"/>
        </w:rPr>
        <w:t>their ability for selective searching is a domain general ability.</w:t>
      </w:r>
    </w:p>
    <w:p w14:paraId="707EEFE8" w14:textId="21B55726" w:rsidR="00AF66CF" w:rsidRPr="00165467" w:rsidRDefault="00AF66CF" w:rsidP="00AF66CF">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Experiment 2</w:t>
      </w:r>
      <w:r w:rsidR="00B83FC5">
        <w:rPr>
          <w:rFonts w:ascii="Times New Roman" w:hAnsi="Times New Roman" w:cs="Times New Roman"/>
          <w:b/>
        </w:rPr>
        <w:t xml:space="preserve"> – Function &amp; food search</w:t>
      </w:r>
    </w:p>
    <w:p w14:paraId="50C69DA1" w14:textId="21528429" w:rsidR="0022305C" w:rsidRDefault="00AF66CF" w:rsidP="00AF66CF">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When looking for food information</w:t>
      </w:r>
      <w:r w:rsidR="00CA7E12" w:rsidRPr="00165467">
        <w:rPr>
          <w:rFonts w:ascii="Times New Roman" w:hAnsi="Times New Roman" w:cs="Times New Roman"/>
        </w:rPr>
        <w:t xml:space="preserve"> in Experiment 1</w:t>
      </w:r>
      <w:r w:rsidRPr="00165467">
        <w:rPr>
          <w:rFonts w:ascii="Times New Roman" w:hAnsi="Times New Roman" w:cs="Times New Roman"/>
        </w:rPr>
        <w:t xml:space="preserve"> monkeys were selective if not strategic. However to provide evidence that this is not purely a foraging strategy, in </w:t>
      </w:r>
      <w:r w:rsidR="00CA7E12" w:rsidRPr="00165467">
        <w:rPr>
          <w:rFonts w:ascii="Times New Roman" w:hAnsi="Times New Roman" w:cs="Times New Roman"/>
        </w:rPr>
        <w:t>E</w:t>
      </w:r>
      <w:r w:rsidRPr="00165467">
        <w:rPr>
          <w:rFonts w:ascii="Times New Roman" w:hAnsi="Times New Roman" w:cs="Times New Roman"/>
        </w:rPr>
        <w:t>xperiment 2 the monkeys were required to search for information pertaining to the function</w:t>
      </w:r>
      <w:r w:rsidR="0022305C" w:rsidRPr="00165467">
        <w:rPr>
          <w:rFonts w:ascii="Times New Roman" w:hAnsi="Times New Roman" w:cs="Times New Roman"/>
        </w:rPr>
        <w:t>ality of the cup</w:t>
      </w:r>
      <w:r w:rsidRPr="00165467">
        <w:rPr>
          <w:rFonts w:ascii="Times New Roman" w:hAnsi="Times New Roman" w:cs="Times New Roman"/>
        </w:rPr>
        <w:t xml:space="preserve"> as we</w:t>
      </w:r>
      <w:r w:rsidR="0022305C" w:rsidRPr="00165467">
        <w:rPr>
          <w:rFonts w:ascii="Times New Roman" w:hAnsi="Times New Roman" w:cs="Times New Roman"/>
        </w:rPr>
        <w:t>ll as the location of the food.</w:t>
      </w:r>
      <w:r w:rsidR="00CA7E12" w:rsidRPr="00165467">
        <w:rPr>
          <w:rFonts w:ascii="Times New Roman" w:hAnsi="Times New Roman" w:cs="Times New Roman"/>
        </w:rPr>
        <w:t xml:space="preserve"> Although they use tools in the wild, </w:t>
      </w:r>
      <w:commentRangeStart w:id="84"/>
      <w:r w:rsidR="00CA7E12" w:rsidRPr="00165467">
        <w:rPr>
          <w:rFonts w:ascii="Times New Roman" w:hAnsi="Times New Roman" w:cs="Times New Roman"/>
        </w:rPr>
        <w:t>capuchin monkeys are not as prevalent at tool use as</w:t>
      </w:r>
      <w:r w:rsidR="00B83FC5">
        <w:rPr>
          <w:rFonts w:ascii="Times New Roman" w:hAnsi="Times New Roman" w:cs="Times New Roman"/>
        </w:rPr>
        <w:t xml:space="preserve"> the</w:t>
      </w:r>
      <w:r w:rsidR="00CA7E12" w:rsidRPr="00165467">
        <w:rPr>
          <w:rFonts w:ascii="Times New Roman" w:hAnsi="Times New Roman" w:cs="Times New Roman"/>
        </w:rPr>
        <w:t xml:space="preserve"> chimpanzees tested in Bohn et al.’s 2017 paradigm. </w:t>
      </w:r>
      <w:commentRangeEnd w:id="84"/>
      <w:r w:rsidR="00C72AD0">
        <w:rPr>
          <w:rStyle w:val="CommentReference"/>
        </w:rPr>
        <w:commentReference w:id="84"/>
      </w:r>
      <w:proofErr w:type="gramStart"/>
      <w:r w:rsidR="00CA7E12" w:rsidRPr="00165467">
        <w:rPr>
          <w:rFonts w:ascii="Times New Roman" w:hAnsi="Times New Roman" w:cs="Times New Roman"/>
        </w:rPr>
        <w:t>Therefore</w:t>
      </w:r>
      <w:proofErr w:type="gramEnd"/>
      <w:r w:rsidR="00CA7E12" w:rsidRPr="00165467">
        <w:rPr>
          <w:rFonts w:ascii="Times New Roman" w:hAnsi="Times New Roman" w:cs="Times New Roman"/>
        </w:rPr>
        <w:t xml:space="preserve"> we designed a new set up in which the monkeys had to search for non-food information in order to receive a food reward. In previous work (unpublished) the capuchins in this study </w:t>
      </w:r>
      <w:r w:rsidR="00B83FC5">
        <w:rPr>
          <w:rFonts w:ascii="Times New Roman" w:hAnsi="Times New Roman" w:cs="Times New Roman"/>
        </w:rPr>
        <w:t>had ta</w:t>
      </w:r>
      <w:r w:rsidR="00CA7E12" w:rsidRPr="00165467">
        <w:rPr>
          <w:rFonts w:ascii="Times New Roman" w:hAnsi="Times New Roman" w:cs="Times New Roman"/>
        </w:rPr>
        <w:t>k</w:t>
      </w:r>
      <w:r w:rsidR="00B83FC5">
        <w:rPr>
          <w:rFonts w:ascii="Times New Roman" w:hAnsi="Times New Roman" w:cs="Times New Roman"/>
        </w:rPr>
        <w:t>en</w:t>
      </w:r>
      <w:r w:rsidR="00CA7E12" w:rsidRPr="00165467">
        <w:rPr>
          <w:rFonts w:ascii="Times New Roman" w:hAnsi="Times New Roman" w:cs="Times New Roman"/>
        </w:rPr>
        <w:t xml:space="preserve"> part in a study </w:t>
      </w:r>
      <w:r w:rsidR="00B83FC5">
        <w:rPr>
          <w:rFonts w:ascii="Times New Roman" w:hAnsi="Times New Roman" w:cs="Times New Roman"/>
        </w:rPr>
        <w:t>on</w:t>
      </w:r>
      <w:r w:rsidR="00CA7E12" w:rsidRPr="00165467">
        <w:rPr>
          <w:rFonts w:ascii="Times New Roman" w:hAnsi="Times New Roman" w:cs="Times New Roman"/>
        </w:rPr>
        <w:t xml:space="preserve"> causal understanding where they had to learn</w:t>
      </w:r>
      <w:r w:rsidR="00B83FC5">
        <w:rPr>
          <w:rFonts w:ascii="Times New Roman" w:hAnsi="Times New Roman" w:cs="Times New Roman"/>
        </w:rPr>
        <w:t>t</w:t>
      </w:r>
      <w:r w:rsidR="00CA7E12" w:rsidRPr="00165467">
        <w:rPr>
          <w:rFonts w:ascii="Times New Roman" w:hAnsi="Times New Roman" w:cs="Times New Roman"/>
        </w:rPr>
        <w:t xml:space="preserve"> to avoid cups with lids w</w:t>
      </w:r>
      <w:r w:rsidR="00793831" w:rsidRPr="00165467">
        <w:rPr>
          <w:rFonts w:ascii="Times New Roman" w:hAnsi="Times New Roman" w:cs="Times New Roman"/>
        </w:rPr>
        <w:t xml:space="preserve">hich trapped a food reward. 12/14 </w:t>
      </w:r>
      <w:r w:rsidR="00CA7E12" w:rsidRPr="00165467">
        <w:rPr>
          <w:rFonts w:ascii="Times New Roman" w:hAnsi="Times New Roman" w:cs="Times New Roman"/>
        </w:rPr>
        <w:t>of the monkeys</w:t>
      </w:r>
      <w:r w:rsidR="00793831" w:rsidRPr="00165467">
        <w:rPr>
          <w:rFonts w:ascii="Times New Roman" w:hAnsi="Times New Roman" w:cs="Times New Roman"/>
        </w:rPr>
        <w:t xml:space="preserve"> successfully passed this task within 10 trials, learning to avoid the cup with a lid. For the current study we adapted this task so that before selecting a cup the monkeys would have to search for information about the presence of the lid. </w:t>
      </w:r>
    </w:p>
    <w:p w14:paraId="75A4EA30" w14:textId="7BDA93B1" w:rsidR="00B83FC5" w:rsidRDefault="00B83FC5" w:rsidP="00AF66CF">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Additionally, in Experiment 1 we found that many of the monkeys were being to peek as soon as the occluder was removed irrespective of whether all cups were fully baited. These pre-peeking peeks (PPPs) were problematic for the monkeys as it meant that often they missed out on the information which was supposed to be available during the visible baiting (i.e. the location of some of the food rewards). This led to their peeking often being ineffective at helping them choose the correct cup, and so meant that when analysing the data we were unable to truly identify any strategic peeking due to the fact that the monkeys did not pay attention to the baiting configuration manipulation design to test this. We took this into account in Experiment 2 and modified the setup so that in all trials the peeking interval began as soon as the occluder was removed. </w:t>
      </w:r>
    </w:p>
    <w:p w14:paraId="473E5326" w14:textId="2AB8F2E0" w:rsidR="00B83FC5" w:rsidRPr="00165467" w:rsidRDefault="00B83FC5" w:rsidP="00AF66CF">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For this experiment we predicted that as in Experiment 1, </w:t>
      </w:r>
      <w:r w:rsidRPr="00165467">
        <w:rPr>
          <w:rFonts w:ascii="Times New Roman" w:hAnsi="Times New Roman" w:cs="Times New Roman"/>
        </w:rPr>
        <w:t xml:space="preserve">if monkeys are selective about filling gaps in their knowledge, then they should only seek information when it is missing. Further, if monkeys are strategic about filling gaps in their knowledge then their seeking pattern should be different in trials which provide differing knowledge gaps. Finally, if monkeys’ information seeking is underpinned by a flexible, domain general metacognitive ability, then they should </w:t>
      </w:r>
      <w:r>
        <w:rPr>
          <w:rFonts w:ascii="Times New Roman" w:hAnsi="Times New Roman" w:cs="Times New Roman"/>
        </w:rPr>
        <w:t xml:space="preserve">continue to </w:t>
      </w:r>
      <w:r w:rsidRPr="00165467">
        <w:rPr>
          <w:rFonts w:ascii="Times New Roman" w:hAnsi="Times New Roman" w:cs="Times New Roman"/>
        </w:rPr>
        <w:t>exhibit</w:t>
      </w:r>
      <w:r>
        <w:rPr>
          <w:rFonts w:ascii="Times New Roman" w:hAnsi="Times New Roman" w:cs="Times New Roman"/>
        </w:rPr>
        <w:t xml:space="preserve"> the selective </w:t>
      </w:r>
      <w:r w:rsidRPr="00165467">
        <w:rPr>
          <w:rFonts w:ascii="Times New Roman" w:hAnsi="Times New Roman" w:cs="Times New Roman"/>
        </w:rPr>
        <w:t>seeking patterns</w:t>
      </w:r>
      <w:r>
        <w:rPr>
          <w:rFonts w:ascii="Times New Roman" w:hAnsi="Times New Roman" w:cs="Times New Roman"/>
        </w:rPr>
        <w:t xml:space="preserve"> seen in Experiment 1, despite the search now pertaining to </w:t>
      </w:r>
      <w:r w:rsidRPr="00165467">
        <w:rPr>
          <w:rFonts w:ascii="Times New Roman" w:hAnsi="Times New Roman" w:cs="Times New Roman"/>
        </w:rPr>
        <w:t>both food and functional information.</w:t>
      </w:r>
    </w:p>
    <w:p w14:paraId="261F8880" w14:textId="77777777" w:rsidR="0022305C" w:rsidRPr="00165467" w:rsidRDefault="0022305C" w:rsidP="0022305C">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Method</w:t>
      </w:r>
    </w:p>
    <w:p w14:paraId="22C462EE"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Subjects and Housing</w:t>
      </w:r>
    </w:p>
    <w:p w14:paraId="6314026D"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rPr>
        <w:lastRenderedPageBreak/>
        <w:t xml:space="preserve">The same participants from Experiment 1 took part in Experiment 2. The East group received Experiment 1 followed by Experiment 2, the West group received the experiments in the reverse order to control for any priming that could have occurred. </w:t>
      </w:r>
    </w:p>
    <w:p w14:paraId="11ADF1C2"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Setup</w:t>
      </w:r>
    </w:p>
    <w:p w14:paraId="59205101" w14:textId="6CA1B943" w:rsidR="00FC60A8"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The set up was very similar to Experiment 1,</w:t>
      </w:r>
      <w:r w:rsidR="00FC60A8" w:rsidRPr="00165467">
        <w:rPr>
          <w:rFonts w:ascii="Times New Roman" w:hAnsi="Times New Roman" w:cs="Times New Roman"/>
        </w:rPr>
        <w:t xml:space="preserve"> except that</w:t>
      </w:r>
      <w:r w:rsidRPr="00165467">
        <w:rPr>
          <w:rFonts w:ascii="Times New Roman" w:hAnsi="Times New Roman" w:cs="Times New Roman"/>
        </w:rPr>
        <w:t xml:space="preserve"> the </w:t>
      </w:r>
      <w:del w:id="85" w:author="Völter Christoph" w:date="2019-07-13T15:22:00Z">
        <w:r w:rsidR="00FC60A8" w:rsidRPr="00165467" w:rsidDel="00A1159B">
          <w:rPr>
            <w:rFonts w:ascii="Times New Roman" w:hAnsi="Times New Roman" w:cs="Times New Roman"/>
          </w:rPr>
          <w:delText>Plexiglass</w:delText>
        </w:r>
      </w:del>
      <w:ins w:id="86" w:author="Völter Christoph" w:date="2019-07-13T15:22:00Z">
        <w:r w:rsidR="00A1159B">
          <w:rPr>
            <w:rFonts w:ascii="Times New Roman" w:hAnsi="Times New Roman" w:cs="Times New Roman"/>
          </w:rPr>
          <w:t>Plexiglas</w:t>
        </w:r>
      </w:ins>
      <w:r w:rsidR="00FC60A8" w:rsidRPr="00165467">
        <w:rPr>
          <w:rFonts w:ascii="Times New Roman" w:hAnsi="Times New Roman" w:cs="Times New Roman"/>
        </w:rPr>
        <w:t xml:space="preserve"> panel in the </w:t>
      </w:r>
      <w:del w:id="87" w:author="Völter Christoph" w:date="2019-07-13T23:16:00Z">
        <w:r w:rsidRPr="00165467" w:rsidDel="00C72AD0">
          <w:rPr>
            <w:rFonts w:ascii="Times New Roman" w:hAnsi="Times New Roman" w:cs="Times New Roman"/>
          </w:rPr>
          <w:delText xml:space="preserve">door </w:delText>
        </w:r>
      </w:del>
      <w:ins w:id="88" w:author="Völter Christoph" w:date="2019-07-13T23:16:00Z">
        <w:r w:rsidR="00C72AD0">
          <w:rPr>
            <w:rFonts w:ascii="Times New Roman" w:hAnsi="Times New Roman" w:cs="Times New Roman"/>
          </w:rPr>
          <w:t>front side</w:t>
        </w:r>
        <w:r w:rsidR="00C72AD0" w:rsidRPr="00165467">
          <w:rPr>
            <w:rFonts w:ascii="Times New Roman" w:hAnsi="Times New Roman" w:cs="Times New Roman"/>
          </w:rPr>
          <w:t xml:space="preserve"> </w:t>
        </w:r>
      </w:ins>
      <w:r w:rsidRPr="00165467">
        <w:rPr>
          <w:rFonts w:ascii="Times New Roman" w:hAnsi="Times New Roman" w:cs="Times New Roman"/>
        </w:rPr>
        <w:t xml:space="preserve">of </w:t>
      </w:r>
      <w:r w:rsidR="00FC60A8" w:rsidRPr="00165467">
        <w:rPr>
          <w:rFonts w:ascii="Times New Roman" w:hAnsi="Times New Roman" w:cs="Times New Roman"/>
        </w:rPr>
        <w:t>the cubicle</w:t>
      </w:r>
      <w:r w:rsidRPr="00165467">
        <w:rPr>
          <w:rFonts w:ascii="Times New Roman" w:hAnsi="Times New Roman" w:cs="Times New Roman"/>
        </w:rPr>
        <w:t xml:space="preserve"> </w:t>
      </w:r>
      <w:r w:rsidR="00FC60A8" w:rsidRPr="00165467">
        <w:rPr>
          <w:rFonts w:ascii="Times New Roman" w:hAnsi="Times New Roman" w:cs="Times New Roman"/>
        </w:rPr>
        <w:t>contained</w:t>
      </w:r>
      <w:r w:rsidRPr="00165467">
        <w:rPr>
          <w:rFonts w:ascii="Times New Roman" w:hAnsi="Times New Roman" w:cs="Times New Roman"/>
        </w:rPr>
        <w:t xml:space="preserve"> </w:t>
      </w:r>
      <w:proofErr w:type="gramStart"/>
      <w:r w:rsidRPr="00165467">
        <w:rPr>
          <w:rFonts w:ascii="Times New Roman" w:hAnsi="Times New Roman" w:cs="Times New Roman"/>
        </w:rPr>
        <w:t>4</w:t>
      </w:r>
      <w:proofErr w:type="gramEnd"/>
      <w:r w:rsidRPr="00165467">
        <w:rPr>
          <w:rFonts w:ascii="Times New Roman" w:hAnsi="Times New Roman" w:cs="Times New Roman"/>
        </w:rPr>
        <w:t xml:space="preserve"> evenly spaced holes</w:t>
      </w:r>
      <w:r w:rsidR="00FC60A8" w:rsidRPr="00165467">
        <w:rPr>
          <w:rFonts w:ascii="Times New Roman" w:hAnsi="Times New Roman" w:cs="Times New Roman"/>
        </w:rPr>
        <w:t xml:space="preserve"> rather the 3. Additionally, the</w:t>
      </w:r>
      <w:r w:rsidRPr="00165467">
        <w:rPr>
          <w:rFonts w:ascii="Times New Roman" w:hAnsi="Times New Roman" w:cs="Times New Roman"/>
        </w:rPr>
        <w:t xml:space="preserve"> transparent plastic stand onto which the cups were placed during trials</w:t>
      </w:r>
      <w:r w:rsidR="00FC60A8" w:rsidRPr="00165467">
        <w:rPr>
          <w:rFonts w:ascii="Times New Roman" w:hAnsi="Times New Roman" w:cs="Times New Roman"/>
        </w:rPr>
        <w:t xml:space="preserve"> was narrower to allow the use of different cups</w:t>
      </w:r>
      <w:r w:rsidRPr="00165467">
        <w:rPr>
          <w:rFonts w:ascii="Times New Roman" w:hAnsi="Times New Roman" w:cs="Times New Roman"/>
        </w:rPr>
        <w:t xml:space="preserve">. The stand </w:t>
      </w:r>
      <w:r w:rsidR="00FC60A8" w:rsidRPr="00165467">
        <w:rPr>
          <w:rFonts w:ascii="Times New Roman" w:hAnsi="Times New Roman" w:cs="Times New Roman"/>
        </w:rPr>
        <w:t>positioning was only slightly different (</w:t>
      </w:r>
      <w:r w:rsidRPr="00165467">
        <w:rPr>
          <w:rFonts w:ascii="Times New Roman" w:hAnsi="Times New Roman" w:cs="Times New Roman"/>
        </w:rPr>
        <w:t xml:space="preserve"> </w:t>
      </w:r>
      <w:r w:rsidRPr="00165467">
        <w:rPr>
          <w:rFonts w:ascii="Times New Roman" w:hAnsi="Times New Roman" w:cs="Times New Roman"/>
          <w:highlight w:val="yellow"/>
        </w:rPr>
        <w:t>...</w:t>
      </w:r>
      <w:r w:rsidRPr="00165467">
        <w:rPr>
          <w:rFonts w:ascii="Times New Roman" w:hAnsi="Times New Roman" w:cs="Times New Roman"/>
        </w:rPr>
        <w:t xml:space="preserve"> cm away from the window</w:t>
      </w:r>
      <w:r w:rsidR="00FC60A8" w:rsidRPr="00165467">
        <w:rPr>
          <w:rFonts w:ascii="Times New Roman" w:hAnsi="Times New Roman" w:cs="Times New Roman"/>
        </w:rPr>
        <w:t xml:space="preserve">)  as this </w:t>
      </w:r>
      <w:r w:rsidRPr="00165467">
        <w:rPr>
          <w:rFonts w:ascii="Times New Roman" w:hAnsi="Times New Roman" w:cs="Times New Roman"/>
        </w:rPr>
        <w:t xml:space="preserve">was the distance at which, during occluded trials, the monkeys could stand up and peek over the </w:t>
      </w:r>
      <w:proofErr w:type="spellStart"/>
      <w:r w:rsidRPr="00165467">
        <w:rPr>
          <w:rFonts w:ascii="Times New Roman" w:hAnsi="Times New Roman" w:cs="Times New Roman"/>
        </w:rPr>
        <w:t>occluders</w:t>
      </w:r>
      <w:proofErr w:type="spellEnd"/>
      <w:r w:rsidRPr="00165467">
        <w:rPr>
          <w:rFonts w:ascii="Times New Roman" w:hAnsi="Times New Roman" w:cs="Times New Roman"/>
        </w:rPr>
        <w:t xml:space="preserve"> without being able to see the reward in the bottom of the cups. </w:t>
      </w:r>
    </w:p>
    <w:p w14:paraId="47D06FAD" w14:textId="52868886" w:rsidR="00FC60A8" w:rsidRPr="00165467" w:rsidRDefault="00FC60A8"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For Experiment 2, regular transparent cups with just one compartment were used. However, t</w:t>
      </w:r>
      <w:r w:rsidR="0022305C" w:rsidRPr="00165467">
        <w:rPr>
          <w:rFonts w:ascii="Times New Roman" w:hAnsi="Times New Roman" w:cs="Times New Roman"/>
        </w:rPr>
        <w:t xml:space="preserve">hree different cup configurations were presented to the monkeys; </w:t>
      </w:r>
      <w:proofErr w:type="gramStart"/>
      <w:r w:rsidR="0022305C" w:rsidRPr="00165467">
        <w:rPr>
          <w:rFonts w:ascii="Times New Roman" w:hAnsi="Times New Roman" w:cs="Times New Roman"/>
        </w:rPr>
        <w:t>All</w:t>
      </w:r>
      <w:proofErr w:type="gramEnd"/>
      <w:r w:rsidR="0022305C" w:rsidRPr="00165467">
        <w:rPr>
          <w:rFonts w:ascii="Times New Roman" w:hAnsi="Times New Roman" w:cs="Times New Roman"/>
        </w:rPr>
        <w:t xml:space="preserve"> open, All baited, and Mixed. In All open trials the monkeys were presented with 4 cups</w:t>
      </w:r>
      <w:r w:rsidR="0022305C" w:rsidRPr="00165467">
        <w:rPr>
          <w:rFonts w:ascii="Times New Roman" w:hAnsi="Times New Roman" w:cs="Times New Roman"/>
          <w:i/>
        </w:rPr>
        <w:t xml:space="preserve"> without</w:t>
      </w:r>
      <w:r w:rsidR="0022305C" w:rsidRPr="00165467">
        <w:rPr>
          <w:rFonts w:ascii="Times New Roman" w:hAnsi="Times New Roman" w:cs="Times New Roman"/>
        </w:rPr>
        <w:t xml:space="preserve"> lids, however only one of these cups contained a reward, meaning just one cup was both open and baited. In All baited trials the monkeys were presented with 4 cups all of which contained a reward, however three of the cups were sealed with blue lids, leaving just one cup both open and baited. In Mixed trials the monkeys were presented with 4 cups; one cup without a</w:t>
      </w:r>
      <w:r w:rsidR="00583E01">
        <w:rPr>
          <w:rFonts w:ascii="Times New Roman" w:hAnsi="Times New Roman" w:cs="Times New Roman"/>
        </w:rPr>
        <w:t xml:space="preserve"> lid, but also without a reward;</w:t>
      </w:r>
      <w:r w:rsidR="0022305C" w:rsidRPr="00165467">
        <w:rPr>
          <w:rFonts w:ascii="Times New Roman" w:hAnsi="Times New Roman" w:cs="Times New Roman"/>
        </w:rPr>
        <w:t xml:space="preserve"> one cup with a lid but which didn’t contai</w:t>
      </w:r>
      <w:r w:rsidR="00583E01">
        <w:rPr>
          <w:rFonts w:ascii="Times New Roman" w:hAnsi="Times New Roman" w:cs="Times New Roman"/>
        </w:rPr>
        <w:t xml:space="preserve">n a reward; </w:t>
      </w:r>
      <w:r w:rsidR="0022305C" w:rsidRPr="00165467">
        <w:rPr>
          <w:rFonts w:ascii="Times New Roman" w:hAnsi="Times New Roman" w:cs="Times New Roman"/>
        </w:rPr>
        <w:t xml:space="preserve">one cup with a lid </w:t>
      </w:r>
      <w:r w:rsidR="00583E01">
        <w:rPr>
          <w:rFonts w:ascii="Times New Roman" w:hAnsi="Times New Roman" w:cs="Times New Roman"/>
        </w:rPr>
        <w:t xml:space="preserve">but which did contain a reward; </w:t>
      </w:r>
      <w:r w:rsidR="0022305C" w:rsidRPr="00165467">
        <w:rPr>
          <w:rFonts w:ascii="Times New Roman" w:hAnsi="Times New Roman" w:cs="Times New Roman"/>
        </w:rPr>
        <w:t xml:space="preserve">and one cup without a lid which did contain a reward. This meant that in every configuration there was an open-baited cup which was the correct cup to choose to obtain the food reward.  </w:t>
      </w:r>
    </w:p>
    <w:p w14:paraId="2259114C" w14:textId="77777777" w:rsidR="0022305C" w:rsidRPr="00165467" w:rsidRDefault="0022305C"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Procedure</w:t>
      </w:r>
    </w:p>
    <w:p w14:paraId="4DF95518" w14:textId="0DEFC7AB" w:rsidR="0022305C" w:rsidRPr="00165467" w:rsidRDefault="00FC60A8"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All</w:t>
      </w:r>
      <w:r w:rsidR="0022305C" w:rsidRPr="00165467">
        <w:rPr>
          <w:rFonts w:ascii="Times New Roman" w:hAnsi="Times New Roman" w:cs="Times New Roman"/>
        </w:rPr>
        <w:t xml:space="preserve"> participants received up to 8 visible sessions followed by just one session of an occluded phase. Only monkeys who passed the visible stage were moved onto the occluded phase. In order to pass the visible stage, monkeys had to select the correct </w:t>
      </w:r>
      <w:r w:rsidR="0022305C" w:rsidRPr="00583E01">
        <w:rPr>
          <w:rFonts w:ascii="Times New Roman" w:hAnsi="Times New Roman" w:cs="Times New Roman"/>
        </w:rPr>
        <w:t xml:space="preserve">cup </w:t>
      </w:r>
      <w:r w:rsidR="00583E01">
        <w:rPr>
          <w:rFonts w:ascii="Times New Roman" w:hAnsi="Times New Roman" w:cs="Times New Roman"/>
        </w:rPr>
        <w:t xml:space="preserve">in </w:t>
      </w:r>
      <w:r w:rsidR="00583E01" w:rsidRPr="00583E01">
        <w:rPr>
          <w:rFonts w:ascii="Times New Roman" w:hAnsi="Times New Roman" w:cs="Times New Roman"/>
        </w:rPr>
        <w:t xml:space="preserve">17/24 </w:t>
      </w:r>
      <w:r w:rsidR="00583E01">
        <w:rPr>
          <w:rFonts w:ascii="Times New Roman" w:hAnsi="Times New Roman" w:cs="Times New Roman"/>
        </w:rPr>
        <w:t>trials o</w:t>
      </w:r>
      <w:r w:rsidR="0022305C" w:rsidRPr="00583E01">
        <w:rPr>
          <w:rFonts w:ascii="Times New Roman" w:hAnsi="Times New Roman" w:cs="Times New Roman"/>
        </w:rPr>
        <w:t>ver</w:t>
      </w:r>
      <w:r w:rsidR="0022305C" w:rsidRPr="00165467">
        <w:rPr>
          <w:rFonts w:ascii="Times New Roman" w:hAnsi="Times New Roman" w:cs="Times New Roman"/>
        </w:rPr>
        <w:t xml:space="preserve"> </w:t>
      </w:r>
      <w:proofErr w:type="gramStart"/>
      <w:r w:rsidR="0022305C" w:rsidRPr="00165467">
        <w:rPr>
          <w:rFonts w:ascii="Times New Roman" w:hAnsi="Times New Roman" w:cs="Times New Roman"/>
        </w:rPr>
        <w:t>2</w:t>
      </w:r>
      <w:proofErr w:type="gramEnd"/>
      <w:r w:rsidR="00583E01">
        <w:rPr>
          <w:rFonts w:ascii="Times New Roman" w:hAnsi="Times New Roman" w:cs="Times New Roman"/>
        </w:rPr>
        <w:t xml:space="preserve"> consecutive</w:t>
      </w:r>
      <w:r w:rsidR="0022305C" w:rsidRPr="00165467">
        <w:rPr>
          <w:rFonts w:ascii="Times New Roman" w:hAnsi="Times New Roman" w:cs="Times New Roman"/>
        </w:rPr>
        <w:t xml:space="preserve"> sessions (significantly above chance according to Binomial with</w:t>
      </w:r>
      <w:r w:rsidR="00575980" w:rsidRPr="00165467">
        <w:rPr>
          <w:rFonts w:ascii="Times New Roman" w:hAnsi="Times New Roman" w:cs="Times New Roman"/>
        </w:rPr>
        <w:t xml:space="preserve"> chance at 0.25 and</w:t>
      </w:r>
      <w:r w:rsidR="0022305C" w:rsidRPr="00165467">
        <w:rPr>
          <w:rFonts w:ascii="Times New Roman" w:hAnsi="Times New Roman" w:cs="Times New Roman"/>
        </w:rPr>
        <w:t xml:space="preserve"> alpha set to 0.</w:t>
      </w:r>
      <w:ins w:id="89" w:author="Völter Christoph" w:date="2019-07-13T23:54:00Z">
        <w:r w:rsidR="004D12E2">
          <w:rPr>
            <w:rFonts w:ascii="Times New Roman" w:hAnsi="Times New Roman" w:cs="Times New Roman"/>
          </w:rPr>
          <w:t>0</w:t>
        </w:r>
      </w:ins>
      <w:r w:rsidR="0022305C" w:rsidRPr="00165467">
        <w:rPr>
          <w:rFonts w:ascii="Times New Roman" w:hAnsi="Times New Roman" w:cs="Times New Roman"/>
        </w:rPr>
        <w:t>5). For both stages of the study monkeys received a maximum of 2 sessions per day, 5 days per week, with 12 trials per session. The 12 trials were made up of 4 trials of each configuration type presented in a pre-determined random order.</w:t>
      </w:r>
    </w:p>
    <w:p w14:paraId="7142544E" w14:textId="33B45E58"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At the beginning of a trial</w:t>
      </w:r>
      <w:ins w:id="90" w:author="Völter Christoph" w:date="2019-07-13T23:54:00Z">
        <w:r w:rsidR="004D12E2">
          <w:rPr>
            <w:rFonts w:ascii="Times New Roman" w:hAnsi="Times New Roman" w:cs="Times New Roman"/>
          </w:rPr>
          <w:t>,</w:t>
        </w:r>
      </w:ins>
      <w:r w:rsidRPr="00165467">
        <w:rPr>
          <w:rFonts w:ascii="Times New Roman" w:hAnsi="Times New Roman" w:cs="Times New Roman"/>
        </w:rPr>
        <w:t xml:space="preserve"> the required cups were placed on a stand in front of the cubicle without the 4-hole </w:t>
      </w:r>
      <w:del w:id="91" w:author="Völter Christoph" w:date="2019-07-13T15:22:00Z">
        <w:r w:rsidRPr="00165467" w:rsidDel="00A1159B">
          <w:rPr>
            <w:rFonts w:ascii="Times New Roman" w:hAnsi="Times New Roman" w:cs="Times New Roman"/>
          </w:rPr>
          <w:delText>Plexiglass</w:delText>
        </w:r>
      </w:del>
      <w:ins w:id="92" w:author="Völter Christoph" w:date="2019-07-13T15:22:00Z">
        <w:r w:rsidR="00A1159B">
          <w:rPr>
            <w:rFonts w:ascii="Times New Roman" w:hAnsi="Times New Roman" w:cs="Times New Roman"/>
          </w:rPr>
          <w:t>Plexiglas</w:t>
        </w:r>
      </w:ins>
      <w:r w:rsidRPr="00165467">
        <w:rPr>
          <w:rFonts w:ascii="Times New Roman" w:hAnsi="Times New Roman" w:cs="Times New Roman"/>
        </w:rPr>
        <w:t xml:space="preserve"> window, so that the monkeys could see which cups were available to them </w:t>
      </w:r>
      <w:r w:rsidR="00583E01">
        <w:rPr>
          <w:rFonts w:ascii="Times New Roman" w:hAnsi="Times New Roman" w:cs="Times New Roman"/>
        </w:rPr>
        <w:t xml:space="preserve">for this trial, </w:t>
      </w:r>
      <w:proofErr w:type="gramStart"/>
      <w:r w:rsidRPr="00165467">
        <w:rPr>
          <w:rFonts w:ascii="Times New Roman" w:hAnsi="Times New Roman" w:cs="Times New Roman"/>
        </w:rPr>
        <w:t>and also</w:t>
      </w:r>
      <w:proofErr w:type="gramEnd"/>
      <w:r w:rsidRPr="00165467">
        <w:rPr>
          <w:rFonts w:ascii="Times New Roman" w:hAnsi="Times New Roman" w:cs="Times New Roman"/>
        </w:rPr>
        <w:t xml:space="preserve"> see the open-baited cup being baited.  After baiting a large occluder </w:t>
      </w:r>
      <w:r w:rsidRPr="00165467">
        <w:rPr>
          <w:rFonts w:ascii="Times New Roman" w:hAnsi="Times New Roman" w:cs="Times New Roman"/>
          <w:highlight w:val="yellow"/>
        </w:rPr>
        <w:t>(….)</w:t>
      </w:r>
      <w:r w:rsidRPr="00165467">
        <w:rPr>
          <w:rFonts w:ascii="Times New Roman" w:hAnsi="Times New Roman" w:cs="Times New Roman"/>
        </w:rPr>
        <w:t xml:space="preserve"> was positioned in front of the adjacent 4-hole window to block the monkey</w:t>
      </w:r>
      <w:r w:rsidR="00575980" w:rsidRPr="00165467">
        <w:rPr>
          <w:rFonts w:ascii="Times New Roman" w:hAnsi="Times New Roman" w:cs="Times New Roman"/>
        </w:rPr>
        <w:t>’</w:t>
      </w:r>
      <w:r w:rsidRPr="00165467">
        <w:rPr>
          <w:rFonts w:ascii="Times New Roman" w:hAnsi="Times New Roman" w:cs="Times New Roman"/>
        </w:rPr>
        <w:t xml:space="preserve">s view of the second stand. The cups were then moved across from the visible stand over to the occluded stand. Each cup </w:t>
      </w:r>
      <w:proofErr w:type="gramStart"/>
      <w:r w:rsidRPr="00165467">
        <w:rPr>
          <w:rFonts w:ascii="Times New Roman" w:hAnsi="Times New Roman" w:cs="Times New Roman"/>
        </w:rPr>
        <w:t>was placed</w:t>
      </w:r>
      <w:proofErr w:type="gramEnd"/>
      <w:r w:rsidRPr="00165467">
        <w:rPr>
          <w:rFonts w:ascii="Times New Roman" w:hAnsi="Times New Roman" w:cs="Times New Roman"/>
        </w:rPr>
        <w:t xml:space="preserve"> equidistan</w:t>
      </w:r>
      <w:ins w:id="93" w:author="Völter Christoph" w:date="2019-07-13T23:55:00Z">
        <w:r w:rsidR="004D12E2">
          <w:rPr>
            <w:rFonts w:ascii="Times New Roman" w:hAnsi="Times New Roman" w:cs="Times New Roman"/>
          </w:rPr>
          <w:t>tly</w:t>
        </w:r>
      </w:ins>
      <w:del w:id="94" w:author="Völter Christoph" w:date="2019-07-13T23:55:00Z">
        <w:r w:rsidRPr="00165467" w:rsidDel="004D12E2">
          <w:rPr>
            <w:rFonts w:ascii="Times New Roman" w:hAnsi="Times New Roman" w:cs="Times New Roman"/>
          </w:rPr>
          <w:delText>ce</w:delText>
        </w:r>
      </w:del>
      <w:r w:rsidRPr="00165467">
        <w:rPr>
          <w:rFonts w:ascii="Times New Roman" w:hAnsi="Times New Roman" w:cs="Times New Roman"/>
        </w:rPr>
        <w:t xml:space="preserve"> from one another </w:t>
      </w:r>
      <w:r w:rsidRPr="00165467">
        <w:rPr>
          <w:rFonts w:ascii="Times New Roman" w:hAnsi="Times New Roman" w:cs="Times New Roman"/>
          <w:highlight w:val="yellow"/>
        </w:rPr>
        <w:t>(…</w:t>
      </w:r>
      <w:r w:rsidRPr="00165467">
        <w:rPr>
          <w:rFonts w:ascii="Times New Roman" w:hAnsi="Times New Roman" w:cs="Times New Roman"/>
        </w:rPr>
        <w:t xml:space="preserve">) in line with the holes in the </w:t>
      </w:r>
      <w:del w:id="95" w:author="Völter Christoph" w:date="2019-07-13T15:22:00Z">
        <w:r w:rsidRPr="00165467" w:rsidDel="00A1159B">
          <w:rPr>
            <w:rFonts w:ascii="Times New Roman" w:hAnsi="Times New Roman" w:cs="Times New Roman"/>
          </w:rPr>
          <w:delText>Plexiglass</w:delText>
        </w:r>
      </w:del>
      <w:ins w:id="96" w:author="Völter Christoph" w:date="2019-07-13T15:22:00Z">
        <w:r w:rsidR="00A1159B">
          <w:rPr>
            <w:rFonts w:ascii="Times New Roman" w:hAnsi="Times New Roman" w:cs="Times New Roman"/>
          </w:rPr>
          <w:t>Plexiglas</w:t>
        </w:r>
      </w:ins>
      <w:r w:rsidRPr="00165467">
        <w:rPr>
          <w:rFonts w:ascii="Times New Roman" w:hAnsi="Times New Roman" w:cs="Times New Roman"/>
        </w:rPr>
        <w:t>. On</w:t>
      </w:r>
      <w:r w:rsidR="00575980" w:rsidRPr="00165467">
        <w:rPr>
          <w:rFonts w:ascii="Times New Roman" w:hAnsi="Times New Roman" w:cs="Times New Roman"/>
        </w:rPr>
        <w:t>c</w:t>
      </w:r>
      <w:r w:rsidRPr="00165467">
        <w:rPr>
          <w:rFonts w:ascii="Times New Roman" w:hAnsi="Times New Roman" w:cs="Times New Roman"/>
        </w:rPr>
        <w:t xml:space="preserve">e in </w:t>
      </w:r>
      <w:r w:rsidRPr="00165467">
        <w:rPr>
          <w:rFonts w:ascii="Times New Roman" w:hAnsi="Times New Roman" w:cs="Times New Roman"/>
        </w:rPr>
        <w:lastRenderedPageBreak/>
        <w:t>place, the large occluder was removed and</w:t>
      </w:r>
      <w:r w:rsidR="00575980" w:rsidRPr="00165467">
        <w:rPr>
          <w:rFonts w:ascii="Times New Roman" w:hAnsi="Times New Roman" w:cs="Times New Roman"/>
        </w:rPr>
        <w:t>, before being allowed to choose a cup,</w:t>
      </w:r>
      <w:r w:rsidRPr="00165467">
        <w:rPr>
          <w:rFonts w:ascii="Times New Roman" w:hAnsi="Times New Roman" w:cs="Times New Roman"/>
        </w:rPr>
        <w:t xml:space="preserve"> the monkey</w:t>
      </w:r>
      <w:r w:rsidR="00575980" w:rsidRPr="00165467">
        <w:rPr>
          <w:rFonts w:ascii="Times New Roman" w:hAnsi="Times New Roman" w:cs="Times New Roman"/>
        </w:rPr>
        <w:t xml:space="preserve"> was</w:t>
      </w:r>
      <w:r w:rsidRPr="00165467">
        <w:rPr>
          <w:rFonts w:ascii="Times New Roman" w:hAnsi="Times New Roman" w:cs="Times New Roman"/>
        </w:rPr>
        <w:t xml:space="preserve"> given a 5 second ‘peeking interval’ where the experimenter looked away. In occluded trials, before removing the large occluder, the cups were covered with small individual </w:t>
      </w:r>
      <w:proofErr w:type="spellStart"/>
      <w:r w:rsidRPr="00165467">
        <w:rPr>
          <w:rFonts w:ascii="Times New Roman" w:hAnsi="Times New Roman" w:cs="Times New Roman"/>
        </w:rPr>
        <w:t>occluders</w:t>
      </w:r>
      <w:proofErr w:type="spellEnd"/>
      <w:r w:rsidRPr="00165467">
        <w:rPr>
          <w:rFonts w:ascii="Times New Roman" w:hAnsi="Times New Roman" w:cs="Times New Roman"/>
        </w:rPr>
        <w:t xml:space="preserve"> to block the visual access to the cups once the large occluder was removed. During the peeking interval the monkeys were able to peek both by standing up and looking down on the cups from above (enabling them to determine which cups did not have lids) as well as by crouching down and looking up on the cups from below through the transparent stand (enabling them to determine which of the cups contained food). After the 5 seconds had passed, the experimenter faced the participant and said their name followed by “choosing” to signal to the monkey that they should point to their desired cup. All of the monkeys had a large amount of previous experience with choosing cups by pointing through the respective hole. If the monkey chose correctly by pointing to the open-baited cup the experimenter tipped the cup towards the monkey so it could reach in and retrieve the reward. However, if the monkey pointed to one of the incorrect cups, the experiment tipped the cup towards the monkey but either the cup contained no reward, or the blue lid blocked the monkey from retrieving the reward. The cup was then placed back on the holding stand and the experimented picked up the correct cup and tipped the reward into her own hand before placing it into a discard pile. All of the cups were then placed back onto the holding stand so that the next trial could begin. In each trial only one of the cups was correct.</w:t>
      </w:r>
    </w:p>
    <w:p w14:paraId="18A92555" w14:textId="77777777" w:rsidR="0022305C" w:rsidRPr="00165467" w:rsidRDefault="00575980"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Coding</w:t>
      </w:r>
    </w:p>
    <w:p w14:paraId="2C09DE0F" w14:textId="349A55A3" w:rsidR="0022305C" w:rsidRPr="00165467" w:rsidRDefault="00575980" w:rsidP="00FC60A8">
      <w:pPr>
        <w:spacing w:line="360" w:lineRule="auto"/>
        <w:rPr>
          <w:rFonts w:ascii="Times New Roman" w:hAnsi="Times New Roman" w:cs="Times New Roman"/>
        </w:rPr>
      </w:pPr>
      <w:r w:rsidRPr="00165467">
        <w:rPr>
          <w:rFonts w:ascii="Times New Roman" w:hAnsi="Times New Roman" w:cs="Times New Roman"/>
        </w:rPr>
        <w:t xml:space="preserve">Coding was identical to Experiment 1. Cup choice </w:t>
      </w:r>
      <w:r w:rsidR="0022305C" w:rsidRPr="00165467">
        <w:rPr>
          <w:rFonts w:ascii="Times New Roman" w:hAnsi="Times New Roman" w:cs="Times New Roman"/>
        </w:rPr>
        <w:t>w</w:t>
      </w:r>
      <w:r w:rsidRPr="00165467">
        <w:rPr>
          <w:rFonts w:ascii="Times New Roman" w:hAnsi="Times New Roman" w:cs="Times New Roman"/>
        </w:rPr>
        <w:t>as live coded by the experimenter, with t</w:t>
      </w:r>
      <w:r w:rsidR="0022305C" w:rsidRPr="00165467">
        <w:rPr>
          <w:rFonts w:ascii="Times New Roman" w:hAnsi="Times New Roman" w:cs="Times New Roman"/>
        </w:rPr>
        <w:t>rials were coded as correct (1) if the monkey chose the target (open-baited) cup and incorrect (0) if any other cup was chosen</w:t>
      </w:r>
      <w:r w:rsidRPr="00165467">
        <w:rPr>
          <w:rFonts w:ascii="Times New Roman" w:hAnsi="Times New Roman" w:cs="Times New Roman"/>
        </w:rPr>
        <w:t>. P</w:t>
      </w:r>
      <w:r w:rsidR="0022305C" w:rsidRPr="00165467">
        <w:rPr>
          <w:rFonts w:ascii="Times New Roman" w:hAnsi="Times New Roman" w:cs="Times New Roman"/>
        </w:rPr>
        <w:t xml:space="preserve">eeking was then coded </w:t>
      </w:r>
      <w:r w:rsidRPr="00165467">
        <w:rPr>
          <w:rFonts w:ascii="Times New Roman" w:hAnsi="Times New Roman" w:cs="Times New Roman"/>
        </w:rPr>
        <w:t>from</w:t>
      </w:r>
      <w:r w:rsidR="0022305C" w:rsidRPr="00165467">
        <w:rPr>
          <w:rFonts w:ascii="Times New Roman" w:hAnsi="Times New Roman" w:cs="Times New Roman"/>
        </w:rPr>
        <w:t xml:space="preserve"> the video</w:t>
      </w:r>
      <w:r w:rsidRPr="00165467">
        <w:rPr>
          <w:rFonts w:ascii="Times New Roman" w:hAnsi="Times New Roman" w:cs="Times New Roman"/>
        </w:rPr>
        <w:t xml:space="preserve"> data, with the criteria for both above and below peeks the same as in Experiment 1. As previously, b</w:t>
      </w:r>
      <w:r w:rsidR="0022305C" w:rsidRPr="00165467">
        <w:rPr>
          <w:rFonts w:ascii="Times New Roman" w:hAnsi="Times New Roman" w:cs="Times New Roman"/>
        </w:rPr>
        <w:t xml:space="preserve">oth types of peeking </w:t>
      </w:r>
      <w:proofErr w:type="gramStart"/>
      <w:r w:rsidR="0022305C" w:rsidRPr="00165467">
        <w:rPr>
          <w:rFonts w:ascii="Times New Roman" w:hAnsi="Times New Roman" w:cs="Times New Roman"/>
        </w:rPr>
        <w:t>were recorded</w:t>
      </w:r>
      <w:proofErr w:type="gramEnd"/>
      <w:r w:rsidR="0022305C" w:rsidRPr="00165467">
        <w:rPr>
          <w:rFonts w:ascii="Times New Roman" w:hAnsi="Times New Roman" w:cs="Times New Roman"/>
        </w:rPr>
        <w:t xml:space="preserve"> </w:t>
      </w:r>
      <w:del w:id="97" w:author="Völter Christoph" w:date="2019-07-13T23:59:00Z">
        <w:r w:rsidR="0022305C" w:rsidRPr="00165467" w:rsidDel="004D12E2">
          <w:rPr>
            <w:rFonts w:ascii="Times New Roman" w:hAnsi="Times New Roman" w:cs="Times New Roman"/>
          </w:rPr>
          <w:delText xml:space="preserve">binomially </w:delText>
        </w:r>
      </w:del>
      <w:ins w:id="98" w:author="Völter Christoph" w:date="2019-07-13T23:59:00Z">
        <w:r w:rsidR="004D12E2">
          <w:rPr>
            <w:rFonts w:ascii="Times New Roman" w:hAnsi="Times New Roman" w:cs="Times New Roman"/>
          </w:rPr>
          <w:t>absent or present</w:t>
        </w:r>
        <w:r w:rsidR="004D12E2" w:rsidRPr="00165467">
          <w:rPr>
            <w:rFonts w:ascii="Times New Roman" w:hAnsi="Times New Roman" w:cs="Times New Roman"/>
          </w:rPr>
          <w:t xml:space="preserve"> </w:t>
        </w:r>
      </w:ins>
      <w:r w:rsidR="0022305C" w:rsidRPr="00165467">
        <w:rPr>
          <w:rFonts w:ascii="Times New Roman" w:hAnsi="Times New Roman" w:cs="Times New Roman"/>
        </w:rPr>
        <w:t>and these scores used to calculate the bin</w:t>
      </w:r>
      <w:ins w:id="99" w:author="Völter Christoph" w:date="2019-07-13T23:59:00Z">
        <w:r w:rsidR="004D12E2">
          <w:rPr>
            <w:rFonts w:ascii="Times New Roman" w:hAnsi="Times New Roman" w:cs="Times New Roman"/>
          </w:rPr>
          <w:t>ary</w:t>
        </w:r>
      </w:ins>
      <w:del w:id="100" w:author="Völter Christoph" w:date="2019-07-13T23:59:00Z">
        <w:r w:rsidR="0022305C" w:rsidRPr="00165467" w:rsidDel="004D12E2">
          <w:rPr>
            <w:rFonts w:ascii="Times New Roman" w:hAnsi="Times New Roman" w:cs="Times New Roman"/>
          </w:rPr>
          <w:delText>omial</w:delText>
        </w:r>
      </w:del>
      <w:r w:rsidR="0022305C" w:rsidRPr="00165467">
        <w:rPr>
          <w:rFonts w:ascii="Times New Roman" w:hAnsi="Times New Roman" w:cs="Times New Roman"/>
        </w:rPr>
        <w:t xml:space="preserve"> score</w:t>
      </w:r>
      <w:del w:id="101" w:author="Völter Christoph" w:date="2019-07-13T23:59:00Z">
        <w:r w:rsidR="0022305C" w:rsidRPr="00165467" w:rsidDel="004D12E2">
          <w:rPr>
            <w:rFonts w:ascii="Times New Roman" w:hAnsi="Times New Roman" w:cs="Times New Roman"/>
          </w:rPr>
          <w:delText>s</w:delText>
        </w:r>
      </w:del>
      <w:r w:rsidR="0022305C" w:rsidRPr="00165467">
        <w:rPr>
          <w:rFonts w:ascii="Times New Roman" w:hAnsi="Times New Roman" w:cs="Times New Roman"/>
        </w:rPr>
        <w:t xml:space="preserve"> for “any peek” – at least one type of peeking present, and “both peek” – both types of peeking present. </w:t>
      </w:r>
    </w:p>
    <w:p w14:paraId="1198B76D" w14:textId="77777777" w:rsidR="0022305C" w:rsidRPr="00165467" w:rsidRDefault="0022305C" w:rsidP="00FC60A8">
      <w:pPr>
        <w:spacing w:line="360" w:lineRule="auto"/>
        <w:rPr>
          <w:rFonts w:ascii="Times New Roman" w:hAnsi="Times New Roman" w:cs="Times New Roman"/>
        </w:rPr>
      </w:pPr>
      <w:r w:rsidRPr="00583E01">
        <w:rPr>
          <w:rFonts w:ascii="Times New Roman" w:hAnsi="Times New Roman" w:cs="Times New Roman"/>
          <w:highlight w:val="green"/>
        </w:rPr>
        <w:t>A second coder scored 25% of all trials from the recorded video material to establish inter-observer reliability. Fleiss’ kappa was calculated, and according to Landis and Koch (1977), inter-observer reliability was “almost perfect” (correct choice: K=0.97, p&lt;0.001).</w:t>
      </w:r>
    </w:p>
    <w:p w14:paraId="2AC17923" w14:textId="77777777" w:rsidR="0022305C" w:rsidRPr="00165467" w:rsidRDefault="0022305C"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Analysis</w:t>
      </w:r>
    </w:p>
    <w:p w14:paraId="5B50F174" w14:textId="77777777"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Analysis followed the same procedure as Experiment 1. First, w</w:t>
      </w:r>
      <w:r w:rsidR="0022305C" w:rsidRPr="00165467">
        <w:rPr>
          <w:rFonts w:ascii="Times New Roman" w:hAnsi="Times New Roman" w:cs="Times New Roman"/>
        </w:rPr>
        <w:t xml:space="preserve">e looked at what proportion of trials individuals chose the correct cup (the open-baited cup) as well as what proportion of trials individuals performed the peeking behaviours. </w:t>
      </w:r>
      <w:r w:rsidRPr="00165467">
        <w:rPr>
          <w:rFonts w:ascii="Times New Roman" w:hAnsi="Times New Roman" w:cs="Times New Roman"/>
        </w:rPr>
        <w:t>T</w:t>
      </w:r>
      <w:r w:rsidR="0022305C" w:rsidRPr="00165467">
        <w:rPr>
          <w:rFonts w:ascii="Times New Roman" w:hAnsi="Times New Roman" w:cs="Times New Roman"/>
        </w:rPr>
        <w:t>his</w:t>
      </w:r>
      <w:r w:rsidRPr="00165467">
        <w:rPr>
          <w:rFonts w:ascii="Times New Roman" w:hAnsi="Times New Roman" w:cs="Times New Roman"/>
        </w:rPr>
        <w:t xml:space="preserve"> was analysed by </w:t>
      </w:r>
      <w:r w:rsidR="0022305C" w:rsidRPr="00165467">
        <w:rPr>
          <w:rFonts w:ascii="Times New Roman" w:hAnsi="Times New Roman" w:cs="Times New Roman"/>
        </w:rPr>
        <w:t>perform</w:t>
      </w:r>
      <w:r w:rsidRPr="00165467">
        <w:rPr>
          <w:rFonts w:ascii="Times New Roman" w:hAnsi="Times New Roman" w:cs="Times New Roman"/>
        </w:rPr>
        <w:t>ing</w:t>
      </w:r>
      <w:r w:rsidR="0022305C" w:rsidRPr="00165467">
        <w:rPr>
          <w:rFonts w:ascii="Times New Roman" w:hAnsi="Times New Roman" w:cs="Times New Roman"/>
        </w:rPr>
        <w:t xml:space="preserve"> t-tests to look at the average scores and levels of peeking compared to chance. </w:t>
      </w:r>
      <w:r w:rsidRPr="00165467">
        <w:rPr>
          <w:rFonts w:ascii="Times New Roman" w:hAnsi="Times New Roman" w:cs="Times New Roman"/>
        </w:rPr>
        <w:t>M</w:t>
      </w:r>
      <w:r w:rsidR="0022305C" w:rsidRPr="00165467">
        <w:rPr>
          <w:rFonts w:ascii="Times New Roman" w:hAnsi="Times New Roman" w:cs="Times New Roman"/>
        </w:rPr>
        <w:t xml:space="preserve">ultiple </w:t>
      </w:r>
      <w:del w:id="102" w:author="Völter Christoph" w:date="2019-07-14T00:03:00Z">
        <w:r w:rsidR="0022305C" w:rsidRPr="00165467" w:rsidDel="004D12E2">
          <w:rPr>
            <w:rFonts w:ascii="Times New Roman" w:hAnsi="Times New Roman" w:cs="Times New Roman"/>
          </w:rPr>
          <w:delText>generalized linear mixed model</w:delText>
        </w:r>
        <w:r w:rsidRPr="00165467" w:rsidDel="004D12E2">
          <w:rPr>
            <w:rFonts w:ascii="Times New Roman" w:hAnsi="Times New Roman" w:cs="Times New Roman"/>
          </w:rPr>
          <w:delText>s</w:delText>
        </w:r>
        <w:r w:rsidR="0022305C" w:rsidRPr="00165467" w:rsidDel="004D12E2">
          <w:rPr>
            <w:rFonts w:ascii="Times New Roman" w:hAnsi="Times New Roman" w:cs="Times New Roman"/>
          </w:rPr>
          <w:delText xml:space="preserve"> (</w:delText>
        </w:r>
      </w:del>
      <w:r w:rsidR="0022305C" w:rsidRPr="00165467">
        <w:rPr>
          <w:rFonts w:ascii="Times New Roman" w:hAnsi="Times New Roman" w:cs="Times New Roman"/>
        </w:rPr>
        <w:t>GLMMs</w:t>
      </w:r>
      <w:del w:id="103" w:author="Völter Christoph" w:date="2019-07-14T00:03:00Z">
        <w:r w:rsidR="0022305C" w:rsidRPr="00165467" w:rsidDel="004D12E2">
          <w:rPr>
            <w:rFonts w:ascii="Times New Roman" w:hAnsi="Times New Roman" w:cs="Times New Roman"/>
          </w:rPr>
          <w:delText>)</w:delText>
        </w:r>
      </w:del>
      <w:r w:rsidRPr="00165467">
        <w:rPr>
          <w:rFonts w:ascii="Times New Roman" w:hAnsi="Times New Roman" w:cs="Times New Roman"/>
        </w:rPr>
        <w:t xml:space="preserve"> </w:t>
      </w:r>
      <w:proofErr w:type="gramStart"/>
      <w:r w:rsidRPr="00165467">
        <w:rPr>
          <w:rFonts w:ascii="Times New Roman" w:hAnsi="Times New Roman" w:cs="Times New Roman"/>
        </w:rPr>
        <w:t>were then conducted</w:t>
      </w:r>
      <w:proofErr w:type="gramEnd"/>
      <w:r w:rsidR="0022305C" w:rsidRPr="00165467">
        <w:rPr>
          <w:rFonts w:ascii="Times New Roman" w:hAnsi="Times New Roman" w:cs="Times New Roman"/>
        </w:rPr>
        <w:t xml:space="preserve"> to further analyse the data. Following any significant results from the GLMMs we ran further multiple comparison post hoc tests.</w:t>
      </w:r>
    </w:p>
    <w:p w14:paraId="4B4BE2C1" w14:textId="251DA048"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 xml:space="preserve">As in Experiment 1, we first looked for </w:t>
      </w:r>
      <w:r w:rsidR="0022305C" w:rsidRPr="00165467">
        <w:rPr>
          <w:rFonts w:ascii="Times New Roman" w:hAnsi="Times New Roman" w:cs="Times New Roman"/>
        </w:rPr>
        <w:t>any effect of occlusion on the peeking frequency of the monkeys</w:t>
      </w:r>
      <w:r w:rsidRPr="00165467">
        <w:rPr>
          <w:rFonts w:ascii="Times New Roman" w:hAnsi="Times New Roman" w:cs="Times New Roman"/>
        </w:rPr>
        <w:t>. W</w:t>
      </w:r>
      <w:r w:rsidR="0022305C" w:rsidRPr="00165467">
        <w:rPr>
          <w:rFonts w:ascii="Times New Roman" w:hAnsi="Times New Roman" w:cs="Times New Roman"/>
        </w:rPr>
        <w:t>e took the proportion of trials where participants peeked as our</w:t>
      </w:r>
      <w:r w:rsidRPr="00165467">
        <w:rPr>
          <w:rFonts w:ascii="Times New Roman" w:hAnsi="Times New Roman" w:cs="Times New Roman"/>
        </w:rPr>
        <w:t xml:space="preserve"> dependent variable (DV) and </w:t>
      </w:r>
      <w:r w:rsidR="0022305C" w:rsidRPr="00165467">
        <w:rPr>
          <w:rFonts w:ascii="Times New Roman" w:hAnsi="Times New Roman" w:cs="Times New Roman"/>
        </w:rPr>
        <w:t xml:space="preserve">ran a paired t-test to look for any significant differences in peeking between visible and occluded trials. Following this, we ran a GLMM with binomial error structure and logit link function with the </w:t>
      </w:r>
      <w:del w:id="104" w:author="Völter Christoph" w:date="2019-07-14T00:03:00Z">
        <w:r w:rsidR="0022305C" w:rsidRPr="00165467" w:rsidDel="004D12E2">
          <w:rPr>
            <w:rFonts w:ascii="Times New Roman" w:hAnsi="Times New Roman" w:cs="Times New Roman"/>
          </w:rPr>
          <w:delText xml:space="preserve">proportion of trials with </w:delText>
        </w:r>
      </w:del>
      <w:r w:rsidR="0022305C" w:rsidRPr="00165467">
        <w:rPr>
          <w:rFonts w:ascii="Times New Roman" w:hAnsi="Times New Roman" w:cs="Times New Roman"/>
        </w:rPr>
        <w:t xml:space="preserve">peeks as the DV and the test predictor variables trial number and occlusion condition. </w:t>
      </w:r>
      <w:del w:id="105" w:author="Völter Christoph" w:date="2019-07-14T00:04:00Z">
        <w:r w:rsidR="0022305C" w:rsidRPr="00165467" w:rsidDel="004D12E2">
          <w:rPr>
            <w:rFonts w:ascii="Times New Roman" w:hAnsi="Times New Roman" w:cs="Times New Roman"/>
          </w:rPr>
          <w:delText xml:space="preserve">The model was stable for all fixed effects and overdispersion appeared to be no issue (dispersion parameter: 0.88). </w:delText>
        </w:r>
      </w:del>
    </w:p>
    <w:p w14:paraId="3946EA5E" w14:textId="58A0E2A1"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Next, </w:t>
      </w:r>
      <w:r w:rsidR="0022305C" w:rsidRPr="00165467">
        <w:rPr>
          <w:rFonts w:ascii="Times New Roman" w:hAnsi="Times New Roman" w:cs="Times New Roman"/>
        </w:rPr>
        <w:t>to look for any effect of baiting configurati</w:t>
      </w:r>
      <w:r w:rsidRPr="00165467">
        <w:rPr>
          <w:rFonts w:ascii="Times New Roman" w:hAnsi="Times New Roman" w:cs="Times New Roman"/>
        </w:rPr>
        <w:t xml:space="preserve">on on the frequency of peeking, </w:t>
      </w:r>
      <w:r w:rsidR="0022305C" w:rsidRPr="00165467">
        <w:rPr>
          <w:rFonts w:ascii="Times New Roman" w:hAnsi="Times New Roman" w:cs="Times New Roman"/>
        </w:rPr>
        <w:t>we ran three separate GLMMs with binomial error structure and logit link function with the test predictor variables trial number and baiting configuration. For the first GLMM (GLMM</w:t>
      </w:r>
      <w:r w:rsidR="00583E01">
        <w:rPr>
          <w:rFonts w:ascii="Times New Roman" w:hAnsi="Times New Roman" w:cs="Times New Roman"/>
        </w:rPr>
        <w:t>5</w:t>
      </w:r>
      <w:r w:rsidR="0022305C" w:rsidRPr="00165467">
        <w:rPr>
          <w:rFonts w:ascii="Times New Roman" w:hAnsi="Times New Roman" w:cs="Times New Roman"/>
        </w:rPr>
        <w:t xml:space="preserve">a) we used </w:t>
      </w:r>
      <w:del w:id="106" w:author="Völter Christoph" w:date="2019-07-14T00:05:00Z">
        <w:r w:rsidR="0022305C" w:rsidRPr="00165467" w:rsidDel="0065435E">
          <w:rPr>
            <w:rFonts w:ascii="Times New Roman" w:hAnsi="Times New Roman" w:cs="Times New Roman"/>
          </w:rPr>
          <w:delText xml:space="preserve">the proportion of trials with </w:delText>
        </w:r>
      </w:del>
      <w:r w:rsidR="0022305C" w:rsidRPr="00165467">
        <w:rPr>
          <w:rFonts w:ascii="Times New Roman" w:hAnsi="Times New Roman" w:cs="Times New Roman"/>
        </w:rPr>
        <w:t>any peek as th</w:t>
      </w:r>
      <w:r w:rsidR="00583E01">
        <w:rPr>
          <w:rFonts w:ascii="Times New Roman" w:hAnsi="Times New Roman" w:cs="Times New Roman"/>
        </w:rPr>
        <w:t>e DV, for the second GLMM (GLMM5</w:t>
      </w:r>
      <w:r w:rsidR="0022305C" w:rsidRPr="00165467">
        <w:rPr>
          <w:rFonts w:ascii="Times New Roman" w:hAnsi="Times New Roman" w:cs="Times New Roman"/>
        </w:rPr>
        <w:t xml:space="preserve">b) we used </w:t>
      </w:r>
      <w:del w:id="107" w:author="Völter Christoph" w:date="2019-07-14T00:06:00Z">
        <w:r w:rsidR="0022305C" w:rsidRPr="00165467" w:rsidDel="0065435E">
          <w:rPr>
            <w:rFonts w:ascii="Times New Roman" w:hAnsi="Times New Roman" w:cs="Times New Roman"/>
          </w:rPr>
          <w:delText xml:space="preserve">the proportion of trials with </w:delText>
        </w:r>
      </w:del>
      <w:r w:rsidR="0022305C" w:rsidRPr="00165467">
        <w:rPr>
          <w:rFonts w:ascii="Times New Roman" w:hAnsi="Times New Roman" w:cs="Times New Roman"/>
        </w:rPr>
        <w:t>peeks above the barrier as the D</w:t>
      </w:r>
      <w:r w:rsidR="00583E01">
        <w:rPr>
          <w:rFonts w:ascii="Times New Roman" w:hAnsi="Times New Roman" w:cs="Times New Roman"/>
        </w:rPr>
        <w:t>V, and for the third GLMM (GLMM5</w:t>
      </w:r>
      <w:r w:rsidR="0022305C" w:rsidRPr="00165467">
        <w:rPr>
          <w:rFonts w:ascii="Times New Roman" w:hAnsi="Times New Roman" w:cs="Times New Roman"/>
        </w:rPr>
        <w:t xml:space="preserve">c) we used </w:t>
      </w:r>
      <w:del w:id="108" w:author="Völter Christoph" w:date="2019-07-14T00:06:00Z">
        <w:r w:rsidR="0022305C" w:rsidRPr="00165467" w:rsidDel="0065435E">
          <w:rPr>
            <w:rFonts w:ascii="Times New Roman" w:hAnsi="Times New Roman" w:cs="Times New Roman"/>
          </w:rPr>
          <w:delText xml:space="preserve">the proportion of trials with </w:delText>
        </w:r>
      </w:del>
      <w:r w:rsidR="0022305C" w:rsidRPr="00165467">
        <w:rPr>
          <w:rFonts w:ascii="Times New Roman" w:hAnsi="Times New Roman" w:cs="Times New Roman"/>
        </w:rPr>
        <w:t xml:space="preserve">peeks below the barrier as the DV. </w:t>
      </w:r>
      <w:del w:id="109" w:author="Völter Christoph" w:date="2019-07-14T00:04:00Z">
        <w:r w:rsidR="0022305C" w:rsidRPr="00165467" w:rsidDel="004D12E2">
          <w:rPr>
            <w:rFonts w:ascii="Times New Roman" w:hAnsi="Times New Roman" w:cs="Times New Roman"/>
          </w:rPr>
          <w:delText>All of the models were stable for all fixed effects and overdispersion appeared to be no issue (dispersion parameter any peek: 0.4; above peeks: 0.41; below peeks: 0.7).</w:delText>
        </w:r>
      </w:del>
    </w:p>
    <w:p w14:paraId="7099F355" w14:textId="6FBE6CF6"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Following this, to look for any effect of an interaction between the baiting configuration and the occlusion condition on the monkey’s cup choice</w:t>
      </w:r>
      <w:r w:rsidR="00575980" w:rsidRPr="00165467">
        <w:rPr>
          <w:rFonts w:ascii="Times New Roman" w:hAnsi="Times New Roman" w:cs="Times New Roman"/>
        </w:rPr>
        <w:t>, w</w:t>
      </w:r>
      <w:r w:rsidRPr="00165467">
        <w:rPr>
          <w:rFonts w:ascii="Times New Roman" w:hAnsi="Times New Roman" w:cs="Times New Roman"/>
        </w:rPr>
        <w:t xml:space="preserve">e ran a GLMM with binomial error structure and logit link function with cup choice (correct or incorrect) as the DV and the test predictor variables trial number and an interaction between baiting configuration and occlusion condition. </w:t>
      </w:r>
      <w:del w:id="110" w:author="Völter Christoph" w:date="2019-07-14T00:06:00Z">
        <w:r w:rsidRPr="00165467" w:rsidDel="0065435E">
          <w:rPr>
            <w:rFonts w:ascii="Times New Roman" w:hAnsi="Times New Roman" w:cs="Times New Roman"/>
          </w:rPr>
          <w:delText xml:space="preserve">The model was stable for all fixed effects and overdispersion appeared to be no issue (dispersion parameter: 0.99). </w:delText>
        </w:r>
      </w:del>
      <w:r w:rsidRPr="00165467">
        <w:rPr>
          <w:rFonts w:ascii="Times New Roman" w:hAnsi="Times New Roman" w:cs="Times New Roman"/>
        </w:rPr>
        <w:t xml:space="preserve">To follow up on the results of this GLMM we performed two further GLMMs to look at the effects of baiting configuration for visible and occluded trials separately. Firstly we split the data into the two occlusion conditions and then for each condition ran a separate GLMM with binomial error structure and logit link function with cup choice (correct or incorrect) as the DV and the test predictor variables trial number and baiting configuration. </w:t>
      </w:r>
      <w:del w:id="111" w:author="Völter Christoph" w:date="2019-07-14T00:04:00Z">
        <w:r w:rsidRPr="00165467" w:rsidDel="0065435E">
          <w:rPr>
            <w:rFonts w:ascii="Times New Roman" w:hAnsi="Times New Roman" w:cs="Times New Roman"/>
          </w:rPr>
          <w:delText xml:space="preserve">Both of the </w:delText>
        </w:r>
      </w:del>
      <w:ins w:id="112" w:author="Völter Christoph" w:date="2019-07-14T00:04:00Z">
        <w:r w:rsidR="0065435E">
          <w:rPr>
            <w:rFonts w:ascii="Times New Roman" w:hAnsi="Times New Roman" w:cs="Times New Roman"/>
          </w:rPr>
          <w:t xml:space="preserve">All reported </w:t>
        </w:r>
      </w:ins>
      <w:r w:rsidRPr="00165467">
        <w:rPr>
          <w:rFonts w:ascii="Times New Roman" w:hAnsi="Times New Roman" w:cs="Times New Roman"/>
        </w:rPr>
        <w:t>models were stable for all fixed effects</w:t>
      </w:r>
      <w:ins w:id="113" w:author="Völter Christoph" w:date="2019-07-14T00:04:00Z">
        <w:r w:rsidR="0065435E">
          <w:rPr>
            <w:rFonts w:ascii="Times New Roman" w:hAnsi="Times New Roman" w:cs="Times New Roman"/>
          </w:rPr>
          <w:t>.</w:t>
        </w:r>
      </w:ins>
      <w:del w:id="114" w:author="Völter Christoph" w:date="2019-07-14T00:04:00Z">
        <w:r w:rsidRPr="00165467" w:rsidDel="004D12E2">
          <w:rPr>
            <w:rFonts w:ascii="Times New Roman" w:hAnsi="Times New Roman" w:cs="Times New Roman"/>
          </w:rPr>
          <w:delText xml:space="preserve"> and overdispersion appeared to be no issue (dispersion parameter occluded: 1.02; visible: 0.94).</w:delText>
        </w:r>
      </w:del>
    </w:p>
    <w:p w14:paraId="5D190641" w14:textId="77777777"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Finally, we were interested to look at the effect of peeking of cup choice. We ran one-sample t-tests to look at the average proportion of trials correct against chance when peeking had and hadn’t been performed. Then we ran a two-sample t-test to compare the average proportion of trials correct between trials where peeking had and hadn’t been performed. </w:t>
      </w:r>
    </w:p>
    <w:p w14:paraId="2411C78D" w14:textId="77777777" w:rsidR="0022305C" w:rsidRPr="00165467" w:rsidRDefault="0022305C" w:rsidP="00FC60A8">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Results</w:t>
      </w:r>
    </w:p>
    <w:p w14:paraId="59214131"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Cup choice and peeking for each occlusion condition</w:t>
      </w:r>
    </w:p>
    <w:p w14:paraId="6BCECDE3" w14:textId="72729241"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lastRenderedPageBreak/>
        <w:t xml:space="preserve">Overall, monkeys chose the correct cup significantly more often than chance in both the visible and occluded conditions </w:t>
      </w:r>
      <w:commentRangeStart w:id="115"/>
      <w:r w:rsidRPr="00165467">
        <w:rPr>
          <w:rFonts w:ascii="Times New Roman" w:hAnsi="Times New Roman" w:cs="Times New Roman"/>
        </w:rPr>
        <w:t xml:space="preserve">(one-sample t-tests: visible: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15)=28.77,p&lt;0.001; occluded: t(15)=4.57,p&lt;0.001). </w:t>
      </w:r>
      <w:del w:id="116" w:author="Völter Christoph" w:date="2019-07-14T00:10:00Z">
        <w:r w:rsidRPr="00165467" w:rsidDel="0065435E">
          <w:rPr>
            <w:rFonts w:ascii="Times New Roman" w:hAnsi="Times New Roman" w:cs="Times New Roman"/>
          </w:rPr>
          <w:delText xml:space="preserve">However, </w:delText>
        </w:r>
      </w:del>
      <w:del w:id="117" w:author="Völter Christoph" w:date="2019-07-14T00:08:00Z">
        <w:r w:rsidRPr="00165467" w:rsidDel="0065435E">
          <w:rPr>
            <w:rFonts w:ascii="Times New Roman" w:hAnsi="Times New Roman" w:cs="Times New Roman"/>
          </w:rPr>
          <w:delText>there was a significant difference in</w:delText>
        </w:r>
      </w:del>
      <w:ins w:id="118" w:author="Völter Christoph" w:date="2019-07-14T00:10:00Z">
        <w:r w:rsidR="0065435E">
          <w:rPr>
            <w:rFonts w:ascii="Times New Roman" w:hAnsi="Times New Roman" w:cs="Times New Roman"/>
          </w:rPr>
          <w:t xml:space="preserve">The </w:t>
        </w:r>
      </w:ins>
      <w:ins w:id="119" w:author="Völter Christoph" w:date="2019-07-14T00:08:00Z">
        <w:r w:rsidR="0065435E">
          <w:rPr>
            <w:rFonts w:ascii="Times New Roman" w:hAnsi="Times New Roman" w:cs="Times New Roman"/>
          </w:rPr>
          <w:t>monkeys chose the correct option significantly more often in the visible condition compared to the opaque condition</w:t>
        </w:r>
      </w:ins>
      <w:del w:id="120" w:author="Völter Christoph" w:date="2019-07-14T00:09:00Z">
        <w:r w:rsidRPr="00165467" w:rsidDel="0065435E">
          <w:rPr>
            <w:rFonts w:ascii="Times New Roman" w:hAnsi="Times New Roman" w:cs="Times New Roman"/>
          </w:rPr>
          <w:delText xml:space="preserve"> the proportion of trials correct between conditions</w:delText>
        </w:r>
      </w:del>
      <w:r w:rsidRPr="00165467">
        <w:rPr>
          <w:rFonts w:ascii="Times New Roman" w:hAnsi="Times New Roman" w:cs="Times New Roman"/>
        </w:rPr>
        <w:t xml:space="preserve"> (paired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15)=-10.61,p&lt;0.001), </w:t>
      </w:r>
      <w:commentRangeEnd w:id="115"/>
      <w:r w:rsidR="0043583F">
        <w:rPr>
          <w:rStyle w:val="CommentReference"/>
        </w:rPr>
        <w:commentReference w:id="115"/>
      </w:r>
      <w:del w:id="121" w:author="Völter Christoph" w:date="2019-07-14T00:09:00Z">
        <w:r w:rsidRPr="00165467" w:rsidDel="0065435E">
          <w:rPr>
            <w:rFonts w:ascii="Times New Roman" w:hAnsi="Times New Roman" w:cs="Times New Roman"/>
          </w:rPr>
          <w:delText>as well as the proportion of trials where peeking occurred</w:delText>
        </w:r>
      </w:del>
      <w:ins w:id="122" w:author="Völter Christoph" w:date="2019-07-14T00:09:00Z">
        <w:r w:rsidR="0065435E">
          <w:rPr>
            <w:rFonts w:ascii="Times New Roman" w:hAnsi="Times New Roman" w:cs="Times New Roman"/>
          </w:rPr>
          <w:t xml:space="preserve">but they peeked more often in the opaque </w:t>
        </w:r>
      </w:ins>
      <w:ins w:id="123" w:author="Völter Christoph" w:date="2019-07-14T00:10:00Z">
        <w:r w:rsidR="0065435E">
          <w:rPr>
            <w:rFonts w:ascii="Times New Roman" w:hAnsi="Times New Roman" w:cs="Times New Roman"/>
          </w:rPr>
          <w:t>condition</w:t>
        </w:r>
      </w:ins>
      <w:ins w:id="124" w:author="Völter Christoph" w:date="2019-07-14T00:09:00Z">
        <w:r w:rsidR="0065435E">
          <w:rPr>
            <w:rFonts w:ascii="Times New Roman" w:hAnsi="Times New Roman" w:cs="Times New Roman"/>
          </w:rPr>
          <w:t xml:space="preserve"> </w:t>
        </w:r>
      </w:ins>
      <w:ins w:id="125" w:author="Völter Christoph" w:date="2019-07-14T00:10:00Z">
        <w:r w:rsidR="0065435E">
          <w:rPr>
            <w:rFonts w:ascii="Times New Roman" w:hAnsi="Times New Roman" w:cs="Times New Roman"/>
          </w:rPr>
          <w:t>than in the visible condition</w:t>
        </w:r>
      </w:ins>
      <w:r w:rsidRPr="00165467">
        <w:rPr>
          <w:rFonts w:ascii="Times New Roman" w:hAnsi="Times New Roman" w:cs="Times New Roman"/>
        </w:rPr>
        <w:t xml:space="preserve"> </w:t>
      </w:r>
      <w:commentRangeStart w:id="126"/>
      <w:r w:rsidRPr="00165467">
        <w:rPr>
          <w:rFonts w:ascii="Times New Roman" w:hAnsi="Times New Roman" w:cs="Times New Roman"/>
        </w:rPr>
        <w:t>(paired t-test: t(15)=9.61,p&lt;0.001</w:t>
      </w:r>
      <w:commentRangeEnd w:id="126"/>
      <w:r w:rsidR="0065435E">
        <w:rPr>
          <w:rStyle w:val="CommentReference"/>
        </w:rPr>
        <w:commentReference w:id="126"/>
      </w:r>
      <w:ins w:id="127" w:author="Völter Christoph" w:date="2019-07-14T00:10:00Z">
        <w:r w:rsidR="0065435E">
          <w:rPr>
            <w:rFonts w:ascii="Times New Roman" w:hAnsi="Times New Roman" w:cs="Times New Roman"/>
          </w:rPr>
          <w:t>; see</w:t>
        </w:r>
      </w:ins>
      <w:del w:id="128" w:author="Völter Christoph" w:date="2019-07-14T00:11:00Z">
        <w:r w:rsidRPr="00165467" w:rsidDel="0065435E">
          <w:rPr>
            <w:rFonts w:ascii="Times New Roman" w:hAnsi="Times New Roman" w:cs="Times New Roman"/>
          </w:rPr>
          <w:delText xml:space="preserve">). </w:delText>
        </w:r>
        <w:r w:rsidR="007604BE" w:rsidRPr="00165467" w:rsidDel="0065435E">
          <w:rPr>
            <w:rFonts w:ascii="Times New Roman" w:hAnsi="Times New Roman" w:cs="Times New Roman"/>
          </w:rPr>
          <w:delText xml:space="preserve">All these results are clearly </w:delText>
        </w:r>
        <w:r w:rsidR="005F6950" w:rsidDel="0065435E">
          <w:rPr>
            <w:rFonts w:ascii="Times New Roman" w:hAnsi="Times New Roman" w:cs="Times New Roman"/>
          </w:rPr>
          <w:delText>demonstrated in</w:delText>
        </w:r>
      </w:del>
      <w:r w:rsidR="005F6950">
        <w:rPr>
          <w:rFonts w:ascii="Times New Roman" w:hAnsi="Times New Roman" w:cs="Times New Roman"/>
        </w:rPr>
        <w:t xml:space="preserve"> Figure 4</w:t>
      </w:r>
      <w:ins w:id="129" w:author="Völter Christoph" w:date="2019-07-14T00:11:00Z">
        <w:r w:rsidR="0065435E">
          <w:rPr>
            <w:rFonts w:ascii="Times New Roman" w:hAnsi="Times New Roman" w:cs="Times New Roman"/>
          </w:rPr>
          <w:t>)</w:t>
        </w:r>
      </w:ins>
      <w:r w:rsidR="007604BE" w:rsidRPr="008E0867">
        <w:rPr>
          <w:rFonts w:ascii="Times New Roman" w:hAnsi="Times New Roman" w:cs="Times New Roman"/>
        </w:rPr>
        <w:t>.</w:t>
      </w:r>
    </w:p>
    <w:p w14:paraId="77BD7C8A" w14:textId="596183B6"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We fitted a GLMM with the presence of any peeks as the dependent variable (DV), and the test predictor variables occlusion condition and trial number. The model was significant compared to a null model lacking these test predictors (LRT: χ2=23.46</w:t>
      </w:r>
      <w:r w:rsidR="007604BE" w:rsidRPr="00165467">
        <w:rPr>
          <w:rFonts w:ascii="Times New Roman" w:hAnsi="Times New Roman" w:cs="Times New Roman"/>
        </w:rPr>
        <w:t xml:space="preserve">,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2, p&lt;0.</w:t>
      </w:r>
      <w:r w:rsidR="007604BE" w:rsidRPr="008C2EB8">
        <w:rPr>
          <w:rFonts w:ascii="Times New Roman" w:hAnsi="Times New Roman" w:cs="Times New Roman"/>
        </w:rPr>
        <w:t>001; see table GLMM4</w:t>
      </w:r>
      <w:r w:rsidRPr="00165467">
        <w:rPr>
          <w:rFonts w:ascii="Times New Roman" w:hAnsi="Times New Roman" w:cs="Times New Roman"/>
        </w:rPr>
        <w:t xml:space="preserve"> for the model output). </w:t>
      </w:r>
      <w:del w:id="130" w:author="Völter Christoph" w:date="2019-07-14T00:13:00Z">
        <w:r w:rsidRPr="00165467" w:rsidDel="0065435E">
          <w:rPr>
            <w:rFonts w:ascii="Times New Roman" w:hAnsi="Times New Roman" w:cs="Times New Roman"/>
          </w:rPr>
          <w:delText>Occlusion condition was a significant predictor for the presence of peeking</w:delText>
        </w:r>
      </w:del>
      <w:ins w:id="131" w:author="Völter Christoph" w:date="2019-07-14T00:13:00Z">
        <w:r w:rsidR="0065435E">
          <w:rPr>
            <w:rFonts w:ascii="Times New Roman" w:hAnsi="Times New Roman" w:cs="Times New Roman"/>
          </w:rPr>
          <w:t xml:space="preserve">Monkeys peeked significantly more often in the opaque condition compared to the visible </w:t>
        </w:r>
        <w:proofErr w:type="spellStart"/>
        <w:r w:rsidR="0065435E">
          <w:rPr>
            <w:rFonts w:ascii="Times New Roman" w:hAnsi="Times New Roman" w:cs="Times New Roman"/>
          </w:rPr>
          <w:t>condtion</w:t>
        </w:r>
      </w:ins>
      <w:proofErr w:type="spellEnd"/>
      <w:r w:rsidRPr="00165467">
        <w:rPr>
          <w:rFonts w:ascii="Times New Roman" w:hAnsi="Times New Roman" w:cs="Times New Roman"/>
        </w:rPr>
        <w:t xml:space="preserve"> (LRT: χ2=23.077, </w:t>
      </w:r>
      <w:proofErr w:type="spellStart"/>
      <w:proofErr w:type="gramStart"/>
      <w:r w:rsidRPr="00165467">
        <w:rPr>
          <w:rFonts w:ascii="Times New Roman" w:hAnsi="Times New Roman" w:cs="Times New Roman"/>
        </w:rPr>
        <w:t>df</w:t>
      </w:r>
      <w:proofErr w:type="spellEnd"/>
      <w:r w:rsidRPr="00165467">
        <w:rPr>
          <w:rFonts w:ascii="Times New Roman" w:hAnsi="Times New Roman" w:cs="Times New Roman"/>
        </w:rPr>
        <w:t>=</w:t>
      </w:r>
      <w:proofErr w:type="gramEnd"/>
      <w:r w:rsidRPr="00165467">
        <w:rPr>
          <w:rFonts w:ascii="Times New Roman" w:hAnsi="Times New Roman" w:cs="Times New Roman"/>
        </w:rPr>
        <w:t>1, p&lt;0.001)</w:t>
      </w:r>
      <w:ins w:id="132" w:author="Völter Christoph" w:date="2019-07-14T00:13:00Z">
        <w:r w:rsidR="0065435E">
          <w:rPr>
            <w:rFonts w:ascii="Times New Roman" w:hAnsi="Times New Roman" w:cs="Times New Roman"/>
          </w:rPr>
          <w:t>.</w:t>
        </w:r>
      </w:ins>
      <w:del w:id="133" w:author="Völter Christoph" w:date="2019-07-14T00:13:00Z">
        <w:r w:rsidRPr="00165467" w:rsidDel="0065435E">
          <w:rPr>
            <w:rFonts w:ascii="Times New Roman" w:hAnsi="Times New Roman" w:cs="Times New Roman"/>
          </w:rPr>
          <w:delText xml:space="preserve"> with peek</w:delText>
        </w:r>
      </w:del>
      <w:del w:id="134" w:author="Völter Christoph" w:date="2019-07-14T00:14:00Z">
        <w:r w:rsidRPr="00165467" w:rsidDel="0065435E">
          <w:rPr>
            <w:rFonts w:ascii="Times New Roman" w:hAnsi="Times New Roman" w:cs="Times New Roman"/>
          </w:rPr>
          <w:delText xml:space="preserve">ing being </w:delText>
        </w:r>
      </w:del>
      <w:del w:id="135" w:author="Völter Christoph" w:date="2019-07-14T00:12:00Z">
        <w:r w:rsidRPr="00165467" w:rsidDel="0065435E">
          <w:rPr>
            <w:rFonts w:ascii="Times New Roman" w:hAnsi="Times New Roman" w:cs="Times New Roman"/>
          </w:rPr>
          <w:delText xml:space="preserve">much </w:delText>
        </w:r>
      </w:del>
      <w:del w:id="136" w:author="Völter Christoph" w:date="2019-07-14T00:14:00Z">
        <w:r w:rsidRPr="00165467" w:rsidDel="0065435E">
          <w:rPr>
            <w:rFonts w:ascii="Times New Roman" w:hAnsi="Times New Roman" w:cs="Times New Roman"/>
          </w:rPr>
          <w:delText>more frequent in the occluded condition.</w:delText>
        </w:r>
      </w:del>
    </w:p>
    <w:p w14:paraId="3B5FBCBC"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Effect of baiting configurations on peeking during occluded trials</w:t>
      </w:r>
    </w:p>
    <w:p w14:paraId="62D842D9" w14:textId="33A7C615"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To </w:t>
      </w:r>
      <w:del w:id="137" w:author="Völter Christoph" w:date="2019-07-14T00:15:00Z">
        <w:r w:rsidRPr="00165467" w:rsidDel="00763F73">
          <w:rPr>
            <w:rFonts w:ascii="Times New Roman" w:hAnsi="Times New Roman" w:cs="Times New Roman"/>
          </w:rPr>
          <w:delText xml:space="preserve">analyse </w:delText>
        </w:r>
      </w:del>
      <w:ins w:id="138" w:author="Völter Christoph" w:date="2019-07-14T00:15:00Z">
        <w:r w:rsidR="00763F73">
          <w:rPr>
            <w:rFonts w:ascii="Times New Roman" w:hAnsi="Times New Roman" w:cs="Times New Roman"/>
          </w:rPr>
          <w:t>examine</w:t>
        </w:r>
        <w:r w:rsidR="00763F73" w:rsidRPr="00165467">
          <w:rPr>
            <w:rFonts w:ascii="Times New Roman" w:hAnsi="Times New Roman" w:cs="Times New Roman"/>
          </w:rPr>
          <w:t xml:space="preserve"> </w:t>
        </w:r>
      </w:ins>
      <w:r w:rsidRPr="00165467">
        <w:rPr>
          <w:rFonts w:ascii="Times New Roman" w:hAnsi="Times New Roman" w:cs="Times New Roman"/>
        </w:rPr>
        <w:t xml:space="preserve">the effect of baiting configuration on the presence of any peeking behaviour during the test trials (occluded trials) we </w:t>
      </w:r>
      <w:del w:id="139" w:author="Völter Christoph" w:date="2019-07-14T00:14:00Z">
        <w:r w:rsidRPr="00165467" w:rsidDel="0065435E">
          <w:rPr>
            <w:rFonts w:ascii="Times New Roman" w:hAnsi="Times New Roman" w:cs="Times New Roman"/>
          </w:rPr>
          <w:delText>subset the data into occlusion conditions and using</w:delText>
        </w:r>
      </w:del>
      <w:ins w:id="140" w:author="Völter Christoph" w:date="2019-07-14T00:14:00Z">
        <w:r w:rsidR="0065435E">
          <w:rPr>
            <w:rFonts w:ascii="Times New Roman" w:hAnsi="Times New Roman" w:cs="Times New Roman"/>
          </w:rPr>
          <w:t>analysed</w:t>
        </w:r>
      </w:ins>
      <w:r w:rsidRPr="00165467">
        <w:rPr>
          <w:rFonts w:ascii="Times New Roman" w:hAnsi="Times New Roman" w:cs="Times New Roman"/>
        </w:rPr>
        <w:t xml:space="preserve"> only data from the occluded trials fitted a GLMM with the presence of any peeks as the dependent variable (DV), and the test predictor variables baiting configuration and trial number. The model was not significant when compared to a null model lacking these test predictors (LRT: χ2=5.18, </w:t>
      </w:r>
      <w:proofErr w:type="gramStart"/>
      <w:r w:rsidRPr="00165467">
        <w:rPr>
          <w:rFonts w:ascii="Times New Roman" w:hAnsi="Times New Roman" w:cs="Times New Roman"/>
        </w:rPr>
        <w:t>df=</w:t>
      </w:r>
      <w:proofErr w:type="gramEnd"/>
      <w:r w:rsidRPr="00165467">
        <w:rPr>
          <w:rFonts w:ascii="Times New Roman" w:hAnsi="Times New Roman" w:cs="Times New Roman"/>
        </w:rPr>
        <w:t>3, p=0.</w:t>
      </w:r>
      <w:r w:rsidRPr="008C2EB8">
        <w:rPr>
          <w:rFonts w:ascii="Times New Roman" w:hAnsi="Times New Roman" w:cs="Times New Roman"/>
        </w:rPr>
        <w:t xml:space="preserve">16; </w:t>
      </w:r>
      <w:r w:rsidR="007604BE" w:rsidRPr="008C2EB8">
        <w:rPr>
          <w:rFonts w:ascii="Times New Roman" w:hAnsi="Times New Roman" w:cs="Times New Roman"/>
        </w:rPr>
        <w:t>see table GLMM5</w:t>
      </w:r>
      <w:r w:rsidRPr="008C2EB8">
        <w:rPr>
          <w:rFonts w:ascii="Times New Roman" w:hAnsi="Times New Roman" w:cs="Times New Roman"/>
        </w:rPr>
        <w:t>a for the model output).</w:t>
      </w:r>
      <w:r w:rsidRPr="00165467">
        <w:rPr>
          <w:rFonts w:ascii="Times New Roman" w:hAnsi="Times New Roman" w:cs="Times New Roman"/>
        </w:rPr>
        <w:t xml:space="preserve"> </w:t>
      </w:r>
    </w:p>
    <w:p w14:paraId="1D8974C6" w14:textId="6BD35087"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During test the monkeys had two different peeking locations available to them – above and below the barrier. To analyse the effect of baiting configuration on the presence of peeking above the barrier during the test trials (occluded trials) we used only data from the occluded trials and fitted a GLMM with the presence of above peeks as the dependent variable (DV), and the test predictor variables baiting configuration and trial number. The model was not significant when compared to a null model lacking these test predictors (LRT: χ2=1.7</w:t>
      </w:r>
      <w:r w:rsidR="007604BE" w:rsidRPr="00165467">
        <w:rPr>
          <w:rFonts w:ascii="Times New Roman" w:hAnsi="Times New Roman" w:cs="Times New Roman"/>
        </w:rPr>
        <w:t xml:space="preserve">4,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3, p=0.63</w:t>
      </w:r>
      <w:r w:rsidR="007604BE" w:rsidRPr="008C2EB8">
        <w:rPr>
          <w:rFonts w:ascii="Times New Roman" w:hAnsi="Times New Roman" w:cs="Times New Roman"/>
        </w:rPr>
        <w:t>; see table GLMM5</w:t>
      </w:r>
      <w:r w:rsidRPr="008C2EB8">
        <w:rPr>
          <w:rFonts w:ascii="Times New Roman" w:hAnsi="Times New Roman" w:cs="Times New Roman"/>
        </w:rPr>
        <w:t>b for</w:t>
      </w:r>
      <w:r w:rsidRPr="00165467">
        <w:rPr>
          <w:rFonts w:ascii="Times New Roman" w:hAnsi="Times New Roman" w:cs="Times New Roman"/>
        </w:rPr>
        <w:t xml:space="preserve"> the model output). </w:t>
      </w:r>
    </w:p>
    <w:p w14:paraId="3D517FA9" w14:textId="3BA8D277"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Then, to analyse the effect of baiting configuration on the presence of peeking below the barrier during the test trials (occluded trials) we used only data from the occluded trials and fitted a GLMM with the presence of below peeks as the dependent variable (DV), and the test predictor variables baiting configuration and trial number. The model was not </w:t>
      </w:r>
      <w:r w:rsidRPr="008C2EB8">
        <w:rPr>
          <w:rFonts w:ascii="Times New Roman" w:hAnsi="Times New Roman" w:cs="Times New Roman"/>
        </w:rPr>
        <w:t xml:space="preserve">significant when compared to a null model lacking these test predictors (LRT: χ2=3.86, </w:t>
      </w:r>
      <w:proofErr w:type="gramStart"/>
      <w:r w:rsidRPr="008C2EB8">
        <w:rPr>
          <w:rFonts w:ascii="Times New Roman" w:hAnsi="Times New Roman" w:cs="Times New Roman"/>
        </w:rPr>
        <w:t>df=</w:t>
      </w:r>
      <w:proofErr w:type="gramEnd"/>
      <w:r w:rsidRPr="008C2EB8">
        <w:rPr>
          <w:rFonts w:ascii="Times New Roman" w:hAnsi="Times New Roman" w:cs="Times New Roman"/>
        </w:rPr>
        <w:t>3, p=0.28; see table GLMM</w:t>
      </w:r>
      <w:r w:rsidR="007604BE" w:rsidRPr="008C2EB8">
        <w:rPr>
          <w:rFonts w:ascii="Times New Roman" w:hAnsi="Times New Roman" w:cs="Times New Roman"/>
        </w:rPr>
        <w:t>5</w:t>
      </w:r>
      <w:r w:rsidRPr="008C2EB8">
        <w:rPr>
          <w:rFonts w:ascii="Times New Roman" w:hAnsi="Times New Roman" w:cs="Times New Roman"/>
        </w:rPr>
        <w:t>c for the model output).</w:t>
      </w:r>
    </w:p>
    <w:p w14:paraId="7A9B44EB"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Effects on cup choice</w:t>
      </w:r>
    </w:p>
    <w:p w14:paraId="31AFD300" w14:textId="2AE8A32C" w:rsidR="0022305C" w:rsidRPr="008C2EB8"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To analyse the effects of occlusion condition, baiting configuration, and any interaction between the two on choosing the correct cup, we fitted a GLMM with cup choice (correct or incorrect) as the DV, </w:t>
      </w:r>
      <w:r w:rsidRPr="00165467">
        <w:rPr>
          <w:rFonts w:ascii="Times New Roman" w:hAnsi="Times New Roman" w:cs="Times New Roman"/>
        </w:rPr>
        <w:lastRenderedPageBreak/>
        <w:t>and the test predictor variables trial number, occlusion condition, baiting configuration, and an interaction term between condition and configuration. The model was significant when compared to a null model lacking these test predictors (LRT: χ2=37.62</w:t>
      </w:r>
      <w:r w:rsidR="007604BE" w:rsidRPr="00165467">
        <w:rPr>
          <w:rFonts w:ascii="Times New Roman" w:hAnsi="Times New Roman" w:cs="Times New Roman"/>
        </w:rPr>
        <w:t xml:space="preserve">,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6, p&lt;0.001</w:t>
      </w:r>
      <w:r w:rsidR="007604BE" w:rsidRPr="008C2EB8">
        <w:rPr>
          <w:rFonts w:ascii="Times New Roman" w:hAnsi="Times New Roman" w:cs="Times New Roman"/>
        </w:rPr>
        <w:t>; see table GLMM6</w:t>
      </w:r>
      <w:r w:rsidRPr="008C2EB8">
        <w:rPr>
          <w:rFonts w:ascii="Times New Roman" w:hAnsi="Times New Roman" w:cs="Times New Roman"/>
        </w:rPr>
        <w:t>a for</w:t>
      </w:r>
      <w:r w:rsidRPr="00165467">
        <w:rPr>
          <w:rFonts w:ascii="Times New Roman" w:hAnsi="Times New Roman" w:cs="Times New Roman"/>
        </w:rPr>
        <w:t xml:space="preserve"> the model output). There was a significant effect of an interaction between occlusion condition and baiting configuration on selecting the co</w:t>
      </w:r>
      <w:r w:rsidRPr="008C2EB8">
        <w:rPr>
          <w:rFonts w:ascii="Times New Roman" w:hAnsi="Times New Roman" w:cs="Times New Roman"/>
        </w:rPr>
        <w:t xml:space="preserve">rrect cup (LRT: χ2=6.64, </w:t>
      </w:r>
      <w:proofErr w:type="gramStart"/>
      <w:r w:rsidRPr="008C2EB8">
        <w:rPr>
          <w:rFonts w:ascii="Times New Roman" w:hAnsi="Times New Roman" w:cs="Times New Roman"/>
        </w:rPr>
        <w:t>df=</w:t>
      </w:r>
      <w:proofErr w:type="gramEnd"/>
      <w:r w:rsidRPr="008C2EB8">
        <w:rPr>
          <w:rFonts w:ascii="Times New Roman" w:hAnsi="Times New Roman" w:cs="Times New Roman"/>
        </w:rPr>
        <w:t xml:space="preserve">2, p=0.036). </w:t>
      </w:r>
    </w:p>
    <w:p w14:paraId="40908A3D" w14:textId="77777777" w:rsidR="00EC2280" w:rsidRDefault="0022305C" w:rsidP="00FC60A8">
      <w:pPr>
        <w:spacing w:line="360" w:lineRule="auto"/>
        <w:rPr>
          <w:rFonts w:ascii="Times New Roman" w:hAnsi="Times New Roman" w:cs="Times New Roman"/>
        </w:rPr>
      </w:pPr>
      <w:r w:rsidRPr="008C2EB8">
        <w:rPr>
          <w:rFonts w:ascii="Times New Roman" w:hAnsi="Times New Roman" w:cs="Times New Roman"/>
        </w:rPr>
        <w:t xml:space="preserve">To investigate this interaction further, we again subset the data into occlusion conditions and fitted two separate GLMMs with cup choice (correct or incorrect) as the DV, and the test predictor variables baiting configuration and trial number for data from each of the occlusion conditions. The model for the occluded trials was not significant when compared to a null model lacking these test predictors </w:t>
      </w:r>
      <w:commentRangeStart w:id="141"/>
      <w:r w:rsidRPr="008C2EB8">
        <w:rPr>
          <w:rFonts w:ascii="Times New Roman" w:hAnsi="Times New Roman" w:cs="Times New Roman"/>
        </w:rPr>
        <w:t>(LRT: χ2=1.9</w:t>
      </w:r>
      <w:r w:rsidR="007604BE" w:rsidRPr="008C2EB8">
        <w:rPr>
          <w:rFonts w:ascii="Times New Roman" w:hAnsi="Times New Roman" w:cs="Times New Roman"/>
        </w:rPr>
        <w:t xml:space="preserve">2, </w:t>
      </w:r>
      <w:proofErr w:type="spellStart"/>
      <w:proofErr w:type="gramStart"/>
      <w:r w:rsidR="007604BE" w:rsidRPr="008C2EB8">
        <w:rPr>
          <w:rFonts w:ascii="Times New Roman" w:hAnsi="Times New Roman" w:cs="Times New Roman"/>
        </w:rPr>
        <w:t>df</w:t>
      </w:r>
      <w:proofErr w:type="spellEnd"/>
      <w:r w:rsidR="007604BE" w:rsidRPr="008C2EB8">
        <w:rPr>
          <w:rFonts w:ascii="Times New Roman" w:hAnsi="Times New Roman" w:cs="Times New Roman"/>
        </w:rPr>
        <w:t>=</w:t>
      </w:r>
      <w:proofErr w:type="gramEnd"/>
      <w:r w:rsidR="007604BE" w:rsidRPr="008C2EB8">
        <w:rPr>
          <w:rFonts w:ascii="Times New Roman" w:hAnsi="Times New Roman" w:cs="Times New Roman"/>
        </w:rPr>
        <w:t>3, p=0.59</w:t>
      </w:r>
      <w:commentRangeEnd w:id="141"/>
      <w:r w:rsidR="00763F73">
        <w:rPr>
          <w:rStyle w:val="CommentReference"/>
        </w:rPr>
        <w:commentReference w:id="141"/>
      </w:r>
      <w:r w:rsidR="007604BE" w:rsidRPr="008C2EB8">
        <w:rPr>
          <w:rFonts w:ascii="Times New Roman" w:hAnsi="Times New Roman" w:cs="Times New Roman"/>
        </w:rPr>
        <w:t>; see table GLMM6</w:t>
      </w:r>
      <w:r w:rsidRPr="008C2EB8">
        <w:rPr>
          <w:rFonts w:ascii="Times New Roman" w:hAnsi="Times New Roman" w:cs="Times New Roman"/>
        </w:rPr>
        <w:t>b for the model output).</w:t>
      </w:r>
    </w:p>
    <w:p w14:paraId="413E6291" w14:textId="57BA1CF1" w:rsidR="0022305C" w:rsidRPr="00165467" w:rsidRDefault="0022305C" w:rsidP="00FC60A8">
      <w:pPr>
        <w:spacing w:line="360" w:lineRule="auto"/>
        <w:rPr>
          <w:rFonts w:ascii="Times New Roman" w:hAnsi="Times New Roman" w:cs="Times New Roman"/>
        </w:rPr>
      </w:pPr>
      <w:r w:rsidRPr="008C2EB8">
        <w:rPr>
          <w:rFonts w:ascii="Times New Roman" w:hAnsi="Times New Roman" w:cs="Times New Roman"/>
        </w:rPr>
        <w:t xml:space="preserve">However the model for the </w:t>
      </w:r>
      <w:r w:rsidR="00EC2280">
        <w:rPr>
          <w:rFonts w:ascii="Times New Roman" w:hAnsi="Times New Roman" w:cs="Times New Roman"/>
        </w:rPr>
        <w:t>visible</w:t>
      </w:r>
      <w:r w:rsidRPr="008C2EB8">
        <w:rPr>
          <w:rFonts w:ascii="Times New Roman" w:hAnsi="Times New Roman" w:cs="Times New Roman"/>
        </w:rPr>
        <w:t xml:space="preserve"> trials was significant when compared to the null model lacking these test predictors (LRT: χ2=23.99,</w:t>
      </w:r>
      <w:r w:rsidR="007604BE" w:rsidRPr="008C2EB8">
        <w:rPr>
          <w:rFonts w:ascii="Times New Roman" w:hAnsi="Times New Roman" w:cs="Times New Roman"/>
        </w:rPr>
        <w:t xml:space="preserve"> </w:t>
      </w:r>
      <w:proofErr w:type="gramStart"/>
      <w:r w:rsidR="007604BE" w:rsidRPr="008C2EB8">
        <w:rPr>
          <w:rFonts w:ascii="Times New Roman" w:hAnsi="Times New Roman" w:cs="Times New Roman"/>
        </w:rPr>
        <w:t>df=</w:t>
      </w:r>
      <w:proofErr w:type="gramEnd"/>
      <w:r w:rsidR="007604BE" w:rsidRPr="008C2EB8">
        <w:rPr>
          <w:rFonts w:ascii="Times New Roman" w:hAnsi="Times New Roman" w:cs="Times New Roman"/>
        </w:rPr>
        <w:t>3, p&lt;0.001); see table GLMM6</w:t>
      </w:r>
      <w:r w:rsidRPr="008C2EB8">
        <w:rPr>
          <w:rFonts w:ascii="Times New Roman" w:hAnsi="Times New Roman" w:cs="Times New Roman"/>
        </w:rPr>
        <w:t xml:space="preserve">c for the model output), with a significant effect of baiting configuration on cup choice (LRT: χ2=21.71, df=2, p&lt;0.001). </w:t>
      </w:r>
      <w:proofErr w:type="gramStart"/>
      <w:r w:rsidRPr="008C2EB8">
        <w:rPr>
          <w:rFonts w:ascii="Times New Roman" w:hAnsi="Times New Roman" w:cs="Times New Roman"/>
        </w:rPr>
        <w:t>Following this</w:t>
      </w:r>
      <w:r w:rsidRPr="00165467">
        <w:rPr>
          <w:rFonts w:ascii="Times New Roman" w:hAnsi="Times New Roman" w:cs="Times New Roman"/>
        </w:rPr>
        <w:t xml:space="preserve"> significant result we ran pairwise comparisons for the 3 baiting configurations and found that the all open configuration led to a significantly higher proportion of correct trials than the other two baiting configurations, which were not different from each other (all open –all baited: z=-5.81, p&lt;0.001; all open – mixed: z=-3.79, p&lt;0.001; all baited –mixed: z=-2.33,p=</w:t>
      </w:r>
      <w:commentRangeStart w:id="142"/>
      <w:r w:rsidRPr="00165467">
        <w:rPr>
          <w:rFonts w:ascii="Times New Roman" w:hAnsi="Times New Roman" w:cs="Times New Roman"/>
        </w:rPr>
        <w:t>0.05</w:t>
      </w:r>
      <w:commentRangeEnd w:id="142"/>
      <w:r w:rsidR="00763F73">
        <w:rPr>
          <w:rStyle w:val="CommentReference"/>
        </w:rPr>
        <w:commentReference w:id="142"/>
      </w:r>
      <w:r w:rsidRPr="00165467">
        <w:rPr>
          <w:rFonts w:ascii="Times New Roman" w:hAnsi="Times New Roman" w:cs="Times New Roman"/>
        </w:rPr>
        <w:t>).</w:t>
      </w:r>
      <w:proofErr w:type="gramEnd"/>
      <w:r w:rsidRPr="00165467">
        <w:rPr>
          <w:rFonts w:ascii="Times New Roman" w:hAnsi="Times New Roman" w:cs="Times New Roman"/>
        </w:rPr>
        <w:t xml:space="preserve">  </w:t>
      </w:r>
    </w:p>
    <w:p w14:paraId="11583E07" w14:textId="0572C7C2" w:rsidR="0022305C" w:rsidRPr="00165467" w:rsidRDefault="0022305C" w:rsidP="0022305C">
      <w:pPr>
        <w:spacing w:line="360" w:lineRule="auto"/>
        <w:rPr>
          <w:rFonts w:ascii="Times New Roman" w:hAnsi="Times New Roman" w:cs="Times New Roman"/>
        </w:rPr>
      </w:pPr>
      <w:r w:rsidRPr="00165467">
        <w:rPr>
          <w:rFonts w:ascii="Times New Roman" w:hAnsi="Times New Roman" w:cs="Times New Roman"/>
        </w:rPr>
        <w:t xml:space="preserve">Finally, we wanted to look for any effects of peeking on cup choice. In trials where monkeys did not peek they did not manage to choose the correct cup above chance </w:t>
      </w:r>
      <w:commentRangeStart w:id="143"/>
      <w:r w:rsidRPr="00165467">
        <w:rPr>
          <w:rFonts w:ascii="Times New Roman" w:hAnsi="Times New Roman" w:cs="Times New Roman"/>
        </w:rPr>
        <w:t xml:space="preserve">(One-sample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7)=-0.13,p=0.90). In contrast, in trials where monkeys did peek, they did manage to choose the correct cup above chance (One-sample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15)=2.83,p=0.01). Overall, </w:t>
      </w:r>
      <w:del w:id="144" w:author="Völter Christoph" w:date="2019-07-14T00:24:00Z">
        <w:r w:rsidRPr="00165467" w:rsidDel="00763F73">
          <w:rPr>
            <w:rFonts w:ascii="Times New Roman" w:hAnsi="Times New Roman" w:cs="Times New Roman"/>
          </w:rPr>
          <w:delText>there was a significant difference in the proportion of trials correct between trials with and without peeking</w:delText>
        </w:r>
      </w:del>
      <w:ins w:id="145" w:author="Völter Christoph" w:date="2019-07-14T00:24:00Z">
        <w:r w:rsidR="00763F73">
          <w:rPr>
            <w:rFonts w:ascii="Times New Roman" w:hAnsi="Times New Roman" w:cs="Times New Roman"/>
          </w:rPr>
          <w:t>monkeys performed significantly better</w:t>
        </w:r>
        <w:r w:rsidR="007924C2">
          <w:rPr>
            <w:rFonts w:ascii="Times New Roman" w:hAnsi="Times New Roman" w:cs="Times New Roman"/>
          </w:rPr>
          <w:t xml:space="preserve"> in trials when they peeked compared to trials</w:t>
        </w:r>
        <w:r w:rsidR="00763F73">
          <w:rPr>
            <w:rFonts w:ascii="Times New Roman" w:hAnsi="Times New Roman" w:cs="Times New Roman"/>
          </w:rPr>
          <w:t xml:space="preserve"> when they did not</w:t>
        </w:r>
      </w:ins>
      <w:r w:rsidRPr="00165467">
        <w:rPr>
          <w:rFonts w:ascii="Times New Roman" w:hAnsi="Times New Roman" w:cs="Times New Roman"/>
        </w:rPr>
        <w:t xml:space="preserve"> (two-sample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15)=9.54,p&lt;0.001). </w:t>
      </w:r>
      <w:commentRangeEnd w:id="143"/>
      <w:r w:rsidR="0043583F">
        <w:rPr>
          <w:rStyle w:val="CommentReference"/>
        </w:rPr>
        <w:commentReference w:id="143"/>
      </w:r>
    </w:p>
    <w:p w14:paraId="015054DC" w14:textId="77777777" w:rsidR="0022305C" w:rsidRDefault="0022305C" w:rsidP="0022305C">
      <w:pPr>
        <w:spacing w:line="360" w:lineRule="auto"/>
        <w:rPr>
          <w:rFonts w:ascii="Times New Roman" w:hAnsi="Times New Roman" w:cs="Times New Roman"/>
          <w:b/>
        </w:rPr>
      </w:pPr>
      <w:r w:rsidRPr="00165467">
        <w:rPr>
          <w:rFonts w:ascii="Times New Roman" w:hAnsi="Times New Roman" w:cs="Times New Roman"/>
          <w:b/>
        </w:rPr>
        <w:t>Discussion</w:t>
      </w:r>
    </w:p>
    <w:p w14:paraId="4EE83BCE" w14:textId="77777777" w:rsidR="007D121D" w:rsidRDefault="007D121D" w:rsidP="00F96274">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monkeys chose the correct cup (open-baited) above chance in both conditions, but performed significantly better in the visible condition. Their peeking showed selectivity as the rates of peeking were significantly higher in the opaque condition and the presence of peeking significantly affected their cup choice leading to greater success. </w:t>
      </w:r>
      <w:r w:rsidRPr="00165467">
        <w:rPr>
          <w:rFonts w:ascii="Times New Roman" w:hAnsi="Times New Roman" w:cs="Times New Roman"/>
        </w:rPr>
        <w:t>Th</w:t>
      </w:r>
      <w:r>
        <w:rPr>
          <w:rFonts w:ascii="Times New Roman" w:hAnsi="Times New Roman" w:cs="Times New Roman"/>
        </w:rPr>
        <w:t>ese results</w:t>
      </w:r>
      <w:r w:rsidRPr="00165467">
        <w:rPr>
          <w:rFonts w:ascii="Times New Roman" w:hAnsi="Times New Roman" w:cs="Times New Roman"/>
        </w:rPr>
        <w:t xml:space="preserve"> </w:t>
      </w:r>
      <w:r>
        <w:rPr>
          <w:rFonts w:ascii="Times New Roman" w:hAnsi="Times New Roman" w:cs="Times New Roman"/>
        </w:rPr>
        <w:t xml:space="preserve">provide evidence that capuchin monkey’s ability to seek information selectively is a flexible, domain general ability as they selectively sought information about the function of the cups rather than about the location of food. However, as cup configuration had no effect on the monkey’s pattern of peeking, in line with our finding in Experiment 1, we found no evidence that the monkeys fill gaps in their knowledge strategically. </w:t>
      </w:r>
    </w:p>
    <w:p w14:paraId="499BABA8" w14:textId="3E4B3B9B" w:rsidR="00F96274" w:rsidRPr="00165467" w:rsidRDefault="00F96274" w:rsidP="00F96274">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General Discussion and Conclusions</w:t>
      </w:r>
    </w:p>
    <w:p w14:paraId="6AF8E96D" w14:textId="7777777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Summarise result</w:t>
      </w:r>
    </w:p>
    <w:p w14:paraId="1BFA3FF2" w14:textId="6A1FE55E" w:rsidR="009E6468" w:rsidRDefault="00822850"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 xml:space="preserve">In both experiments the capuchins predominantly searched for information in trials in which it was missing, successfully </w:t>
      </w:r>
      <w:r w:rsidR="00A25E0B" w:rsidRPr="00226B0E">
        <w:rPr>
          <w:rFonts w:ascii="Times New Roman" w:hAnsi="Times New Roman" w:cs="Times New Roman"/>
        </w:rPr>
        <w:t xml:space="preserve">providing evidence for a domain general selective search strategy. However, the monkeys failed </w:t>
      </w:r>
      <w:r w:rsidR="009E6468" w:rsidRPr="00226B0E">
        <w:rPr>
          <w:rFonts w:ascii="Times New Roman" w:hAnsi="Times New Roman" w:cs="Times New Roman"/>
        </w:rPr>
        <w:t xml:space="preserve">to show any strategic searching, suggesting that they have only a basic form of this metacognitive ability. </w:t>
      </w:r>
    </w:p>
    <w:p w14:paraId="2AD1555C"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7FC0037D" w14:textId="77777777" w:rsidR="00226B0E" w:rsidRDefault="00226B0E" w:rsidP="00587C4C">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Discuss prediction 1 (Monkeys are selective)</w:t>
      </w:r>
    </w:p>
    <w:p w14:paraId="55141460" w14:textId="77777777" w:rsidR="00226B0E"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Our first prediction was that if monkeys are selective about filling gaps in their knowledge, then they should only seek information when it is missing. This prediction was supported as in both experiments the rates of peeking were significantly higher in the occluded/opaque conditions (Exper</w:t>
      </w:r>
      <w:r w:rsidR="00226B0E">
        <w:rPr>
          <w:rFonts w:ascii="Times New Roman" w:hAnsi="Times New Roman" w:cs="Times New Roman"/>
        </w:rPr>
        <w:t>iment 1: ….; Experiment 2: ….)</w:t>
      </w:r>
    </w:p>
    <w:p w14:paraId="3BC46BD6"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2A6594A2" w14:textId="7777777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Discuss prediction 2 (Strategic peeking)</w:t>
      </w:r>
    </w:p>
    <w:p w14:paraId="31213AE1" w14:textId="1603CCB7" w:rsidR="009E6468"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Secondly, we predicted that if monkeys are strategic about filling gaps in their knowledge then their seeking pattern should be different in trials which provide differing knowledge gaps. We found no evidence to support this prediction as ……</w:t>
      </w:r>
    </w:p>
    <w:p w14:paraId="7969BA2B"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2B479E9E" w14:textId="77777777" w:rsidR="00226B0E" w:rsidRDefault="00226B0E" w:rsidP="00587C4C">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Discuss prediction 3 (domain general ability)</w:t>
      </w:r>
    </w:p>
    <w:p w14:paraId="5FEE73D4" w14:textId="0B301B66" w:rsidR="000820EE"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 xml:space="preserve"> Finally, </w:t>
      </w:r>
      <w:r w:rsidR="000820EE" w:rsidRPr="00226B0E">
        <w:rPr>
          <w:rFonts w:ascii="Times New Roman" w:hAnsi="Times New Roman" w:cs="Times New Roman"/>
        </w:rPr>
        <w:t xml:space="preserve">we predicted that </w:t>
      </w:r>
      <w:r w:rsidRPr="00226B0E">
        <w:rPr>
          <w:rFonts w:ascii="Times New Roman" w:hAnsi="Times New Roman" w:cs="Times New Roman"/>
        </w:rPr>
        <w:t xml:space="preserve">if monkeys’ information seeking </w:t>
      </w:r>
      <w:proofErr w:type="gramStart"/>
      <w:r w:rsidRPr="00226B0E">
        <w:rPr>
          <w:rFonts w:ascii="Times New Roman" w:hAnsi="Times New Roman" w:cs="Times New Roman"/>
        </w:rPr>
        <w:t>is underpinned</w:t>
      </w:r>
      <w:proofErr w:type="gramEnd"/>
      <w:r w:rsidRPr="00226B0E">
        <w:rPr>
          <w:rFonts w:ascii="Times New Roman" w:hAnsi="Times New Roman" w:cs="Times New Roman"/>
        </w:rPr>
        <w:t xml:space="preserve"> by a flexible, domain general metacognitive ability, then they should exhibit similar seeking patterns for both food </w:t>
      </w:r>
      <w:r w:rsidR="000820EE" w:rsidRPr="00226B0E">
        <w:rPr>
          <w:rFonts w:ascii="Times New Roman" w:hAnsi="Times New Roman" w:cs="Times New Roman"/>
        </w:rPr>
        <w:t>(Experiment 1) and functional information (Experiment 2). This prediction was also supported as the selectivity seen in the capuchins was clear for both experiments…….</w:t>
      </w:r>
    </w:p>
    <w:p w14:paraId="0F931EF5"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38B6AEEA" w14:textId="0C6E853D"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Discuss problems</w:t>
      </w:r>
    </w:p>
    <w:p w14:paraId="1A1756ED" w14:textId="11945C65" w:rsidR="00226B0E" w:rsidRDefault="00226B0E" w:rsidP="00226B0E">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Experiment 1 PPP was a BIG problem and led to peeks being uninformative/ food is a distractor </w:t>
      </w:r>
    </w:p>
    <w:p w14:paraId="03A959A0" w14:textId="34A9F34D" w:rsidR="00226B0E" w:rsidRDefault="00226B0E" w:rsidP="00226B0E">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Above peeks are easier….</w:t>
      </w:r>
    </w:p>
    <w:p w14:paraId="2DD35ECB" w14:textId="3054788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Summary and Conclusions</w:t>
      </w:r>
    </w:p>
    <w:p w14:paraId="1E7511BB" w14:textId="6E0AA1E1" w:rsidR="00226B0E" w:rsidRPr="00226B0E" w:rsidRDefault="00226B0E" w:rsidP="00226B0E">
      <w:pPr>
        <w:pStyle w:val="ListParagraph"/>
        <w:autoSpaceDE w:val="0"/>
        <w:autoSpaceDN w:val="0"/>
        <w:adjustRightInd w:val="0"/>
        <w:spacing w:line="360" w:lineRule="auto"/>
        <w:rPr>
          <w:rFonts w:ascii="Times New Roman" w:hAnsi="Times New Roman" w:cs="Times New Roman"/>
        </w:rPr>
        <w:sectPr w:rsidR="00226B0E" w:rsidRPr="00226B0E">
          <w:pgSz w:w="11906" w:h="16838"/>
          <w:pgMar w:top="1440" w:right="1440" w:bottom="1440" w:left="1440" w:header="708" w:footer="708" w:gutter="0"/>
          <w:cols w:space="708"/>
          <w:docGrid w:linePitch="360"/>
        </w:sectPr>
      </w:pPr>
      <w:r>
        <w:rPr>
          <w:rFonts w:ascii="Times New Roman" w:hAnsi="Times New Roman" w:cs="Times New Roman"/>
        </w:rPr>
        <w:t>Monkeys are selective but not strategic, in the right set up their search can be shown to be flexible and domain general.</w:t>
      </w:r>
    </w:p>
    <w:p w14:paraId="40F10515" w14:textId="7B45D0F3" w:rsidR="002A7B37" w:rsidRPr="00165467" w:rsidRDefault="00597809" w:rsidP="002A7B3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Figures and Tables</w:t>
      </w:r>
    </w:p>
    <w:p w14:paraId="795CC021" w14:textId="77777777" w:rsidR="00212672" w:rsidRPr="005F6950" w:rsidRDefault="00597809" w:rsidP="005F6950">
      <w:pPr>
        <w:autoSpaceDE w:val="0"/>
        <w:autoSpaceDN w:val="0"/>
        <w:adjustRightInd w:val="0"/>
        <w:spacing w:line="360" w:lineRule="auto"/>
        <w:rPr>
          <w:rFonts w:ascii="Times New Roman" w:hAnsi="Times New Roman" w:cs="Times New Roman"/>
          <w:b/>
        </w:rPr>
      </w:pPr>
      <w:r w:rsidRPr="005F6950">
        <w:rPr>
          <w:rFonts w:ascii="Times New Roman" w:hAnsi="Times New Roman" w:cs="Times New Roman"/>
          <w:b/>
        </w:rPr>
        <w:t xml:space="preserve">Figure 1. </w:t>
      </w:r>
      <w:r w:rsidRPr="005F6950">
        <w:rPr>
          <w:rFonts w:ascii="Times New Roman" w:hAnsi="Times New Roman" w:cs="Times New Roman"/>
        </w:rPr>
        <w:t>Cup diagram</w:t>
      </w:r>
    </w:p>
    <w:p w14:paraId="1F2EA6EE" w14:textId="7E5B2284" w:rsidR="00D347DA" w:rsidRPr="00165467" w:rsidRDefault="005F6950" w:rsidP="00D347DA">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TBA.</w:t>
      </w:r>
    </w:p>
    <w:p w14:paraId="5BC6C1D0"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73064218"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52228462"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113D9293"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22CC542"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A981CC4"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8944FFE"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12369BFC" w14:textId="77777777" w:rsidR="00F0656D" w:rsidRDefault="00F0656D" w:rsidP="00D347DA">
      <w:pPr>
        <w:pStyle w:val="ListParagraph"/>
        <w:autoSpaceDE w:val="0"/>
        <w:autoSpaceDN w:val="0"/>
        <w:adjustRightInd w:val="0"/>
        <w:spacing w:line="360" w:lineRule="auto"/>
        <w:rPr>
          <w:rFonts w:ascii="Times New Roman" w:hAnsi="Times New Roman" w:cs="Times New Roman"/>
        </w:rPr>
        <w:sectPr w:rsidR="00F0656D">
          <w:pgSz w:w="11906" w:h="16838"/>
          <w:pgMar w:top="1440" w:right="1440" w:bottom="1440" w:left="1440" w:header="708" w:footer="708" w:gutter="0"/>
          <w:cols w:space="708"/>
          <w:docGrid w:linePitch="360"/>
        </w:sectPr>
      </w:pPr>
    </w:p>
    <w:p w14:paraId="3758E8DC" w14:textId="7F679ABF" w:rsidR="00D347DA" w:rsidRDefault="00212672" w:rsidP="005F6950">
      <w:pPr>
        <w:autoSpaceDE w:val="0"/>
        <w:autoSpaceDN w:val="0"/>
        <w:adjustRightInd w:val="0"/>
        <w:spacing w:line="360" w:lineRule="auto"/>
        <w:rPr>
          <w:rFonts w:ascii="Times New Roman" w:hAnsi="Times New Roman" w:cs="Times New Roman"/>
        </w:rPr>
      </w:pPr>
      <w:r w:rsidRPr="005F6950">
        <w:rPr>
          <w:rFonts w:ascii="Times New Roman" w:hAnsi="Times New Roman" w:cs="Times New Roman"/>
          <w:b/>
        </w:rPr>
        <w:lastRenderedPageBreak/>
        <w:t>Figure 2.</w:t>
      </w:r>
      <w:r w:rsidRPr="005F6950">
        <w:rPr>
          <w:rFonts w:ascii="Times New Roman" w:hAnsi="Times New Roman" w:cs="Times New Roman"/>
        </w:rPr>
        <w:t xml:space="preserve"> </w:t>
      </w:r>
      <w:r w:rsidR="005F6950" w:rsidRPr="005F6950">
        <w:rPr>
          <w:rFonts w:ascii="Times New Roman" w:hAnsi="Times New Roman" w:cs="Times New Roman"/>
        </w:rPr>
        <w:t>Choice performance and p</w:t>
      </w:r>
      <w:r w:rsidR="00FA6581" w:rsidRPr="005F6950">
        <w:rPr>
          <w:rFonts w:ascii="Times New Roman" w:hAnsi="Times New Roman" w:cs="Times New Roman"/>
        </w:rPr>
        <w:t>eeking rates in Experiment 1.</w:t>
      </w:r>
    </w:p>
    <w:p w14:paraId="63ADEDA9" w14:textId="191FDCA9" w:rsidR="005F6950" w:rsidRDefault="00F0656D" w:rsidP="00F0656D">
      <w:pPr>
        <w:autoSpaceDE w:val="0"/>
        <w:autoSpaceDN w:val="0"/>
        <w:adjustRightInd w:val="0"/>
        <w:spacing w:line="360" w:lineRule="auto"/>
        <w:rPr>
          <w:rFonts w:ascii="Times New Roman" w:hAnsi="Times New Roman" w:cs="Times New Roman"/>
        </w:rPr>
      </w:pPr>
      <w:commentRangeStart w:id="147"/>
      <w:r>
        <w:rPr>
          <w:noProof/>
          <w:lang w:val="en-US"/>
        </w:rPr>
        <w:drawing>
          <wp:inline distT="0" distB="0" distL="0" distR="0" wp14:anchorId="720D5DCE" wp14:editId="65F7029B">
            <wp:extent cx="7851228" cy="5182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60791" cy="5188853"/>
                    </a:xfrm>
                    <a:prstGeom prst="rect">
                      <a:avLst/>
                    </a:prstGeom>
                  </pic:spPr>
                </pic:pic>
              </a:graphicData>
            </a:graphic>
          </wp:inline>
        </w:drawing>
      </w:r>
      <w:commentRangeEnd w:id="147"/>
      <w:r w:rsidR="00E90B99">
        <w:rPr>
          <w:rStyle w:val="CommentReference"/>
        </w:rPr>
        <w:commentReference w:id="147"/>
      </w:r>
    </w:p>
    <w:p w14:paraId="75C7CA8B" w14:textId="77777777" w:rsidR="00F0656D" w:rsidRDefault="00F0656D" w:rsidP="00F0656D">
      <w:pPr>
        <w:autoSpaceDE w:val="0"/>
        <w:autoSpaceDN w:val="0"/>
        <w:adjustRightInd w:val="0"/>
        <w:spacing w:line="360" w:lineRule="auto"/>
        <w:rPr>
          <w:rFonts w:ascii="Times New Roman" w:hAnsi="Times New Roman" w:cs="Times New Roman"/>
        </w:rPr>
      </w:pPr>
    </w:p>
    <w:p w14:paraId="2AB202C7" w14:textId="3C391AAC" w:rsidR="00F736B5" w:rsidRDefault="00F736B5" w:rsidP="00F0656D">
      <w:pPr>
        <w:autoSpaceDE w:val="0"/>
        <w:autoSpaceDN w:val="0"/>
        <w:adjustRightInd w:val="0"/>
        <w:spacing w:line="360" w:lineRule="auto"/>
        <w:rPr>
          <w:rFonts w:ascii="Times New Roman" w:hAnsi="Times New Roman" w:cs="Times New Roman"/>
        </w:rPr>
      </w:pPr>
      <w:r w:rsidRPr="005F6950">
        <w:rPr>
          <w:rFonts w:ascii="Times New Roman" w:hAnsi="Times New Roman" w:cs="Times New Roman"/>
          <w:b/>
        </w:rPr>
        <w:t>Figure 3</w:t>
      </w:r>
      <w:r>
        <w:rPr>
          <w:rFonts w:ascii="Times New Roman" w:hAnsi="Times New Roman" w:cs="Times New Roman"/>
          <w:b/>
        </w:rPr>
        <w:t xml:space="preserve">. </w:t>
      </w:r>
      <w:r w:rsidRPr="005F6950">
        <w:rPr>
          <w:rFonts w:ascii="Times New Roman" w:hAnsi="Times New Roman" w:cs="Times New Roman"/>
        </w:rPr>
        <w:t>Interaction between visibility and baiting in double cylinders</w:t>
      </w:r>
      <w:del w:id="148" w:author="Völter Christoph" w:date="2019-07-13T17:21:00Z">
        <w:r w:rsidDel="00E90B99">
          <w:rPr>
            <w:rFonts w:ascii="Times New Roman" w:hAnsi="Times New Roman" w:cs="Times New Roman"/>
          </w:rPr>
          <w:br/>
          <w:delText>error bars show</w:delText>
        </w:r>
      </w:del>
      <w:ins w:id="149" w:author="Völter Christoph" w:date="2019-07-13T17:21:00Z">
        <w:r w:rsidR="00E90B99">
          <w:rPr>
            <w:rFonts w:ascii="Times New Roman" w:hAnsi="Times New Roman" w:cs="Times New Roman"/>
          </w:rPr>
          <w:t>;</w:t>
        </w:r>
      </w:ins>
      <w:r>
        <w:rPr>
          <w:rFonts w:ascii="Times New Roman" w:hAnsi="Times New Roman" w:cs="Times New Roman"/>
        </w:rPr>
        <w:t xml:space="preserve"> mean</w:t>
      </w:r>
      <w:ins w:id="150" w:author="Völter Christoph" w:date="2019-07-13T17:21:00Z">
        <w:r w:rsidR="00E90B99">
          <w:rPr>
            <w:rFonts w:ascii="Times New Roman" w:hAnsi="Times New Roman" w:cs="Times New Roman"/>
          </w:rPr>
          <w:t xml:space="preserve"> values</w:t>
        </w:r>
      </w:ins>
      <w:r>
        <w:rPr>
          <w:rFonts w:ascii="Times New Roman" w:hAnsi="Times New Roman" w:cs="Times New Roman"/>
        </w:rPr>
        <w:t xml:space="preserve"> +/- se</w:t>
      </w:r>
      <w:ins w:id="151" w:author="Völter Christoph" w:date="2019-07-13T17:21:00Z">
        <w:r w:rsidR="00E90B99">
          <w:rPr>
            <w:rFonts w:ascii="Times New Roman" w:hAnsi="Times New Roman" w:cs="Times New Roman"/>
          </w:rPr>
          <w:t xml:space="preserve"> are shown</w:t>
        </w:r>
      </w:ins>
      <w:r>
        <w:rPr>
          <w:rFonts w:ascii="Times New Roman" w:hAnsi="Times New Roman" w:cs="Times New Roman"/>
        </w:rPr>
        <w:t xml:space="preserve">. </w:t>
      </w:r>
    </w:p>
    <w:p w14:paraId="4F44D243" w14:textId="4D8D1B8D" w:rsidR="00F736B5" w:rsidRPr="00F0656D" w:rsidRDefault="00F736B5" w:rsidP="00F0656D">
      <w:pPr>
        <w:autoSpaceDE w:val="0"/>
        <w:autoSpaceDN w:val="0"/>
        <w:adjustRightInd w:val="0"/>
        <w:spacing w:line="360" w:lineRule="auto"/>
        <w:rPr>
          <w:rFonts w:ascii="Times New Roman" w:hAnsi="Times New Roman" w:cs="Times New Roman"/>
        </w:rPr>
        <w:sectPr w:rsidR="00F736B5" w:rsidRPr="00F0656D" w:rsidSect="00F0656D">
          <w:pgSz w:w="16838" w:h="11906" w:orient="landscape"/>
          <w:pgMar w:top="1440" w:right="1440" w:bottom="1440" w:left="1440" w:header="708" w:footer="708" w:gutter="0"/>
          <w:cols w:space="708"/>
          <w:docGrid w:linePitch="360"/>
        </w:sectPr>
      </w:pPr>
      <w:commentRangeStart w:id="152"/>
      <w:r>
        <w:rPr>
          <w:noProof/>
          <w:lang w:val="en-US"/>
        </w:rPr>
        <w:drawing>
          <wp:inline distT="0" distB="0" distL="0" distR="0" wp14:anchorId="3966BCF3" wp14:editId="0B835F98">
            <wp:extent cx="6984124" cy="4610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8589" cy="4619720"/>
                    </a:xfrm>
                    <a:prstGeom prst="rect">
                      <a:avLst/>
                    </a:prstGeom>
                  </pic:spPr>
                </pic:pic>
              </a:graphicData>
            </a:graphic>
          </wp:inline>
        </w:drawing>
      </w:r>
      <w:commentRangeEnd w:id="152"/>
      <w:r w:rsidR="00E90B99">
        <w:rPr>
          <w:rStyle w:val="CommentReference"/>
        </w:rPr>
        <w:commentReference w:id="152"/>
      </w:r>
    </w:p>
    <w:p w14:paraId="13D5B6D2" w14:textId="06378781" w:rsidR="005F6950" w:rsidDel="00E90B99" w:rsidRDefault="005F6950" w:rsidP="005F6950">
      <w:pPr>
        <w:autoSpaceDE w:val="0"/>
        <w:autoSpaceDN w:val="0"/>
        <w:adjustRightInd w:val="0"/>
        <w:spacing w:line="360" w:lineRule="auto"/>
        <w:rPr>
          <w:del w:id="153" w:author="Völter Christoph" w:date="2019-07-13T17:24:00Z"/>
          <w:rFonts w:ascii="Times New Roman" w:hAnsi="Times New Roman" w:cs="Times New Roman"/>
        </w:rPr>
      </w:pPr>
    </w:p>
    <w:p w14:paraId="08D3474C" w14:textId="1B561404" w:rsidR="005F6950" w:rsidDel="00E90B99" w:rsidRDefault="005F6950" w:rsidP="005F6950">
      <w:pPr>
        <w:autoSpaceDE w:val="0"/>
        <w:autoSpaceDN w:val="0"/>
        <w:adjustRightInd w:val="0"/>
        <w:spacing w:line="360" w:lineRule="auto"/>
        <w:rPr>
          <w:del w:id="154" w:author="Völter Christoph" w:date="2019-07-13T17:24:00Z"/>
          <w:rFonts w:ascii="Times New Roman" w:hAnsi="Times New Roman" w:cs="Times New Roman"/>
        </w:rPr>
      </w:pPr>
    </w:p>
    <w:p w14:paraId="2C62DA25" w14:textId="504AA11D" w:rsidR="005F6950" w:rsidDel="00E90B99" w:rsidRDefault="00E90B99" w:rsidP="005F6950">
      <w:pPr>
        <w:autoSpaceDE w:val="0"/>
        <w:autoSpaceDN w:val="0"/>
        <w:adjustRightInd w:val="0"/>
        <w:spacing w:line="360" w:lineRule="auto"/>
        <w:rPr>
          <w:del w:id="155" w:author="Völter Christoph" w:date="2019-07-13T17:24:00Z"/>
          <w:rFonts w:ascii="Times New Roman" w:hAnsi="Times New Roman" w:cs="Times New Roman"/>
        </w:rPr>
      </w:pPr>
      <w:r w:rsidRPr="00165467">
        <w:rPr>
          <w:rFonts w:ascii="Times New Roman" w:hAnsi="Times New Roman" w:cs="Times New Roman"/>
          <w:noProof/>
          <w:lang w:val="en-US"/>
        </w:rPr>
        <w:drawing>
          <wp:anchor distT="0" distB="0" distL="114300" distR="114300" simplePos="0" relativeHeight="251659264" behindDoc="0" locked="0" layoutInCell="1" allowOverlap="1" wp14:anchorId="487BCA79" wp14:editId="438EBCD9">
            <wp:simplePos x="0" y="0"/>
            <wp:positionH relativeFrom="margin">
              <wp:posOffset>1746250</wp:posOffset>
            </wp:positionH>
            <wp:positionV relativeFrom="margin">
              <wp:posOffset>932180</wp:posOffset>
            </wp:positionV>
            <wp:extent cx="6026150" cy="4340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26150" cy="4340860"/>
                    </a:xfrm>
                    <a:prstGeom prst="rect">
                      <a:avLst/>
                    </a:prstGeom>
                  </pic:spPr>
                </pic:pic>
              </a:graphicData>
            </a:graphic>
            <wp14:sizeRelH relativeFrom="margin">
              <wp14:pctWidth>0</wp14:pctWidth>
            </wp14:sizeRelH>
            <wp14:sizeRelV relativeFrom="margin">
              <wp14:pctHeight>0</wp14:pctHeight>
            </wp14:sizeRelV>
          </wp:anchor>
        </w:drawing>
      </w:r>
    </w:p>
    <w:p w14:paraId="6757855F" w14:textId="5A13B032" w:rsidR="005F6950" w:rsidDel="00E90B99" w:rsidRDefault="005F6950" w:rsidP="005F6950">
      <w:pPr>
        <w:autoSpaceDE w:val="0"/>
        <w:autoSpaceDN w:val="0"/>
        <w:adjustRightInd w:val="0"/>
        <w:spacing w:line="360" w:lineRule="auto"/>
        <w:rPr>
          <w:del w:id="156" w:author="Völter Christoph" w:date="2019-07-13T17:24:00Z"/>
          <w:rFonts w:ascii="Times New Roman" w:hAnsi="Times New Roman" w:cs="Times New Roman"/>
        </w:rPr>
      </w:pPr>
    </w:p>
    <w:p w14:paraId="5D5DA684" w14:textId="6EB0A46F" w:rsidR="00FA6581" w:rsidRPr="00165467" w:rsidRDefault="005F6950" w:rsidP="00FA6581">
      <w:pPr>
        <w:autoSpaceDE w:val="0"/>
        <w:autoSpaceDN w:val="0"/>
        <w:adjustRightInd w:val="0"/>
        <w:spacing w:line="360" w:lineRule="auto"/>
        <w:rPr>
          <w:rFonts w:ascii="Times New Roman" w:hAnsi="Times New Roman" w:cs="Times New Roman"/>
        </w:rPr>
      </w:pPr>
      <w:r w:rsidRPr="005F6950">
        <w:rPr>
          <w:rFonts w:ascii="Times New Roman" w:hAnsi="Times New Roman" w:cs="Times New Roman"/>
          <w:b/>
        </w:rPr>
        <w:t>Figure 4.</w:t>
      </w:r>
      <w:r>
        <w:rPr>
          <w:rFonts w:ascii="Times New Roman" w:hAnsi="Times New Roman" w:cs="Times New Roman"/>
        </w:rPr>
        <w:t xml:space="preserve"> </w:t>
      </w:r>
      <w:r w:rsidR="00FA6581" w:rsidRPr="005F6950">
        <w:rPr>
          <w:rFonts w:ascii="Times New Roman" w:hAnsi="Times New Roman" w:cs="Times New Roman"/>
        </w:rPr>
        <w:t>Choice performance and peeking rates in Experiment 2.</w:t>
      </w:r>
    </w:p>
    <w:p w14:paraId="60FC2FF6" w14:textId="77777777" w:rsidR="007604BE" w:rsidRDefault="007604BE" w:rsidP="00D347DA">
      <w:pPr>
        <w:autoSpaceDE w:val="0"/>
        <w:autoSpaceDN w:val="0"/>
        <w:adjustRightInd w:val="0"/>
        <w:spacing w:line="360" w:lineRule="auto"/>
        <w:ind w:left="360"/>
        <w:rPr>
          <w:rFonts w:ascii="Times New Roman" w:hAnsi="Times New Roman" w:cs="Times New Roman"/>
          <w:b/>
        </w:rPr>
      </w:pPr>
    </w:p>
    <w:p w14:paraId="1B1BA7C5" w14:textId="77777777" w:rsidR="00336961" w:rsidRDefault="00336961" w:rsidP="00336961">
      <w:pPr>
        <w:autoSpaceDE w:val="0"/>
        <w:autoSpaceDN w:val="0"/>
        <w:adjustRightInd w:val="0"/>
        <w:spacing w:line="360" w:lineRule="auto"/>
        <w:rPr>
          <w:rFonts w:ascii="Times New Roman" w:hAnsi="Times New Roman" w:cs="Times New Roman"/>
          <w:b/>
        </w:rPr>
        <w:sectPr w:rsidR="00336961" w:rsidSect="00336961">
          <w:pgSz w:w="16838" w:h="11906" w:orient="landscape"/>
          <w:pgMar w:top="1440" w:right="1440" w:bottom="1440" w:left="1440" w:header="708" w:footer="708" w:gutter="0"/>
          <w:cols w:space="708"/>
          <w:docGrid w:linePitch="360"/>
        </w:sectPr>
      </w:pPr>
    </w:p>
    <w:p w14:paraId="51BFFE92" w14:textId="1110CDDE" w:rsidR="005F6950" w:rsidRDefault="005F6950" w:rsidP="00D347DA">
      <w:pPr>
        <w:autoSpaceDE w:val="0"/>
        <w:autoSpaceDN w:val="0"/>
        <w:adjustRightInd w:val="0"/>
        <w:spacing w:line="360" w:lineRule="auto"/>
        <w:ind w:left="360"/>
        <w:rPr>
          <w:rFonts w:ascii="Times New Roman" w:hAnsi="Times New Roman" w:cs="Times New Roman"/>
        </w:rPr>
      </w:pPr>
      <w:r>
        <w:rPr>
          <w:rFonts w:ascii="Times New Roman" w:hAnsi="Times New Roman" w:cs="Times New Roman"/>
          <w:b/>
        </w:rPr>
        <w:lastRenderedPageBreak/>
        <w:t xml:space="preserve">Figure 5. </w:t>
      </w:r>
      <w:r w:rsidRPr="005F6950">
        <w:rPr>
          <w:rFonts w:ascii="Times New Roman" w:hAnsi="Times New Roman" w:cs="Times New Roman"/>
        </w:rPr>
        <w:t>Peeking effect on cup choice in Lids</w:t>
      </w:r>
    </w:p>
    <w:p w14:paraId="4CB6753F" w14:textId="697061CA" w:rsidR="005F6950" w:rsidRDefault="00D579BF" w:rsidP="00D347DA">
      <w:pPr>
        <w:autoSpaceDE w:val="0"/>
        <w:autoSpaceDN w:val="0"/>
        <w:adjustRightInd w:val="0"/>
        <w:spacing w:line="360" w:lineRule="auto"/>
        <w:ind w:left="360"/>
        <w:rPr>
          <w:rFonts w:ascii="Times New Roman" w:hAnsi="Times New Roman" w:cs="Times New Roman"/>
          <w:b/>
        </w:rPr>
      </w:pPr>
      <w:r>
        <w:rPr>
          <w:noProof/>
          <w:lang w:val="en-US"/>
        </w:rPr>
        <w:drawing>
          <wp:inline distT="0" distB="0" distL="0" distR="0" wp14:anchorId="17647746" wp14:editId="044079B2">
            <wp:extent cx="4830107" cy="7467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740" cy="7477856"/>
                    </a:xfrm>
                    <a:prstGeom prst="rect">
                      <a:avLst/>
                    </a:prstGeom>
                  </pic:spPr>
                </pic:pic>
              </a:graphicData>
            </a:graphic>
          </wp:inline>
        </w:drawing>
      </w:r>
    </w:p>
    <w:p w14:paraId="6F98E360" w14:textId="1CD5571A" w:rsidR="005F6950" w:rsidRDefault="005F6950" w:rsidP="00D347DA">
      <w:pPr>
        <w:autoSpaceDE w:val="0"/>
        <w:autoSpaceDN w:val="0"/>
        <w:adjustRightInd w:val="0"/>
        <w:spacing w:line="360" w:lineRule="auto"/>
        <w:ind w:left="360"/>
        <w:rPr>
          <w:rFonts w:ascii="Times New Roman" w:hAnsi="Times New Roman" w:cs="Times New Roman"/>
          <w:b/>
        </w:rPr>
      </w:pPr>
    </w:p>
    <w:p w14:paraId="60B7BE9D" w14:textId="77777777" w:rsidR="005F6950" w:rsidRDefault="005F6950" w:rsidP="00D347DA">
      <w:pPr>
        <w:autoSpaceDE w:val="0"/>
        <w:autoSpaceDN w:val="0"/>
        <w:adjustRightInd w:val="0"/>
        <w:spacing w:line="360" w:lineRule="auto"/>
        <w:ind w:left="360"/>
        <w:rPr>
          <w:rFonts w:ascii="Times New Roman" w:hAnsi="Times New Roman" w:cs="Times New Roman"/>
          <w:b/>
        </w:rPr>
      </w:pPr>
    </w:p>
    <w:p w14:paraId="608EC6AE" w14:textId="77777777" w:rsidR="00D579BF" w:rsidRDefault="00D579BF" w:rsidP="00D347DA">
      <w:pPr>
        <w:autoSpaceDE w:val="0"/>
        <w:autoSpaceDN w:val="0"/>
        <w:adjustRightInd w:val="0"/>
        <w:spacing w:line="360" w:lineRule="auto"/>
        <w:ind w:left="360"/>
        <w:rPr>
          <w:rFonts w:ascii="Times New Roman" w:hAnsi="Times New Roman" w:cs="Times New Roman"/>
          <w:b/>
        </w:rPr>
      </w:pPr>
    </w:p>
    <w:p w14:paraId="04187ABC" w14:textId="77777777" w:rsidR="005F6950" w:rsidRDefault="005F6950" w:rsidP="00D347DA">
      <w:pPr>
        <w:autoSpaceDE w:val="0"/>
        <w:autoSpaceDN w:val="0"/>
        <w:adjustRightInd w:val="0"/>
        <w:spacing w:line="360" w:lineRule="auto"/>
        <w:ind w:left="360"/>
        <w:rPr>
          <w:rFonts w:ascii="Times New Roman" w:hAnsi="Times New Roman" w:cs="Times New Roman"/>
          <w:b/>
        </w:rPr>
      </w:pPr>
    </w:p>
    <w:p w14:paraId="26654E14" w14:textId="65D90C88" w:rsidR="00B2207A" w:rsidRPr="00B2207A" w:rsidRDefault="00B2207A" w:rsidP="00D347DA">
      <w:pPr>
        <w:autoSpaceDE w:val="0"/>
        <w:autoSpaceDN w:val="0"/>
        <w:adjustRightInd w:val="0"/>
        <w:spacing w:line="360" w:lineRule="auto"/>
        <w:rPr>
          <w:rFonts w:ascii="Times New Roman" w:hAnsi="Times New Roman" w:cs="Times New Roman"/>
        </w:rPr>
      </w:pPr>
      <w:r>
        <w:rPr>
          <w:rFonts w:ascii="Times New Roman" w:hAnsi="Times New Roman" w:cs="Times New Roman"/>
          <w:b/>
        </w:rPr>
        <w:t xml:space="preserve">Table 1. </w:t>
      </w:r>
      <w:r w:rsidRPr="00B2207A">
        <w:rPr>
          <w:rFonts w:ascii="Times New Roman" w:hAnsi="Times New Roman" w:cs="Times New Roman"/>
        </w:rPr>
        <w:t>GLMM1 output showing the effect of the three visibility conditions on the presence of any peeks.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B2207A" w:rsidRPr="00165467" w14:paraId="6F568E0B" w14:textId="77777777" w:rsidTr="00587C4C">
        <w:trPr>
          <w:trHeight w:val="215"/>
        </w:trPr>
        <w:tc>
          <w:tcPr>
            <w:tcW w:w="2524" w:type="dxa"/>
            <w:tcBorders>
              <w:left w:val="nil"/>
              <w:bottom w:val="single" w:sz="4" w:space="0" w:color="auto"/>
              <w:right w:val="nil"/>
            </w:tcBorders>
          </w:tcPr>
          <w:p w14:paraId="145A745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6D2DDE88"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13BEF8B3"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2057B715"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017621D"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7C1BE94B"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5D1DEA0"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6EA85E8B" w14:textId="77777777" w:rsidTr="00587C4C">
        <w:trPr>
          <w:trHeight w:val="203"/>
        </w:trPr>
        <w:tc>
          <w:tcPr>
            <w:tcW w:w="2524" w:type="dxa"/>
            <w:tcBorders>
              <w:left w:val="nil"/>
              <w:bottom w:val="nil"/>
              <w:right w:val="nil"/>
            </w:tcBorders>
          </w:tcPr>
          <w:p w14:paraId="669427B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CC585A7" w14:textId="0362AD81" w:rsidR="00B2207A" w:rsidRPr="00165467" w:rsidRDefault="00B2207A" w:rsidP="00587C4C">
            <w:pPr>
              <w:rPr>
                <w:rFonts w:ascii="Times New Roman" w:hAnsi="Times New Roman" w:cs="Times New Roman"/>
              </w:rPr>
            </w:pPr>
          </w:p>
        </w:tc>
        <w:tc>
          <w:tcPr>
            <w:tcW w:w="601" w:type="dxa"/>
            <w:tcBorders>
              <w:left w:val="nil"/>
              <w:bottom w:val="nil"/>
              <w:right w:val="nil"/>
            </w:tcBorders>
          </w:tcPr>
          <w:p w14:paraId="20A54B82" w14:textId="2C2ADCBB"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004E8D07"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6084EE01"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66AB7980" w14:textId="77777777" w:rsidR="00B2207A" w:rsidRPr="00165467" w:rsidRDefault="00B2207A" w:rsidP="00587C4C">
            <w:pPr>
              <w:rPr>
                <w:rFonts w:ascii="Times New Roman" w:hAnsi="Times New Roman" w:cs="Times New Roman"/>
              </w:rPr>
            </w:pPr>
          </w:p>
        </w:tc>
        <w:tc>
          <w:tcPr>
            <w:tcW w:w="708" w:type="dxa"/>
            <w:tcBorders>
              <w:left w:val="nil"/>
              <w:bottom w:val="nil"/>
              <w:right w:val="nil"/>
            </w:tcBorders>
          </w:tcPr>
          <w:p w14:paraId="5B610342" w14:textId="77777777" w:rsidR="00B2207A" w:rsidRPr="00165467" w:rsidRDefault="00B2207A" w:rsidP="00587C4C">
            <w:pPr>
              <w:rPr>
                <w:rFonts w:ascii="Times New Roman" w:hAnsi="Times New Roman" w:cs="Times New Roman"/>
                <w:highlight w:val="yellow"/>
              </w:rPr>
            </w:pPr>
          </w:p>
        </w:tc>
        <w:tc>
          <w:tcPr>
            <w:tcW w:w="1701" w:type="dxa"/>
            <w:tcBorders>
              <w:left w:val="nil"/>
              <w:bottom w:val="nil"/>
              <w:right w:val="nil"/>
            </w:tcBorders>
          </w:tcPr>
          <w:p w14:paraId="33C6DA10" w14:textId="77777777" w:rsidR="00B2207A" w:rsidRPr="00165467" w:rsidRDefault="00B2207A" w:rsidP="00587C4C">
            <w:pPr>
              <w:rPr>
                <w:rFonts w:ascii="Times New Roman" w:hAnsi="Times New Roman" w:cs="Times New Roman"/>
                <w:highlight w:val="yellow"/>
              </w:rPr>
            </w:pPr>
          </w:p>
        </w:tc>
      </w:tr>
      <w:tr w:rsidR="00B2207A" w:rsidRPr="00165467" w14:paraId="1B64FAFD" w14:textId="77777777" w:rsidTr="00587C4C">
        <w:trPr>
          <w:trHeight w:val="407"/>
        </w:trPr>
        <w:tc>
          <w:tcPr>
            <w:tcW w:w="2524" w:type="dxa"/>
            <w:tcBorders>
              <w:top w:val="nil"/>
              <w:left w:val="nil"/>
              <w:bottom w:val="nil"/>
              <w:right w:val="nil"/>
            </w:tcBorders>
          </w:tcPr>
          <w:p w14:paraId="4C3FE651"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4A7399F3" w14:textId="00F0D701" w:rsidR="00B2207A" w:rsidRPr="00165467" w:rsidRDefault="00B2207A" w:rsidP="00587C4C">
            <w:pPr>
              <w:rPr>
                <w:rFonts w:ascii="Times New Roman" w:hAnsi="Times New Roman" w:cs="Times New Roman"/>
              </w:rPr>
            </w:pPr>
          </w:p>
        </w:tc>
        <w:tc>
          <w:tcPr>
            <w:tcW w:w="601" w:type="dxa"/>
            <w:tcBorders>
              <w:top w:val="nil"/>
              <w:left w:val="nil"/>
              <w:bottom w:val="nil"/>
              <w:right w:val="nil"/>
            </w:tcBorders>
          </w:tcPr>
          <w:p w14:paraId="4FE5E807" w14:textId="19E85425"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42032BD6" w14:textId="1E1154A1"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0EB57BAC" w14:textId="4E729D82"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3564189" w14:textId="7BA6F0D9" w:rsidR="00B2207A" w:rsidRPr="00165467" w:rsidRDefault="00B2207A" w:rsidP="00587C4C">
            <w:pPr>
              <w:rPr>
                <w:rFonts w:ascii="Times New Roman" w:hAnsi="Times New Roman" w:cs="Times New Roman"/>
              </w:rPr>
            </w:pPr>
          </w:p>
        </w:tc>
        <w:tc>
          <w:tcPr>
            <w:tcW w:w="708" w:type="dxa"/>
            <w:tcBorders>
              <w:top w:val="nil"/>
              <w:left w:val="nil"/>
              <w:bottom w:val="nil"/>
              <w:right w:val="nil"/>
            </w:tcBorders>
          </w:tcPr>
          <w:p w14:paraId="7F1D0C9E" w14:textId="77777777" w:rsidR="00B2207A" w:rsidRPr="00165467" w:rsidRDefault="00B2207A" w:rsidP="00587C4C">
            <w:pPr>
              <w:rPr>
                <w:rFonts w:ascii="Times New Roman" w:hAnsi="Times New Roman" w:cs="Times New Roman"/>
                <w:highlight w:val="yellow"/>
              </w:rPr>
            </w:pPr>
          </w:p>
        </w:tc>
        <w:tc>
          <w:tcPr>
            <w:tcW w:w="1701" w:type="dxa"/>
            <w:tcBorders>
              <w:top w:val="nil"/>
              <w:left w:val="nil"/>
              <w:bottom w:val="nil"/>
              <w:right w:val="nil"/>
            </w:tcBorders>
          </w:tcPr>
          <w:p w14:paraId="187A002A" w14:textId="77777777" w:rsidR="00B2207A" w:rsidRPr="00165467" w:rsidRDefault="00B2207A" w:rsidP="00587C4C">
            <w:pPr>
              <w:rPr>
                <w:rFonts w:ascii="Times New Roman" w:hAnsi="Times New Roman" w:cs="Times New Roman"/>
                <w:highlight w:val="yellow"/>
              </w:rPr>
            </w:pPr>
          </w:p>
        </w:tc>
      </w:tr>
      <w:tr w:rsidR="00B2207A" w:rsidRPr="00165467" w14:paraId="15C63B87" w14:textId="77777777" w:rsidTr="00587C4C">
        <w:trPr>
          <w:trHeight w:val="407"/>
        </w:trPr>
        <w:tc>
          <w:tcPr>
            <w:tcW w:w="2524" w:type="dxa"/>
            <w:tcBorders>
              <w:top w:val="nil"/>
              <w:left w:val="nil"/>
              <w:bottom w:val="nil"/>
              <w:right w:val="nil"/>
            </w:tcBorders>
          </w:tcPr>
          <w:p w14:paraId="41CFCCB8" w14:textId="74F312F3" w:rsidR="00B2207A" w:rsidRPr="00B2207A" w:rsidRDefault="00B2207A" w:rsidP="00587C4C">
            <w:pPr>
              <w:rPr>
                <w:rFonts w:ascii="Times New Roman" w:hAnsi="Times New Roman" w:cs="Times New Roman"/>
                <w:vertAlign w:val="superscript"/>
              </w:rPr>
            </w:pPr>
            <w:proofErr w:type="spellStart"/>
            <w:r>
              <w:rPr>
                <w:rFonts w:ascii="Times New Roman" w:hAnsi="Times New Roman" w:cs="Times New Roman"/>
              </w:rPr>
              <w:t>Visibilty</w:t>
            </w:r>
            <w:proofErr w:type="spellEnd"/>
            <w:r>
              <w:rPr>
                <w:rFonts w:ascii="Times New Roman" w:hAnsi="Times New Roman" w:cs="Times New Roman"/>
              </w:rPr>
              <w:t xml:space="preserve"> condition: Opaque2</w:t>
            </w:r>
            <w:r>
              <w:rPr>
                <w:rFonts w:ascii="Times New Roman" w:hAnsi="Times New Roman" w:cs="Times New Roman"/>
                <w:vertAlign w:val="superscript"/>
              </w:rPr>
              <w:t>a</w:t>
            </w:r>
          </w:p>
        </w:tc>
        <w:tc>
          <w:tcPr>
            <w:tcW w:w="986" w:type="dxa"/>
            <w:tcBorders>
              <w:top w:val="nil"/>
              <w:left w:val="nil"/>
              <w:bottom w:val="nil"/>
              <w:right w:val="nil"/>
            </w:tcBorders>
          </w:tcPr>
          <w:p w14:paraId="5BED737A" w14:textId="77777777" w:rsidR="00B2207A" w:rsidRPr="00165467" w:rsidRDefault="00B2207A" w:rsidP="00587C4C">
            <w:pPr>
              <w:rPr>
                <w:rFonts w:ascii="Times New Roman" w:hAnsi="Times New Roman" w:cs="Times New Roman"/>
              </w:rPr>
            </w:pPr>
          </w:p>
        </w:tc>
        <w:tc>
          <w:tcPr>
            <w:tcW w:w="601" w:type="dxa"/>
            <w:tcBorders>
              <w:top w:val="nil"/>
              <w:left w:val="nil"/>
              <w:bottom w:val="nil"/>
              <w:right w:val="nil"/>
            </w:tcBorders>
          </w:tcPr>
          <w:p w14:paraId="3F73F7D8"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EF80238"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B79F5A2"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40D13925" w14:textId="77777777" w:rsidR="00B2207A" w:rsidRPr="00165467" w:rsidRDefault="00B2207A" w:rsidP="00587C4C">
            <w:pPr>
              <w:rPr>
                <w:rFonts w:ascii="Times New Roman" w:hAnsi="Times New Roman" w:cs="Times New Roman"/>
              </w:rPr>
            </w:pPr>
          </w:p>
        </w:tc>
        <w:tc>
          <w:tcPr>
            <w:tcW w:w="708" w:type="dxa"/>
            <w:tcBorders>
              <w:top w:val="nil"/>
              <w:left w:val="nil"/>
              <w:bottom w:val="nil"/>
              <w:right w:val="nil"/>
            </w:tcBorders>
          </w:tcPr>
          <w:p w14:paraId="358A0C7F" w14:textId="77777777" w:rsidR="00B2207A" w:rsidRPr="00165467" w:rsidRDefault="00B2207A" w:rsidP="00587C4C">
            <w:pPr>
              <w:rPr>
                <w:rFonts w:ascii="Times New Roman" w:hAnsi="Times New Roman" w:cs="Times New Roman"/>
                <w:highlight w:val="yellow"/>
              </w:rPr>
            </w:pPr>
          </w:p>
        </w:tc>
        <w:tc>
          <w:tcPr>
            <w:tcW w:w="1701" w:type="dxa"/>
            <w:tcBorders>
              <w:top w:val="nil"/>
              <w:left w:val="nil"/>
              <w:bottom w:val="nil"/>
              <w:right w:val="nil"/>
            </w:tcBorders>
          </w:tcPr>
          <w:p w14:paraId="0C0E25A1" w14:textId="77777777" w:rsidR="00B2207A" w:rsidRPr="00165467" w:rsidRDefault="00B2207A" w:rsidP="00587C4C">
            <w:pPr>
              <w:rPr>
                <w:rFonts w:ascii="Times New Roman" w:hAnsi="Times New Roman" w:cs="Times New Roman"/>
                <w:highlight w:val="yellow"/>
              </w:rPr>
            </w:pPr>
          </w:p>
        </w:tc>
      </w:tr>
      <w:tr w:rsidR="00B2207A" w:rsidRPr="00165467" w14:paraId="5FD466B3" w14:textId="77777777" w:rsidTr="00587C4C">
        <w:trPr>
          <w:trHeight w:val="203"/>
        </w:trPr>
        <w:tc>
          <w:tcPr>
            <w:tcW w:w="2524" w:type="dxa"/>
            <w:tcBorders>
              <w:top w:val="nil"/>
              <w:left w:val="nil"/>
              <w:right w:val="nil"/>
            </w:tcBorders>
          </w:tcPr>
          <w:p w14:paraId="0BFD8A70"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18B4ABF4" w14:textId="1C6415C6" w:rsidR="00B2207A" w:rsidRPr="00165467" w:rsidRDefault="00B2207A" w:rsidP="00587C4C">
            <w:pPr>
              <w:rPr>
                <w:rFonts w:ascii="Times New Roman" w:hAnsi="Times New Roman" w:cs="Times New Roman"/>
              </w:rPr>
            </w:pPr>
          </w:p>
        </w:tc>
        <w:tc>
          <w:tcPr>
            <w:tcW w:w="601" w:type="dxa"/>
            <w:tcBorders>
              <w:top w:val="nil"/>
              <w:left w:val="nil"/>
              <w:right w:val="nil"/>
            </w:tcBorders>
          </w:tcPr>
          <w:p w14:paraId="66356B22" w14:textId="104AB08F"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2A5BD9BC" w14:textId="12BDA409"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20BCC7BB" w14:textId="48D0F116"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54720E3" w14:textId="3274E062" w:rsidR="00B2207A" w:rsidRPr="00165467" w:rsidRDefault="00B2207A" w:rsidP="00587C4C">
            <w:pPr>
              <w:rPr>
                <w:rFonts w:ascii="Times New Roman" w:hAnsi="Times New Roman" w:cs="Times New Roman"/>
              </w:rPr>
            </w:pPr>
          </w:p>
        </w:tc>
        <w:tc>
          <w:tcPr>
            <w:tcW w:w="708" w:type="dxa"/>
            <w:tcBorders>
              <w:top w:val="nil"/>
              <w:left w:val="nil"/>
              <w:right w:val="nil"/>
            </w:tcBorders>
          </w:tcPr>
          <w:p w14:paraId="14C550AD" w14:textId="77777777" w:rsidR="00B2207A" w:rsidRPr="00165467" w:rsidRDefault="00B2207A" w:rsidP="00587C4C">
            <w:pPr>
              <w:rPr>
                <w:rFonts w:ascii="Times New Roman" w:hAnsi="Times New Roman" w:cs="Times New Roman"/>
                <w:highlight w:val="yellow"/>
              </w:rPr>
            </w:pPr>
          </w:p>
        </w:tc>
        <w:tc>
          <w:tcPr>
            <w:tcW w:w="1701" w:type="dxa"/>
            <w:tcBorders>
              <w:top w:val="nil"/>
              <w:left w:val="nil"/>
              <w:right w:val="nil"/>
            </w:tcBorders>
          </w:tcPr>
          <w:p w14:paraId="70B4B6C4" w14:textId="77777777" w:rsidR="00B2207A" w:rsidRPr="00165467" w:rsidRDefault="00B2207A" w:rsidP="00587C4C">
            <w:pPr>
              <w:rPr>
                <w:rFonts w:ascii="Times New Roman" w:hAnsi="Times New Roman" w:cs="Times New Roman"/>
                <w:highlight w:val="yellow"/>
              </w:rPr>
            </w:pPr>
          </w:p>
        </w:tc>
      </w:tr>
    </w:tbl>
    <w:p w14:paraId="49DFE67D" w14:textId="4CB7BE0A"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sidRPr="00B2207A">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598D148E" w14:textId="4F529902" w:rsidR="00B2207A" w:rsidRDefault="00B2207A" w:rsidP="00D347DA">
      <w:pPr>
        <w:autoSpaceDE w:val="0"/>
        <w:autoSpaceDN w:val="0"/>
        <w:adjustRightInd w:val="0"/>
        <w:spacing w:line="360" w:lineRule="auto"/>
        <w:rPr>
          <w:rFonts w:ascii="Times New Roman" w:hAnsi="Times New Roman" w:cs="Times New Roman"/>
        </w:rPr>
      </w:pPr>
      <w:r w:rsidRPr="00B2207A">
        <w:rPr>
          <w:rFonts w:ascii="Times New Roman" w:hAnsi="Times New Roman" w:cs="Times New Roman"/>
          <w:b/>
        </w:rPr>
        <w:t>Table 2.</w:t>
      </w:r>
      <w:r>
        <w:rPr>
          <w:rFonts w:ascii="Times New Roman" w:hAnsi="Times New Roman" w:cs="Times New Roman"/>
        </w:rPr>
        <w:t xml:space="preserve"> GLMM2 outputs showing the effect of baiting configuration on any peeks during both opaque trials.</w:t>
      </w:r>
    </w:p>
    <w:p w14:paraId="3CFCEC3C" w14:textId="4D2B7209" w:rsidR="00B2207A" w:rsidRDefault="00B2207A" w:rsidP="00B2207A">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GLMM2a output showing the effect of baiting configuration on any peek type.</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03B02945" w14:textId="77777777" w:rsidTr="00587C4C">
        <w:trPr>
          <w:trHeight w:val="215"/>
        </w:trPr>
        <w:tc>
          <w:tcPr>
            <w:tcW w:w="2268" w:type="dxa"/>
            <w:tcBorders>
              <w:left w:val="nil"/>
              <w:bottom w:val="single" w:sz="4" w:space="0" w:color="auto"/>
              <w:right w:val="nil"/>
            </w:tcBorders>
          </w:tcPr>
          <w:p w14:paraId="03DDF1C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490B40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E5884B4"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4E7E4E6"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F4540F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7EDA35C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44DB1F1"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62CF0386" w14:textId="77777777" w:rsidTr="00587C4C">
        <w:trPr>
          <w:trHeight w:val="203"/>
        </w:trPr>
        <w:tc>
          <w:tcPr>
            <w:tcW w:w="2268" w:type="dxa"/>
            <w:tcBorders>
              <w:left w:val="nil"/>
              <w:bottom w:val="nil"/>
              <w:right w:val="nil"/>
            </w:tcBorders>
          </w:tcPr>
          <w:p w14:paraId="182BF0D2"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8C256F8" w14:textId="24DFAEC6"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028F4828" w14:textId="23CA59B1"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4DCFD4C3"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39221974"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6C375519"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21C897BF"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27723103" w14:textId="77777777" w:rsidR="00B2207A" w:rsidRPr="00165467" w:rsidRDefault="00B2207A" w:rsidP="00587C4C">
            <w:pPr>
              <w:rPr>
                <w:rFonts w:ascii="Times New Roman" w:hAnsi="Times New Roman" w:cs="Times New Roman"/>
                <w:highlight w:val="yellow"/>
              </w:rPr>
            </w:pPr>
          </w:p>
        </w:tc>
      </w:tr>
      <w:tr w:rsidR="00B2207A" w:rsidRPr="00165467" w14:paraId="71D10BC8" w14:textId="77777777" w:rsidTr="00587C4C">
        <w:trPr>
          <w:trHeight w:val="407"/>
        </w:trPr>
        <w:tc>
          <w:tcPr>
            <w:tcW w:w="2268" w:type="dxa"/>
            <w:tcBorders>
              <w:top w:val="nil"/>
              <w:left w:val="nil"/>
              <w:bottom w:val="nil"/>
              <w:right w:val="nil"/>
            </w:tcBorders>
          </w:tcPr>
          <w:p w14:paraId="3AC717CD"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2E8F170" w14:textId="0200E04A"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D83009F" w14:textId="1FF12ABA"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5BBB0AC" w14:textId="38654412"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C75B051" w14:textId="2EB0316F"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79F9FA99" w14:textId="3440A2BE"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060FC46F"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5EF8BC0" w14:textId="77777777" w:rsidR="00B2207A" w:rsidRPr="00165467" w:rsidRDefault="00B2207A" w:rsidP="00587C4C">
            <w:pPr>
              <w:rPr>
                <w:rFonts w:ascii="Times New Roman" w:hAnsi="Times New Roman" w:cs="Times New Roman"/>
                <w:highlight w:val="yellow"/>
              </w:rPr>
            </w:pPr>
          </w:p>
        </w:tc>
      </w:tr>
      <w:tr w:rsidR="00B2207A" w:rsidRPr="00165467" w14:paraId="2AFAFFC4" w14:textId="77777777" w:rsidTr="00587C4C">
        <w:trPr>
          <w:trHeight w:val="407"/>
        </w:trPr>
        <w:tc>
          <w:tcPr>
            <w:tcW w:w="2268" w:type="dxa"/>
            <w:tcBorders>
              <w:top w:val="nil"/>
              <w:left w:val="nil"/>
              <w:bottom w:val="nil"/>
              <w:right w:val="nil"/>
            </w:tcBorders>
          </w:tcPr>
          <w:p w14:paraId="7BBDD8F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D3A39F4"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DCE0999" w14:textId="591A3183"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453291E" w14:textId="45EABB24"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55D4B86" w14:textId="1E3DDA41"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47273589" w14:textId="52FBBAE6"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463DAB26" w14:textId="76A92BA1"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46DBBD9A"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77058CE4" w14:textId="77777777" w:rsidR="00B2207A" w:rsidRPr="00165467" w:rsidRDefault="00B2207A" w:rsidP="00587C4C">
            <w:pPr>
              <w:rPr>
                <w:rFonts w:ascii="Times New Roman" w:hAnsi="Times New Roman" w:cs="Times New Roman"/>
                <w:highlight w:val="yellow"/>
              </w:rPr>
            </w:pPr>
          </w:p>
        </w:tc>
      </w:tr>
      <w:tr w:rsidR="00B2207A" w:rsidRPr="00165467" w14:paraId="2D67FE52" w14:textId="77777777" w:rsidTr="00587C4C">
        <w:trPr>
          <w:trHeight w:val="407"/>
        </w:trPr>
        <w:tc>
          <w:tcPr>
            <w:tcW w:w="2268" w:type="dxa"/>
            <w:tcBorders>
              <w:top w:val="nil"/>
              <w:left w:val="nil"/>
              <w:bottom w:val="nil"/>
              <w:right w:val="nil"/>
            </w:tcBorders>
          </w:tcPr>
          <w:p w14:paraId="7A32BC4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076D9A8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2CD0F06" w14:textId="08379714"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FC60995" w14:textId="6035BA43"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4B6A8001" w14:textId="028FC2ED"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4FBD8F43" w14:textId="25D1F424"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362DE292" w14:textId="5CEA5BD5"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1959BDBA"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2D05560" w14:textId="77777777" w:rsidR="00B2207A" w:rsidRPr="00165467" w:rsidRDefault="00B2207A" w:rsidP="00587C4C">
            <w:pPr>
              <w:rPr>
                <w:rFonts w:ascii="Times New Roman" w:hAnsi="Times New Roman" w:cs="Times New Roman"/>
                <w:highlight w:val="yellow"/>
              </w:rPr>
            </w:pPr>
          </w:p>
        </w:tc>
      </w:tr>
      <w:tr w:rsidR="00B2207A" w:rsidRPr="00165467" w14:paraId="4D432409" w14:textId="77777777" w:rsidTr="00587C4C">
        <w:trPr>
          <w:trHeight w:val="203"/>
        </w:trPr>
        <w:tc>
          <w:tcPr>
            <w:tcW w:w="2268" w:type="dxa"/>
            <w:tcBorders>
              <w:top w:val="nil"/>
              <w:left w:val="nil"/>
              <w:right w:val="nil"/>
            </w:tcBorders>
          </w:tcPr>
          <w:p w14:paraId="09945D58"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BCDAC5F" w14:textId="4F06E78A"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3C5A8337" w14:textId="253DCDA5"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7768B27D" w14:textId="49CEFFF2"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069459A1" w14:textId="6C245B49"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043F1E7A" w14:textId="57AB929C"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480EF83"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6171291D" w14:textId="77777777" w:rsidR="00B2207A" w:rsidRPr="00165467" w:rsidRDefault="00B2207A" w:rsidP="00587C4C">
            <w:pPr>
              <w:rPr>
                <w:rFonts w:ascii="Times New Roman" w:hAnsi="Times New Roman" w:cs="Times New Roman"/>
                <w:highlight w:val="yellow"/>
              </w:rPr>
            </w:pPr>
          </w:p>
        </w:tc>
      </w:tr>
    </w:tbl>
    <w:p w14:paraId="64FD06BB"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42162D96" w14:textId="1DB0A588" w:rsidR="00B2207A" w:rsidRDefault="00B2207A" w:rsidP="00B2207A">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GLMM2b output showing the effect of baiting configuration on above peeks only.</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3D7F8D8A" w14:textId="77777777" w:rsidTr="00587C4C">
        <w:trPr>
          <w:trHeight w:val="215"/>
        </w:trPr>
        <w:tc>
          <w:tcPr>
            <w:tcW w:w="2268" w:type="dxa"/>
            <w:tcBorders>
              <w:left w:val="nil"/>
              <w:bottom w:val="single" w:sz="4" w:space="0" w:color="auto"/>
              <w:right w:val="nil"/>
            </w:tcBorders>
          </w:tcPr>
          <w:p w14:paraId="51A25775" w14:textId="77777777" w:rsidR="00B2207A" w:rsidRPr="00B2207A" w:rsidRDefault="00B2207A" w:rsidP="00B2207A">
            <w:pPr>
              <w:rPr>
                <w:rFonts w:ascii="Times New Roman" w:hAnsi="Times New Roman" w:cs="Times New Roman"/>
              </w:rPr>
            </w:pPr>
            <w:r w:rsidRPr="00B2207A">
              <w:rPr>
                <w:rFonts w:ascii="Times New Roman" w:hAnsi="Times New Roman" w:cs="Times New Roman"/>
              </w:rPr>
              <w:t>Term</w:t>
            </w:r>
          </w:p>
        </w:tc>
        <w:tc>
          <w:tcPr>
            <w:tcW w:w="992" w:type="dxa"/>
            <w:tcBorders>
              <w:left w:val="nil"/>
              <w:bottom w:val="single" w:sz="4" w:space="0" w:color="auto"/>
              <w:right w:val="nil"/>
            </w:tcBorders>
          </w:tcPr>
          <w:p w14:paraId="5C020BCD"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58BB1A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B2C43DD"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C34657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124E9D6"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202B704A"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44C42D4E" w14:textId="77777777" w:rsidTr="00587C4C">
        <w:trPr>
          <w:trHeight w:val="203"/>
        </w:trPr>
        <w:tc>
          <w:tcPr>
            <w:tcW w:w="2268" w:type="dxa"/>
            <w:tcBorders>
              <w:left w:val="nil"/>
              <w:bottom w:val="nil"/>
              <w:right w:val="nil"/>
            </w:tcBorders>
          </w:tcPr>
          <w:p w14:paraId="6165CBF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94F6F1F"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1766B34F"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59F99645"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5706B439"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373CE2C6"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35D48745"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35562487" w14:textId="77777777" w:rsidR="00B2207A" w:rsidRPr="00165467" w:rsidRDefault="00B2207A" w:rsidP="00587C4C">
            <w:pPr>
              <w:rPr>
                <w:rFonts w:ascii="Times New Roman" w:hAnsi="Times New Roman" w:cs="Times New Roman"/>
                <w:highlight w:val="yellow"/>
              </w:rPr>
            </w:pPr>
          </w:p>
        </w:tc>
      </w:tr>
      <w:tr w:rsidR="00B2207A" w:rsidRPr="00165467" w14:paraId="7BA46F71" w14:textId="77777777" w:rsidTr="00587C4C">
        <w:trPr>
          <w:trHeight w:val="407"/>
        </w:trPr>
        <w:tc>
          <w:tcPr>
            <w:tcW w:w="2268" w:type="dxa"/>
            <w:tcBorders>
              <w:top w:val="nil"/>
              <w:left w:val="nil"/>
              <w:bottom w:val="nil"/>
              <w:right w:val="nil"/>
            </w:tcBorders>
          </w:tcPr>
          <w:p w14:paraId="350AD025"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ADFE7DD"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ACF13F9"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53E400C"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702C11A7"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65AE3943"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7D7BA72"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5A1891F6" w14:textId="77777777" w:rsidR="00B2207A" w:rsidRPr="00165467" w:rsidRDefault="00B2207A" w:rsidP="00587C4C">
            <w:pPr>
              <w:rPr>
                <w:rFonts w:ascii="Times New Roman" w:hAnsi="Times New Roman" w:cs="Times New Roman"/>
                <w:highlight w:val="yellow"/>
              </w:rPr>
            </w:pPr>
          </w:p>
        </w:tc>
      </w:tr>
      <w:tr w:rsidR="00B2207A" w:rsidRPr="00165467" w14:paraId="43CC876B" w14:textId="77777777" w:rsidTr="00587C4C">
        <w:trPr>
          <w:trHeight w:val="407"/>
        </w:trPr>
        <w:tc>
          <w:tcPr>
            <w:tcW w:w="2268" w:type="dxa"/>
            <w:tcBorders>
              <w:top w:val="nil"/>
              <w:left w:val="nil"/>
              <w:bottom w:val="nil"/>
              <w:right w:val="nil"/>
            </w:tcBorders>
          </w:tcPr>
          <w:p w14:paraId="6E544386"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1AF6716"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1129720"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13C8230"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95B43ED"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3D49C8CB"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52A8EA96"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353C6A5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69C84A05" w14:textId="77777777" w:rsidR="00B2207A" w:rsidRPr="00165467" w:rsidRDefault="00B2207A" w:rsidP="00587C4C">
            <w:pPr>
              <w:rPr>
                <w:rFonts w:ascii="Times New Roman" w:hAnsi="Times New Roman" w:cs="Times New Roman"/>
                <w:highlight w:val="yellow"/>
              </w:rPr>
            </w:pPr>
          </w:p>
        </w:tc>
      </w:tr>
      <w:tr w:rsidR="00B2207A" w:rsidRPr="00165467" w14:paraId="532010B5" w14:textId="77777777" w:rsidTr="00587C4C">
        <w:trPr>
          <w:trHeight w:val="407"/>
        </w:trPr>
        <w:tc>
          <w:tcPr>
            <w:tcW w:w="2268" w:type="dxa"/>
            <w:tcBorders>
              <w:top w:val="nil"/>
              <w:left w:val="nil"/>
              <w:bottom w:val="nil"/>
              <w:right w:val="nil"/>
            </w:tcBorders>
          </w:tcPr>
          <w:p w14:paraId="1873F96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4339C9E"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B0C15B7"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9A9EFC9"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760D7D8"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094573E8"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487C371D"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05B375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666DC59" w14:textId="77777777" w:rsidR="00B2207A" w:rsidRPr="00165467" w:rsidRDefault="00B2207A" w:rsidP="00587C4C">
            <w:pPr>
              <w:rPr>
                <w:rFonts w:ascii="Times New Roman" w:hAnsi="Times New Roman" w:cs="Times New Roman"/>
                <w:highlight w:val="yellow"/>
              </w:rPr>
            </w:pPr>
          </w:p>
        </w:tc>
      </w:tr>
      <w:tr w:rsidR="00B2207A" w:rsidRPr="00165467" w14:paraId="0A0D016D" w14:textId="77777777" w:rsidTr="00587C4C">
        <w:trPr>
          <w:trHeight w:val="203"/>
        </w:trPr>
        <w:tc>
          <w:tcPr>
            <w:tcW w:w="2268" w:type="dxa"/>
            <w:tcBorders>
              <w:top w:val="nil"/>
              <w:left w:val="nil"/>
              <w:right w:val="nil"/>
            </w:tcBorders>
          </w:tcPr>
          <w:p w14:paraId="102DC97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795DE26"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5B78396F"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2E404B2A" w14:textId="77777777"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73905D0D" w14:textId="77777777"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044EB0EA" w14:textId="77777777"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59E5B7C7"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5CC84507" w14:textId="77777777" w:rsidR="00B2207A" w:rsidRPr="00165467" w:rsidRDefault="00B2207A" w:rsidP="00587C4C">
            <w:pPr>
              <w:rPr>
                <w:rFonts w:ascii="Times New Roman" w:hAnsi="Times New Roman" w:cs="Times New Roman"/>
                <w:highlight w:val="yellow"/>
              </w:rPr>
            </w:pPr>
          </w:p>
        </w:tc>
      </w:tr>
    </w:tbl>
    <w:p w14:paraId="2FFC6AF2"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08FFCE39" w14:textId="493B40FD" w:rsidR="00B2207A" w:rsidRDefault="00B2207A" w:rsidP="00587C4C">
      <w:pPr>
        <w:pStyle w:val="ListParagraph"/>
        <w:numPr>
          <w:ilvl w:val="0"/>
          <w:numId w:val="13"/>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GLMM2c output showing the effect of baiting configuration on below peeks only</w:t>
      </w:r>
      <w:r>
        <w:rPr>
          <w:rFonts w:ascii="Times New Roman" w:hAnsi="Times New Roman" w:cs="Times New Roman"/>
        </w:rPr>
        <w:t>.</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2AC934EF" w14:textId="77777777" w:rsidTr="00587C4C">
        <w:trPr>
          <w:trHeight w:val="215"/>
        </w:trPr>
        <w:tc>
          <w:tcPr>
            <w:tcW w:w="2268" w:type="dxa"/>
            <w:tcBorders>
              <w:left w:val="nil"/>
              <w:bottom w:val="single" w:sz="4" w:space="0" w:color="auto"/>
              <w:right w:val="nil"/>
            </w:tcBorders>
          </w:tcPr>
          <w:p w14:paraId="0D0C93A8" w14:textId="77777777" w:rsidR="00B2207A" w:rsidRPr="00B2207A" w:rsidRDefault="00B2207A" w:rsidP="00B2207A">
            <w:pPr>
              <w:rPr>
                <w:rFonts w:ascii="Times New Roman" w:hAnsi="Times New Roman" w:cs="Times New Roman"/>
              </w:rPr>
            </w:pPr>
            <w:r w:rsidRPr="00B2207A">
              <w:rPr>
                <w:rFonts w:ascii="Times New Roman" w:hAnsi="Times New Roman" w:cs="Times New Roman"/>
              </w:rPr>
              <w:lastRenderedPageBreak/>
              <w:t>Term</w:t>
            </w:r>
          </w:p>
        </w:tc>
        <w:tc>
          <w:tcPr>
            <w:tcW w:w="992" w:type="dxa"/>
            <w:tcBorders>
              <w:left w:val="nil"/>
              <w:bottom w:val="single" w:sz="4" w:space="0" w:color="auto"/>
              <w:right w:val="nil"/>
            </w:tcBorders>
          </w:tcPr>
          <w:p w14:paraId="36894FC0"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4CC549A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7A82BEB"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9A9A772"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1C89886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63436010"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0D61C83D" w14:textId="77777777" w:rsidTr="00587C4C">
        <w:trPr>
          <w:trHeight w:val="203"/>
        </w:trPr>
        <w:tc>
          <w:tcPr>
            <w:tcW w:w="2268" w:type="dxa"/>
            <w:tcBorders>
              <w:left w:val="nil"/>
              <w:bottom w:val="nil"/>
              <w:right w:val="nil"/>
            </w:tcBorders>
          </w:tcPr>
          <w:p w14:paraId="0400769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0D32AF2"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60234B72"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451243D5"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68C12009"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53F6FB6B"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45182544"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4A5A8309" w14:textId="77777777" w:rsidR="00B2207A" w:rsidRPr="00165467" w:rsidRDefault="00B2207A" w:rsidP="00587C4C">
            <w:pPr>
              <w:rPr>
                <w:rFonts w:ascii="Times New Roman" w:hAnsi="Times New Roman" w:cs="Times New Roman"/>
                <w:highlight w:val="yellow"/>
              </w:rPr>
            </w:pPr>
          </w:p>
        </w:tc>
      </w:tr>
      <w:tr w:rsidR="00B2207A" w:rsidRPr="00165467" w14:paraId="469BAC76" w14:textId="77777777" w:rsidTr="00587C4C">
        <w:trPr>
          <w:trHeight w:val="407"/>
        </w:trPr>
        <w:tc>
          <w:tcPr>
            <w:tcW w:w="2268" w:type="dxa"/>
            <w:tcBorders>
              <w:top w:val="nil"/>
              <w:left w:val="nil"/>
              <w:bottom w:val="nil"/>
              <w:right w:val="nil"/>
            </w:tcBorders>
          </w:tcPr>
          <w:p w14:paraId="7B4B8913"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BD69198"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119C3915"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1468B55"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7A5C1843"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3A1BC11F"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55CC82A0"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1BC0F17" w14:textId="77777777" w:rsidR="00B2207A" w:rsidRPr="00165467" w:rsidRDefault="00B2207A" w:rsidP="00587C4C">
            <w:pPr>
              <w:rPr>
                <w:rFonts w:ascii="Times New Roman" w:hAnsi="Times New Roman" w:cs="Times New Roman"/>
                <w:highlight w:val="yellow"/>
              </w:rPr>
            </w:pPr>
          </w:p>
        </w:tc>
      </w:tr>
      <w:tr w:rsidR="00B2207A" w:rsidRPr="00165467" w14:paraId="248C57E4" w14:textId="77777777" w:rsidTr="00587C4C">
        <w:trPr>
          <w:trHeight w:val="407"/>
        </w:trPr>
        <w:tc>
          <w:tcPr>
            <w:tcW w:w="2268" w:type="dxa"/>
            <w:tcBorders>
              <w:top w:val="nil"/>
              <w:left w:val="nil"/>
              <w:bottom w:val="nil"/>
              <w:right w:val="nil"/>
            </w:tcBorders>
          </w:tcPr>
          <w:p w14:paraId="5D34132A"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1D02C78"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A46B4E3"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25963245"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0E1357B0"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1717AD84"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02686BBC"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7AF9C969"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5BB0B13D" w14:textId="77777777" w:rsidR="00B2207A" w:rsidRPr="00165467" w:rsidRDefault="00B2207A" w:rsidP="00587C4C">
            <w:pPr>
              <w:rPr>
                <w:rFonts w:ascii="Times New Roman" w:hAnsi="Times New Roman" w:cs="Times New Roman"/>
                <w:highlight w:val="yellow"/>
              </w:rPr>
            </w:pPr>
          </w:p>
        </w:tc>
      </w:tr>
      <w:tr w:rsidR="00B2207A" w:rsidRPr="00165467" w14:paraId="63DEDAE4" w14:textId="77777777" w:rsidTr="00587C4C">
        <w:trPr>
          <w:trHeight w:val="407"/>
        </w:trPr>
        <w:tc>
          <w:tcPr>
            <w:tcW w:w="2268" w:type="dxa"/>
            <w:tcBorders>
              <w:top w:val="nil"/>
              <w:left w:val="nil"/>
              <w:bottom w:val="nil"/>
              <w:right w:val="nil"/>
            </w:tcBorders>
          </w:tcPr>
          <w:p w14:paraId="37147A6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27A9951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FC8957A"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D1B3D2A"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90657E9"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36775CF"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131F832F"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3AF854A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63D45572" w14:textId="77777777" w:rsidR="00B2207A" w:rsidRPr="00165467" w:rsidRDefault="00B2207A" w:rsidP="00587C4C">
            <w:pPr>
              <w:rPr>
                <w:rFonts w:ascii="Times New Roman" w:hAnsi="Times New Roman" w:cs="Times New Roman"/>
                <w:highlight w:val="yellow"/>
              </w:rPr>
            </w:pPr>
          </w:p>
        </w:tc>
      </w:tr>
      <w:tr w:rsidR="00B2207A" w:rsidRPr="00165467" w14:paraId="391BC814" w14:textId="77777777" w:rsidTr="00587C4C">
        <w:trPr>
          <w:trHeight w:val="203"/>
        </w:trPr>
        <w:tc>
          <w:tcPr>
            <w:tcW w:w="2268" w:type="dxa"/>
            <w:tcBorders>
              <w:top w:val="nil"/>
              <w:left w:val="nil"/>
              <w:right w:val="nil"/>
            </w:tcBorders>
          </w:tcPr>
          <w:p w14:paraId="77804CEB"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13C963"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622191BC"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3CE0D108" w14:textId="77777777"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17C003CA" w14:textId="77777777"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3C5E14BB" w14:textId="77777777"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04E1431"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4E694F80" w14:textId="77777777" w:rsidR="00B2207A" w:rsidRPr="00165467" w:rsidRDefault="00B2207A" w:rsidP="00587C4C">
            <w:pPr>
              <w:rPr>
                <w:rFonts w:ascii="Times New Roman" w:hAnsi="Times New Roman" w:cs="Times New Roman"/>
                <w:highlight w:val="yellow"/>
              </w:rPr>
            </w:pPr>
          </w:p>
        </w:tc>
      </w:tr>
    </w:tbl>
    <w:p w14:paraId="79D782AD"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4960C7E7" w14:textId="26C87866" w:rsidR="00B2207A" w:rsidRDefault="00B2207A" w:rsidP="00D347DA">
      <w:pPr>
        <w:autoSpaceDE w:val="0"/>
        <w:autoSpaceDN w:val="0"/>
        <w:adjustRightInd w:val="0"/>
        <w:spacing w:line="360" w:lineRule="auto"/>
        <w:rPr>
          <w:rFonts w:ascii="Times New Roman" w:hAnsi="Times New Roman" w:cs="Times New Roman"/>
        </w:rPr>
      </w:pPr>
      <w:r w:rsidRPr="002B37FC">
        <w:rPr>
          <w:rFonts w:ascii="Times New Roman" w:hAnsi="Times New Roman" w:cs="Times New Roman"/>
          <w:b/>
        </w:rPr>
        <w:t>Table 3.</w:t>
      </w:r>
      <w:r>
        <w:rPr>
          <w:rFonts w:ascii="Times New Roman" w:hAnsi="Times New Roman" w:cs="Times New Roman"/>
        </w:rPr>
        <w:t xml:space="preserve"> GLMM3 outputs showing the effect of an interaction between visibility </w:t>
      </w:r>
      <w:r w:rsidR="002B37FC">
        <w:rPr>
          <w:rFonts w:ascii="Times New Roman" w:hAnsi="Times New Roman" w:cs="Times New Roman"/>
        </w:rPr>
        <w:t>conditions</w:t>
      </w:r>
      <w:r>
        <w:rPr>
          <w:rFonts w:ascii="Times New Roman" w:hAnsi="Times New Roman" w:cs="Times New Roman"/>
        </w:rPr>
        <w:t xml:space="preserve"> and baiting configuration.</w:t>
      </w:r>
    </w:p>
    <w:p w14:paraId="5DD6FC1C" w14:textId="3990F640" w:rsidR="00B2207A" w:rsidRDefault="00B2207A" w:rsidP="00B2207A">
      <w:pPr>
        <w:pStyle w:val="ListParagraph"/>
        <w:numPr>
          <w:ilvl w:val="0"/>
          <w:numId w:val="15"/>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 xml:space="preserve">GLMM3a output showing the effect of an interaction between </w:t>
      </w:r>
      <w:r>
        <w:rPr>
          <w:rFonts w:ascii="Times New Roman" w:hAnsi="Times New Roman" w:cs="Times New Roman"/>
        </w:rPr>
        <w:t xml:space="preserve">all three </w:t>
      </w:r>
      <w:r w:rsidRPr="00B2207A">
        <w:rPr>
          <w:rFonts w:ascii="Times New Roman" w:hAnsi="Times New Roman" w:cs="Times New Roman"/>
        </w:rPr>
        <w:t>visibility condi</w:t>
      </w:r>
      <w:r>
        <w:rPr>
          <w:rFonts w:ascii="Times New Roman" w:hAnsi="Times New Roman" w:cs="Times New Roman"/>
        </w:rPr>
        <w:t>tions and baiting configuration.</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4B096394" w14:textId="77777777" w:rsidTr="00587C4C">
        <w:trPr>
          <w:trHeight w:val="215"/>
        </w:trPr>
        <w:tc>
          <w:tcPr>
            <w:tcW w:w="2268" w:type="dxa"/>
            <w:tcBorders>
              <w:left w:val="nil"/>
              <w:bottom w:val="single" w:sz="4" w:space="0" w:color="auto"/>
              <w:right w:val="nil"/>
            </w:tcBorders>
          </w:tcPr>
          <w:p w14:paraId="2B8DAF0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5800FE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4CEE2C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828CEEA"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096CCC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43A21F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534F0DF"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2F94D836" w14:textId="77777777" w:rsidTr="00587C4C">
        <w:trPr>
          <w:trHeight w:val="203"/>
        </w:trPr>
        <w:tc>
          <w:tcPr>
            <w:tcW w:w="2268" w:type="dxa"/>
            <w:tcBorders>
              <w:left w:val="nil"/>
              <w:bottom w:val="nil"/>
              <w:right w:val="nil"/>
            </w:tcBorders>
          </w:tcPr>
          <w:p w14:paraId="423E0EA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1C5E633" w14:textId="1C4C820F"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001D2D30" w14:textId="73BFB340"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7A5B4B2C"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1B5FD4CB"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467330B5"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4C207C1A"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1545BDF3" w14:textId="77777777" w:rsidR="002B37FC" w:rsidRPr="00165467" w:rsidRDefault="002B37FC" w:rsidP="00587C4C">
            <w:pPr>
              <w:rPr>
                <w:rFonts w:ascii="Times New Roman" w:hAnsi="Times New Roman" w:cs="Times New Roman"/>
                <w:highlight w:val="yellow"/>
              </w:rPr>
            </w:pPr>
          </w:p>
        </w:tc>
      </w:tr>
      <w:tr w:rsidR="002B37FC" w:rsidRPr="00165467" w14:paraId="356DD6E7" w14:textId="77777777" w:rsidTr="00587C4C">
        <w:trPr>
          <w:trHeight w:val="407"/>
        </w:trPr>
        <w:tc>
          <w:tcPr>
            <w:tcW w:w="2268" w:type="dxa"/>
            <w:tcBorders>
              <w:top w:val="nil"/>
              <w:left w:val="nil"/>
              <w:bottom w:val="nil"/>
              <w:right w:val="nil"/>
            </w:tcBorders>
          </w:tcPr>
          <w:p w14:paraId="7C376DA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757677EE" w14:textId="4C1AC8DB"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CE3E4C3" w14:textId="27037E8E"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DCBFE0F" w14:textId="67183704"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05DE4A89" w14:textId="5945D564"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BDE2F61" w14:textId="3E262AD4"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5CC6C4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E621FE2" w14:textId="77777777" w:rsidR="002B37FC" w:rsidRPr="00165467" w:rsidRDefault="002B37FC" w:rsidP="00587C4C">
            <w:pPr>
              <w:rPr>
                <w:rFonts w:ascii="Times New Roman" w:hAnsi="Times New Roman" w:cs="Times New Roman"/>
                <w:highlight w:val="yellow"/>
              </w:rPr>
            </w:pPr>
          </w:p>
        </w:tc>
      </w:tr>
      <w:tr w:rsidR="002B37FC" w:rsidRPr="00165467" w14:paraId="5B3D13E1" w14:textId="77777777" w:rsidTr="00587C4C">
        <w:trPr>
          <w:trHeight w:val="407"/>
        </w:trPr>
        <w:tc>
          <w:tcPr>
            <w:tcW w:w="2268" w:type="dxa"/>
            <w:tcBorders>
              <w:top w:val="nil"/>
              <w:left w:val="nil"/>
              <w:bottom w:val="nil"/>
              <w:right w:val="nil"/>
            </w:tcBorders>
          </w:tcPr>
          <w:p w14:paraId="51DA1F6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37F48BB0" w14:textId="2A539F2A"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B9FB8C7" w14:textId="6130DB22"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9807BF6" w14:textId="70B815FF"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1208C1F" w14:textId="7EE9F710"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8AC4F8F" w14:textId="3A984709"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5751A09"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8749320" w14:textId="77777777" w:rsidR="002B37FC" w:rsidRPr="00165467" w:rsidRDefault="002B37FC" w:rsidP="00587C4C">
            <w:pPr>
              <w:rPr>
                <w:rFonts w:ascii="Times New Roman" w:hAnsi="Times New Roman" w:cs="Times New Roman"/>
                <w:highlight w:val="yellow"/>
              </w:rPr>
            </w:pPr>
          </w:p>
        </w:tc>
      </w:tr>
      <w:tr w:rsidR="002B37FC" w:rsidRPr="00165467" w14:paraId="46F2D496" w14:textId="77777777" w:rsidTr="00587C4C">
        <w:trPr>
          <w:trHeight w:val="407"/>
        </w:trPr>
        <w:tc>
          <w:tcPr>
            <w:tcW w:w="2268" w:type="dxa"/>
            <w:tcBorders>
              <w:top w:val="nil"/>
              <w:left w:val="nil"/>
              <w:bottom w:val="nil"/>
              <w:right w:val="nil"/>
            </w:tcBorders>
          </w:tcPr>
          <w:p w14:paraId="5130961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4FFB247C" w14:textId="3FA115F2"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0B375FF" w14:textId="796C024C"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FC2A662" w14:textId="555D5AAA"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975C30F" w14:textId="5E5A9D9C"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5C8FEE7" w14:textId="650DD2BE"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AE79F5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2D881A9" w14:textId="77777777" w:rsidR="002B37FC" w:rsidRPr="00165467" w:rsidRDefault="002B37FC" w:rsidP="00587C4C">
            <w:pPr>
              <w:rPr>
                <w:rFonts w:ascii="Times New Roman" w:hAnsi="Times New Roman" w:cs="Times New Roman"/>
                <w:highlight w:val="yellow"/>
              </w:rPr>
            </w:pPr>
          </w:p>
        </w:tc>
      </w:tr>
      <w:tr w:rsidR="002B37FC" w:rsidRPr="00165467" w14:paraId="537E6EF8" w14:textId="77777777" w:rsidTr="00587C4C">
        <w:trPr>
          <w:trHeight w:val="407"/>
        </w:trPr>
        <w:tc>
          <w:tcPr>
            <w:tcW w:w="2268" w:type="dxa"/>
            <w:tcBorders>
              <w:top w:val="nil"/>
              <w:left w:val="nil"/>
              <w:bottom w:val="nil"/>
              <w:right w:val="nil"/>
            </w:tcBorders>
          </w:tcPr>
          <w:p w14:paraId="6CD24E1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B09CF45" w14:textId="06198C22"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26175E4" w14:textId="567CA02C"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0FF46DEB" w14:textId="484D3F2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2F298BCA" w14:textId="51ABD668"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7E49FCB" w14:textId="21D3B3F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8D31FAA"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6728C54" w14:textId="77777777" w:rsidR="002B37FC" w:rsidRPr="00165467" w:rsidRDefault="002B37FC" w:rsidP="00587C4C">
            <w:pPr>
              <w:rPr>
                <w:rFonts w:ascii="Times New Roman" w:hAnsi="Times New Roman" w:cs="Times New Roman"/>
                <w:highlight w:val="yellow"/>
              </w:rPr>
            </w:pPr>
          </w:p>
        </w:tc>
      </w:tr>
      <w:tr w:rsidR="002B37FC" w:rsidRPr="00165467" w14:paraId="75F3A8BF" w14:textId="77777777" w:rsidTr="00587C4C">
        <w:trPr>
          <w:trHeight w:val="293"/>
        </w:trPr>
        <w:tc>
          <w:tcPr>
            <w:tcW w:w="2268" w:type="dxa"/>
            <w:tcBorders>
              <w:top w:val="nil"/>
              <w:left w:val="nil"/>
              <w:bottom w:val="nil"/>
              <w:right w:val="nil"/>
            </w:tcBorders>
          </w:tcPr>
          <w:p w14:paraId="347414F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6455C8CF" w14:textId="7C2D0C74"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A058F0E" w14:textId="590050EA"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24DEE77" w14:textId="08DB1D51"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2C23808" w14:textId="2F1662DA"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FEC347E" w14:textId="1D21A728"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3A6985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92F4841" w14:textId="77777777" w:rsidR="002B37FC" w:rsidRPr="00165467" w:rsidRDefault="002B37FC" w:rsidP="00587C4C">
            <w:pPr>
              <w:rPr>
                <w:rFonts w:ascii="Times New Roman" w:hAnsi="Times New Roman" w:cs="Times New Roman"/>
                <w:highlight w:val="yellow"/>
              </w:rPr>
            </w:pPr>
          </w:p>
        </w:tc>
      </w:tr>
      <w:tr w:rsidR="002B37FC" w:rsidRPr="00165467" w14:paraId="7DC748E4" w14:textId="77777777" w:rsidTr="00587C4C">
        <w:trPr>
          <w:trHeight w:val="407"/>
        </w:trPr>
        <w:tc>
          <w:tcPr>
            <w:tcW w:w="2268" w:type="dxa"/>
            <w:tcBorders>
              <w:top w:val="nil"/>
              <w:left w:val="nil"/>
              <w:bottom w:val="nil"/>
              <w:right w:val="nil"/>
            </w:tcBorders>
          </w:tcPr>
          <w:p w14:paraId="1F9D9E0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7CC32E27" w14:textId="6CE1471D"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6CE8B4C" w14:textId="3D8686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CC2C9A3" w14:textId="5AF3295C"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7BE42AF" w14:textId="29E1EAA3"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91136EC" w14:textId="6743AA1C"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0474E59D"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3995E67" w14:textId="77777777" w:rsidR="002B37FC" w:rsidRPr="00165467" w:rsidRDefault="002B37FC" w:rsidP="00587C4C">
            <w:pPr>
              <w:rPr>
                <w:rFonts w:ascii="Times New Roman" w:hAnsi="Times New Roman" w:cs="Times New Roman"/>
                <w:highlight w:val="yellow"/>
              </w:rPr>
            </w:pPr>
          </w:p>
        </w:tc>
      </w:tr>
      <w:tr w:rsidR="002B37FC" w:rsidRPr="00165467" w14:paraId="4C6B3E57" w14:textId="77777777" w:rsidTr="00587C4C">
        <w:trPr>
          <w:trHeight w:val="407"/>
        </w:trPr>
        <w:tc>
          <w:tcPr>
            <w:tcW w:w="2268" w:type="dxa"/>
            <w:tcBorders>
              <w:top w:val="nil"/>
              <w:left w:val="nil"/>
              <w:bottom w:val="nil"/>
              <w:right w:val="nil"/>
            </w:tcBorders>
          </w:tcPr>
          <w:p w14:paraId="61444AD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13F8D9D4" w14:textId="24D61349"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CC94FD0" w14:textId="6433732B"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207C86F" w14:textId="4ECB3169"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FA13D6A" w14:textId="4853B81E"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7BDE559" w14:textId="1972131B"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B14590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6A754C1" w14:textId="77777777" w:rsidR="002B37FC" w:rsidRPr="00165467" w:rsidRDefault="002B37FC" w:rsidP="00587C4C">
            <w:pPr>
              <w:rPr>
                <w:rFonts w:ascii="Times New Roman" w:hAnsi="Times New Roman" w:cs="Times New Roman"/>
                <w:highlight w:val="yellow"/>
              </w:rPr>
            </w:pPr>
          </w:p>
        </w:tc>
      </w:tr>
      <w:tr w:rsidR="002B37FC" w:rsidRPr="00165467" w14:paraId="74D18320" w14:textId="77777777" w:rsidTr="00587C4C">
        <w:trPr>
          <w:trHeight w:val="203"/>
        </w:trPr>
        <w:tc>
          <w:tcPr>
            <w:tcW w:w="2268" w:type="dxa"/>
            <w:tcBorders>
              <w:top w:val="nil"/>
              <w:left w:val="nil"/>
              <w:right w:val="nil"/>
            </w:tcBorders>
          </w:tcPr>
          <w:p w14:paraId="49435B5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3814A466" w14:textId="4BB29438"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0AF3BDF1" w14:textId="37301C18"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43CA74B5" w14:textId="30513A23"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48EC1966" w14:textId="1E9AB652"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24972923" w14:textId="43AEA91E"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5611D757"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057F0438" w14:textId="77777777" w:rsidR="002B37FC" w:rsidRPr="00165467" w:rsidRDefault="002B37FC" w:rsidP="00587C4C">
            <w:pPr>
              <w:rPr>
                <w:rFonts w:ascii="Times New Roman" w:hAnsi="Times New Roman" w:cs="Times New Roman"/>
                <w:highlight w:val="yellow"/>
              </w:rPr>
            </w:pPr>
          </w:p>
        </w:tc>
      </w:tr>
    </w:tbl>
    <w:p w14:paraId="2D2C9376"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36536D32" w14:textId="33E0BE39" w:rsidR="00B2207A" w:rsidRDefault="00B2207A"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GLMM3b output showing the eff</w:t>
      </w:r>
      <w:r w:rsidR="002B37FC">
        <w:rPr>
          <w:rFonts w:ascii="Times New Roman" w:hAnsi="Times New Roman" w:cs="Times New Roman"/>
        </w:rPr>
        <w:t xml:space="preserve">ect of baiting configuration on </w:t>
      </w:r>
      <w:proofErr w:type="gramStart"/>
      <w:r w:rsidR="002B37FC">
        <w:rPr>
          <w:rFonts w:ascii="Times New Roman" w:hAnsi="Times New Roman" w:cs="Times New Roman"/>
        </w:rPr>
        <w:t>Transparent</w:t>
      </w:r>
      <w:proofErr w:type="gramEnd"/>
      <w:r w:rsidR="002B37FC">
        <w:rPr>
          <w:rFonts w:ascii="Times New Roman" w:hAnsi="Times New Roman" w:cs="Times New Roman"/>
        </w:rPr>
        <w:t xml:space="preserve">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00C5A00B" w14:textId="77777777" w:rsidTr="00587C4C">
        <w:trPr>
          <w:trHeight w:val="215"/>
        </w:trPr>
        <w:tc>
          <w:tcPr>
            <w:tcW w:w="2268" w:type="dxa"/>
            <w:tcBorders>
              <w:left w:val="nil"/>
              <w:bottom w:val="single" w:sz="4" w:space="0" w:color="auto"/>
              <w:right w:val="nil"/>
            </w:tcBorders>
          </w:tcPr>
          <w:p w14:paraId="07B74F53"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1E6ADF6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0509010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4579537E"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A84DC7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60ABD5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550D781C"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4447B493" w14:textId="77777777" w:rsidTr="00587C4C">
        <w:trPr>
          <w:trHeight w:val="203"/>
        </w:trPr>
        <w:tc>
          <w:tcPr>
            <w:tcW w:w="2268" w:type="dxa"/>
            <w:tcBorders>
              <w:left w:val="nil"/>
              <w:bottom w:val="nil"/>
              <w:right w:val="nil"/>
            </w:tcBorders>
          </w:tcPr>
          <w:p w14:paraId="38997F9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3C19E06"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65D83860"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32F79FCE"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60BA6F03"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6B41A360"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5025792F"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48A6DBB6" w14:textId="77777777" w:rsidR="002B37FC" w:rsidRPr="00165467" w:rsidRDefault="002B37FC" w:rsidP="00587C4C">
            <w:pPr>
              <w:rPr>
                <w:rFonts w:ascii="Times New Roman" w:hAnsi="Times New Roman" w:cs="Times New Roman"/>
                <w:highlight w:val="yellow"/>
              </w:rPr>
            </w:pPr>
          </w:p>
        </w:tc>
      </w:tr>
      <w:tr w:rsidR="002B37FC" w:rsidRPr="00165467" w14:paraId="2EAB0546" w14:textId="77777777" w:rsidTr="00587C4C">
        <w:trPr>
          <w:trHeight w:val="407"/>
        </w:trPr>
        <w:tc>
          <w:tcPr>
            <w:tcW w:w="2268" w:type="dxa"/>
            <w:tcBorders>
              <w:top w:val="nil"/>
              <w:left w:val="nil"/>
              <w:bottom w:val="nil"/>
              <w:right w:val="nil"/>
            </w:tcBorders>
          </w:tcPr>
          <w:p w14:paraId="0DE754F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7EB3D209"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38D8D98"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87DD077"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0DB353AE"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39DE3C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B38DBAE"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F50827E" w14:textId="77777777" w:rsidR="002B37FC" w:rsidRPr="00165467" w:rsidRDefault="002B37FC" w:rsidP="00587C4C">
            <w:pPr>
              <w:rPr>
                <w:rFonts w:ascii="Times New Roman" w:hAnsi="Times New Roman" w:cs="Times New Roman"/>
                <w:highlight w:val="yellow"/>
              </w:rPr>
            </w:pPr>
          </w:p>
        </w:tc>
      </w:tr>
      <w:tr w:rsidR="002B37FC" w:rsidRPr="00165467" w14:paraId="6E87EA01" w14:textId="77777777" w:rsidTr="00587C4C">
        <w:trPr>
          <w:trHeight w:val="407"/>
        </w:trPr>
        <w:tc>
          <w:tcPr>
            <w:tcW w:w="2268" w:type="dxa"/>
            <w:tcBorders>
              <w:top w:val="nil"/>
              <w:left w:val="nil"/>
              <w:bottom w:val="nil"/>
              <w:right w:val="nil"/>
            </w:tcBorders>
          </w:tcPr>
          <w:p w14:paraId="71F61EA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0A03C14C"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D1B2A3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62E92B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3C01694"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B2F154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84FA1F4"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204D5B8" w14:textId="77777777" w:rsidR="002B37FC" w:rsidRPr="00165467" w:rsidRDefault="002B37FC" w:rsidP="00587C4C">
            <w:pPr>
              <w:rPr>
                <w:rFonts w:ascii="Times New Roman" w:hAnsi="Times New Roman" w:cs="Times New Roman"/>
                <w:highlight w:val="yellow"/>
              </w:rPr>
            </w:pPr>
          </w:p>
        </w:tc>
      </w:tr>
      <w:tr w:rsidR="002B37FC" w:rsidRPr="00165467" w14:paraId="46F356FC" w14:textId="77777777" w:rsidTr="00587C4C">
        <w:trPr>
          <w:trHeight w:val="407"/>
        </w:trPr>
        <w:tc>
          <w:tcPr>
            <w:tcW w:w="2268" w:type="dxa"/>
            <w:tcBorders>
              <w:top w:val="nil"/>
              <w:left w:val="nil"/>
              <w:bottom w:val="nil"/>
              <w:right w:val="nil"/>
            </w:tcBorders>
          </w:tcPr>
          <w:p w14:paraId="6F29135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15D898F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17064BD"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3FD584E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D59188A"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E0F58E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0DD33A1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B6759F7" w14:textId="77777777" w:rsidR="002B37FC" w:rsidRPr="00165467" w:rsidRDefault="002B37FC" w:rsidP="00587C4C">
            <w:pPr>
              <w:rPr>
                <w:rFonts w:ascii="Times New Roman" w:hAnsi="Times New Roman" w:cs="Times New Roman"/>
                <w:highlight w:val="yellow"/>
              </w:rPr>
            </w:pPr>
          </w:p>
        </w:tc>
      </w:tr>
      <w:tr w:rsidR="002B37FC" w:rsidRPr="00165467" w14:paraId="28F401E6" w14:textId="77777777" w:rsidTr="00587C4C">
        <w:trPr>
          <w:trHeight w:val="407"/>
        </w:trPr>
        <w:tc>
          <w:tcPr>
            <w:tcW w:w="2268" w:type="dxa"/>
            <w:tcBorders>
              <w:top w:val="nil"/>
              <w:left w:val="nil"/>
              <w:bottom w:val="nil"/>
              <w:right w:val="nil"/>
            </w:tcBorders>
          </w:tcPr>
          <w:p w14:paraId="005CDDF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05BAF23E"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FEBF4E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4A1E91C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1CC375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274FF71"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D787A4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1F7C2AB" w14:textId="77777777" w:rsidR="002B37FC" w:rsidRPr="00165467" w:rsidRDefault="002B37FC" w:rsidP="00587C4C">
            <w:pPr>
              <w:rPr>
                <w:rFonts w:ascii="Times New Roman" w:hAnsi="Times New Roman" w:cs="Times New Roman"/>
                <w:highlight w:val="yellow"/>
              </w:rPr>
            </w:pPr>
          </w:p>
        </w:tc>
      </w:tr>
      <w:tr w:rsidR="002B37FC" w:rsidRPr="00165467" w14:paraId="4DDB1438" w14:textId="77777777" w:rsidTr="00587C4C">
        <w:trPr>
          <w:trHeight w:val="293"/>
        </w:trPr>
        <w:tc>
          <w:tcPr>
            <w:tcW w:w="2268" w:type="dxa"/>
            <w:tcBorders>
              <w:top w:val="nil"/>
              <w:left w:val="nil"/>
              <w:bottom w:val="nil"/>
              <w:right w:val="nil"/>
            </w:tcBorders>
          </w:tcPr>
          <w:p w14:paraId="33F99DF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lastRenderedPageBreak/>
              <w:t>Trial number</w:t>
            </w:r>
          </w:p>
        </w:tc>
        <w:tc>
          <w:tcPr>
            <w:tcW w:w="992" w:type="dxa"/>
            <w:tcBorders>
              <w:top w:val="nil"/>
              <w:left w:val="nil"/>
              <w:bottom w:val="nil"/>
              <w:right w:val="nil"/>
            </w:tcBorders>
          </w:tcPr>
          <w:p w14:paraId="0A2EA6B0"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ABD751F"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142EF2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FDE1458"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5BF5800"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89FBE4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353B888" w14:textId="77777777" w:rsidR="002B37FC" w:rsidRPr="00165467" w:rsidRDefault="002B37FC" w:rsidP="00587C4C">
            <w:pPr>
              <w:rPr>
                <w:rFonts w:ascii="Times New Roman" w:hAnsi="Times New Roman" w:cs="Times New Roman"/>
                <w:highlight w:val="yellow"/>
              </w:rPr>
            </w:pPr>
          </w:p>
        </w:tc>
      </w:tr>
      <w:tr w:rsidR="002B37FC" w:rsidRPr="00165467" w14:paraId="61A2849E" w14:textId="77777777" w:rsidTr="00587C4C">
        <w:trPr>
          <w:trHeight w:val="407"/>
        </w:trPr>
        <w:tc>
          <w:tcPr>
            <w:tcW w:w="2268" w:type="dxa"/>
            <w:tcBorders>
              <w:top w:val="nil"/>
              <w:left w:val="nil"/>
              <w:bottom w:val="nil"/>
              <w:right w:val="nil"/>
            </w:tcBorders>
          </w:tcPr>
          <w:p w14:paraId="68A387E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64A08CEA"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E4AE677"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A784DEE"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452701E"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9A3DB68"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E24FA9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BADB26B" w14:textId="77777777" w:rsidR="002B37FC" w:rsidRPr="00165467" w:rsidRDefault="002B37FC" w:rsidP="00587C4C">
            <w:pPr>
              <w:rPr>
                <w:rFonts w:ascii="Times New Roman" w:hAnsi="Times New Roman" w:cs="Times New Roman"/>
                <w:highlight w:val="yellow"/>
              </w:rPr>
            </w:pPr>
          </w:p>
        </w:tc>
      </w:tr>
      <w:tr w:rsidR="002B37FC" w:rsidRPr="00165467" w14:paraId="4C82C05D" w14:textId="77777777" w:rsidTr="00587C4C">
        <w:trPr>
          <w:trHeight w:val="407"/>
        </w:trPr>
        <w:tc>
          <w:tcPr>
            <w:tcW w:w="2268" w:type="dxa"/>
            <w:tcBorders>
              <w:top w:val="nil"/>
              <w:left w:val="nil"/>
              <w:bottom w:val="nil"/>
              <w:right w:val="nil"/>
            </w:tcBorders>
          </w:tcPr>
          <w:p w14:paraId="32C681C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046CB99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A185541"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28B8D6E"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EBDA79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7CD3957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C1AAE75"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6A39473" w14:textId="77777777" w:rsidR="002B37FC" w:rsidRPr="00165467" w:rsidRDefault="002B37FC" w:rsidP="00587C4C">
            <w:pPr>
              <w:rPr>
                <w:rFonts w:ascii="Times New Roman" w:hAnsi="Times New Roman" w:cs="Times New Roman"/>
                <w:highlight w:val="yellow"/>
              </w:rPr>
            </w:pPr>
          </w:p>
        </w:tc>
      </w:tr>
      <w:tr w:rsidR="002B37FC" w:rsidRPr="00165467" w14:paraId="55DE61A5" w14:textId="77777777" w:rsidTr="00587C4C">
        <w:trPr>
          <w:trHeight w:val="203"/>
        </w:trPr>
        <w:tc>
          <w:tcPr>
            <w:tcW w:w="2268" w:type="dxa"/>
            <w:tcBorders>
              <w:top w:val="nil"/>
              <w:left w:val="nil"/>
              <w:right w:val="nil"/>
            </w:tcBorders>
          </w:tcPr>
          <w:p w14:paraId="4F1A9FA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4B6BAAC6"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7C83575A"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55BB0756"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031560F6"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6635745D"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2BBDFA11"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322F2655" w14:textId="77777777" w:rsidR="002B37FC" w:rsidRPr="00165467" w:rsidRDefault="002B37FC" w:rsidP="00587C4C">
            <w:pPr>
              <w:rPr>
                <w:rFonts w:ascii="Times New Roman" w:hAnsi="Times New Roman" w:cs="Times New Roman"/>
                <w:highlight w:val="yellow"/>
              </w:rPr>
            </w:pPr>
          </w:p>
        </w:tc>
      </w:tr>
    </w:tbl>
    <w:p w14:paraId="4F54DDD1"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7F4DE3C5" w14:textId="00BD8907" w:rsidR="002B37FC" w:rsidRDefault="002B37FC"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GLMM3c output showing the effect of baiting configuration on Opaque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178C7F2A" w14:textId="77777777" w:rsidTr="00587C4C">
        <w:trPr>
          <w:trHeight w:val="215"/>
        </w:trPr>
        <w:tc>
          <w:tcPr>
            <w:tcW w:w="2268" w:type="dxa"/>
            <w:tcBorders>
              <w:left w:val="nil"/>
              <w:bottom w:val="single" w:sz="4" w:space="0" w:color="auto"/>
              <w:right w:val="nil"/>
            </w:tcBorders>
          </w:tcPr>
          <w:p w14:paraId="42EDFBD6"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3EE321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2A8AEBC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2E83E4B2"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4E94B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54FD32A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08D4B40"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47693C9" w14:textId="77777777" w:rsidTr="00587C4C">
        <w:trPr>
          <w:trHeight w:val="203"/>
        </w:trPr>
        <w:tc>
          <w:tcPr>
            <w:tcW w:w="2268" w:type="dxa"/>
            <w:tcBorders>
              <w:left w:val="nil"/>
              <w:bottom w:val="nil"/>
              <w:right w:val="nil"/>
            </w:tcBorders>
          </w:tcPr>
          <w:p w14:paraId="03F7287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3BD8AF54"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02CB0FA6"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4323F685"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55B53465"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23A7DCA3"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79C819CD"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0C92BD58" w14:textId="77777777" w:rsidR="002B37FC" w:rsidRPr="00165467" w:rsidRDefault="002B37FC" w:rsidP="00587C4C">
            <w:pPr>
              <w:rPr>
                <w:rFonts w:ascii="Times New Roman" w:hAnsi="Times New Roman" w:cs="Times New Roman"/>
                <w:highlight w:val="yellow"/>
              </w:rPr>
            </w:pPr>
          </w:p>
        </w:tc>
      </w:tr>
      <w:tr w:rsidR="002B37FC" w:rsidRPr="00165467" w14:paraId="69EEDEEE" w14:textId="77777777" w:rsidTr="00587C4C">
        <w:trPr>
          <w:trHeight w:val="407"/>
        </w:trPr>
        <w:tc>
          <w:tcPr>
            <w:tcW w:w="2268" w:type="dxa"/>
            <w:tcBorders>
              <w:top w:val="nil"/>
              <w:left w:val="nil"/>
              <w:bottom w:val="nil"/>
              <w:right w:val="nil"/>
            </w:tcBorders>
          </w:tcPr>
          <w:p w14:paraId="0410766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069B85AC"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1763BDB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87147E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CE14F60"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AAEEE84"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4011339"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84B404F" w14:textId="77777777" w:rsidR="002B37FC" w:rsidRPr="00165467" w:rsidRDefault="002B37FC" w:rsidP="00587C4C">
            <w:pPr>
              <w:rPr>
                <w:rFonts w:ascii="Times New Roman" w:hAnsi="Times New Roman" w:cs="Times New Roman"/>
                <w:highlight w:val="yellow"/>
              </w:rPr>
            </w:pPr>
          </w:p>
        </w:tc>
      </w:tr>
      <w:tr w:rsidR="002B37FC" w:rsidRPr="00165467" w14:paraId="44D7BE6E" w14:textId="77777777" w:rsidTr="00587C4C">
        <w:trPr>
          <w:trHeight w:val="407"/>
        </w:trPr>
        <w:tc>
          <w:tcPr>
            <w:tcW w:w="2268" w:type="dxa"/>
            <w:tcBorders>
              <w:top w:val="nil"/>
              <w:left w:val="nil"/>
              <w:bottom w:val="nil"/>
              <w:right w:val="nil"/>
            </w:tcBorders>
          </w:tcPr>
          <w:p w14:paraId="0BEB2E3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585816E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6741EA5"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FC881A5"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A2291B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B3E4181"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E63A1BE"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F40D27D" w14:textId="77777777" w:rsidR="002B37FC" w:rsidRPr="00165467" w:rsidRDefault="002B37FC" w:rsidP="00587C4C">
            <w:pPr>
              <w:rPr>
                <w:rFonts w:ascii="Times New Roman" w:hAnsi="Times New Roman" w:cs="Times New Roman"/>
                <w:highlight w:val="yellow"/>
              </w:rPr>
            </w:pPr>
          </w:p>
        </w:tc>
      </w:tr>
      <w:tr w:rsidR="002B37FC" w:rsidRPr="00165467" w14:paraId="65C47EB2" w14:textId="77777777" w:rsidTr="00587C4C">
        <w:trPr>
          <w:trHeight w:val="407"/>
        </w:trPr>
        <w:tc>
          <w:tcPr>
            <w:tcW w:w="2268" w:type="dxa"/>
            <w:tcBorders>
              <w:top w:val="nil"/>
              <w:left w:val="nil"/>
              <w:bottom w:val="nil"/>
              <w:right w:val="nil"/>
            </w:tcBorders>
          </w:tcPr>
          <w:p w14:paraId="23B1649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676BEA0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1FD5F0A"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033D65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3FB22A3C"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10B11D8"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0B8615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C7B003B" w14:textId="77777777" w:rsidR="002B37FC" w:rsidRPr="00165467" w:rsidRDefault="002B37FC" w:rsidP="00587C4C">
            <w:pPr>
              <w:rPr>
                <w:rFonts w:ascii="Times New Roman" w:hAnsi="Times New Roman" w:cs="Times New Roman"/>
                <w:highlight w:val="yellow"/>
              </w:rPr>
            </w:pPr>
          </w:p>
        </w:tc>
      </w:tr>
      <w:tr w:rsidR="002B37FC" w:rsidRPr="00165467" w14:paraId="44604EF4" w14:textId="77777777" w:rsidTr="00587C4C">
        <w:trPr>
          <w:trHeight w:val="407"/>
        </w:trPr>
        <w:tc>
          <w:tcPr>
            <w:tcW w:w="2268" w:type="dxa"/>
            <w:tcBorders>
              <w:top w:val="nil"/>
              <w:left w:val="nil"/>
              <w:bottom w:val="nil"/>
              <w:right w:val="nil"/>
            </w:tcBorders>
          </w:tcPr>
          <w:p w14:paraId="3E3D536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1B536A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FFDE91A"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3AE454C6"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49510F6"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5B88FD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4725F0D"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2B567EA" w14:textId="77777777" w:rsidR="002B37FC" w:rsidRPr="00165467" w:rsidRDefault="002B37FC" w:rsidP="00587C4C">
            <w:pPr>
              <w:rPr>
                <w:rFonts w:ascii="Times New Roman" w:hAnsi="Times New Roman" w:cs="Times New Roman"/>
                <w:highlight w:val="yellow"/>
              </w:rPr>
            </w:pPr>
          </w:p>
        </w:tc>
      </w:tr>
      <w:tr w:rsidR="002B37FC" w:rsidRPr="00165467" w14:paraId="45369BE5" w14:textId="77777777" w:rsidTr="00587C4C">
        <w:trPr>
          <w:trHeight w:val="293"/>
        </w:trPr>
        <w:tc>
          <w:tcPr>
            <w:tcW w:w="2268" w:type="dxa"/>
            <w:tcBorders>
              <w:top w:val="nil"/>
              <w:left w:val="nil"/>
              <w:bottom w:val="nil"/>
              <w:right w:val="nil"/>
            </w:tcBorders>
          </w:tcPr>
          <w:p w14:paraId="3DC1C36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4D721B50"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D8E9E2F"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3574DE9"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754BF81"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943AC3A"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4330A4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51E4480" w14:textId="77777777" w:rsidR="002B37FC" w:rsidRPr="00165467" w:rsidRDefault="002B37FC" w:rsidP="00587C4C">
            <w:pPr>
              <w:rPr>
                <w:rFonts w:ascii="Times New Roman" w:hAnsi="Times New Roman" w:cs="Times New Roman"/>
                <w:highlight w:val="yellow"/>
              </w:rPr>
            </w:pPr>
          </w:p>
        </w:tc>
      </w:tr>
      <w:tr w:rsidR="002B37FC" w:rsidRPr="00165467" w14:paraId="0AE4194F" w14:textId="77777777" w:rsidTr="00587C4C">
        <w:trPr>
          <w:trHeight w:val="407"/>
        </w:trPr>
        <w:tc>
          <w:tcPr>
            <w:tcW w:w="2268" w:type="dxa"/>
            <w:tcBorders>
              <w:top w:val="nil"/>
              <w:left w:val="nil"/>
              <w:bottom w:val="nil"/>
              <w:right w:val="nil"/>
            </w:tcBorders>
          </w:tcPr>
          <w:p w14:paraId="5B077F4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49AA8D8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F043981"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01ECBF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8830B0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64C19D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088FDD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27EF0AD" w14:textId="77777777" w:rsidR="002B37FC" w:rsidRPr="00165467" w:rsidRDefault="002B37FC" w:rsidP="00587C4C">
            <w:pPr>
              <w:rPr>
                <w:rFonts w:ascii="Times New Roman" w:hAnsi="Times New Roman" w:cs="Times New Roman"/>
                <w:highlight w:val="yellow"/>
              </w:rPr>
            </w:pPr>
          </w:p>
        </w:tc>
      </w:tr>
      <w:tr w:rsidR="002B37FC" w:rsidRPr="00165467" w14:paraId="767E320C" w14:textId="77777777" w:rsidTr="00587C4C">
        <w:trPr>
          <w:trHeight w:val="407"/>
        </w:trPr>
        <w:tc>
          <w:tcPr>
            <w:tcW w:w="2268" w:type="dxa"/>
            <w:tcBorders>
              <w:top w:val="nil"/>
              <w:left w:val="nil"/>
              <w:bottom w:val="nil"/>
              <w:right w:val="nil"/>
            </w:tcBorders>
          </w:tcPr>
          <w:p w14:paraId="6BAB93E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3057266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1A69B49C"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4428110"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65E2C16"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5CE29B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1228C7A"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573CCA1" w14:textId="77777777" w:rsidR="002B37FC" w:rsidRPr="00165467" w:rsidRDefault="002B37FC" w:rsidP="00587C4C">
            <w:pPr>
              <w:rPr>
                <w:rFonts w:ascii="Times New Roman" w:hAnsi="Times New Roman" w:cs="Times New Roman"/>
                <w:highlight w:val="yellow"/>
              </w:rPr>
            </w:pPr>
          </w:p>
        </w:tc>
      </w:tr>
      <w:tr w:rsidR="002B37FC" w:rsidRPr="00165467" w14:paraId="0D459677" w14:textId="77777777" w:rsidTr="00587C4C">
        <w:trPr>
          <w:trHeight w:val="203"/>
        </w:trPr>
        <w:tc>
          <w:tcPr>
            <w:tcW w:w="2268" w:type="dxa"/>
            <w:tcBorders>
              <w:top w:val="nil"/>
              <w:left w:val="nil"/>
              <w:right w:val="nil"/>
            </w:tcBorders>
          </w:tcPr>
          <w:p w14:paraId="6252F6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23C40452"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31E68007"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72CA55E5"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574E2BB9"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6CF04A05"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59549EA5"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1E571176" w14:textId="77777777" w:rsidR="002B37FC" w:rsidRPr="00165467" w:rsidRDefault="002B37FC" w:rsidP="00587C4C">
            <w:pPr>
              <w:rPr>
                <w:rFonts w:ascii="Times New Roman" w:hAnsi="Times New Roman" w:cs="Times New Roman"/>
                <w:highlight w:val="yellow"/>
              </w:rPr>
            </w:pPr>
          </w:p>
        </w:tc>
      </w:tr>
    </w:tbl>
    <w:p w14:paraId="41AA085B"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5688C6D1" w14:textId="4FEE60B1" w:rsidR="002B37FC" w:rsidRDefault="002B37FC"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GLMM3d output showing the effect of baiting configuration on Opaque2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2F6D3222" w14:textId="77777777" w:rsidTr="00587C4C">
        <w:trPr>
          <w:trHeight w:val="215"/>
        </w:trPr>
        <w:tc>
          <w:tcPr>
            <w:tcW w:w="2268" w:type="dxa"/>
            <w:tcBorders>
              <w:left w:val="nil"/>
              <w:bottom w:val="single" w:sz="4" w:space="0" w:color="auto"/>
              <w:right w:val="nil"/>
            </w:tcBorders>
          </w:tcPr>
          <w:p w14:paraId="066611F9"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14CC22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76562B5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2C90084"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425C1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4779C3D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255B021F"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9905A97" w14:textId="77777777" w:rsidTr="00587C4C">
        <w:trPr>
          <w:trHeight w:val="203"/>
        </w:trPr>
        <w:tc>
          <w:tcPr>
            <w:tcW w:w="2268" w:type="dxa"/>
            <w:tcBorders>
              <w:left w:val="nil"/>
              <w:bottom w:val="nil"/>
              <w:right w:val="nil"/>
            </w:tcBorders>
          </w:tcPr>
          <w:p w14:paraId="0B29182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42901C75"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2DA08641"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024B259D"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17EE9BC7"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37DAED6C"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64D327B1"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13A69AE1" w14:textId="77777777" w:rsidR="002B37FC" w:rsidRPr="00165467" w:rsidRDefault="002B37FC" w:rsidP="00587C4C">
            <w:pPr>
              <w:rPr>
                <w:rFonts w:ascii="Times New Roman" w:hAnsi="Times New Roman" w:cs="Times New Roman"/>
                <w:highlight w:val="yellow"/>
              </w:rPr>
            </w:pPr>
          </w:p>
        </w:tc>
      </w:tr>
      <w:tr w:rsidR="002B37FC" w:rsidRPr="00165467" w14:paraId="5535102F" w14:textId="77777777" w:rsidTr="00587C4C">
        <w:trPr>
          <w:trHeight w:val="407"/>
        </w:trPr>
        <w:tc>
          <w:tcPr>
            <w:tcW w:w="2268" w:type="dxa"/>
            <w:tcBorders>
              <w:top w:val="nil"/>
              <w:left w:val="nil"/>
              <w:bottom w:val="nil"/>
              <w:right w:val="nil"/>
            </w:tcBorders>
          </w:tcPr>
          <w:p w14:paraId="31F03D2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6867DDF5"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3BAEE7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55A819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C29CF7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B09447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D93D46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B487172" w14:textId="77777777" w:rsidR="002B37FC" w:rsidRPr="00165467" w:rsidRDefault="002B37FC" w:rsidP="00587C4C">
            <w:pPr>
              <w:rPr>
                <w:rFonts w:ascii="Times New Roman" w:hAnsi="Times New Roman" w:cs="Times New Roman"/>
                <w:highlight w:val="yellow"/>
              </w:rPr>
            </w:pPr>
          </w:p>
        </w:tc>
      </w:tr>
      <w:tr w:rsidR="002B37FC" w:rsidRPr="00165467" w14:paraId="1A0E74AC" w14:textId="77777777" w:rsidTr="00587C4C">
        <w:trPr>
          <w:trHeight w:val="407"/>
        </w:trPr>
        <w:tc>
          <w:tcPr>
            <w:tcW w:w="2268" w:type="dxa"/>
            <w:tcBorders>
              <w:top w:val="nil"/>
              <w:left w:val="nil"/>
              <w:bottom w:val="nil"/>
              <w:right w:val="nil"/>
            </w:tcBorders>
          </w:tcPr>
          <w:p w14:paraId="6FBAB8F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69567FB2"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66DB0B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9207F1F"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EB995A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0AF6697"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3FF5B70"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663B472" w14:textId="77777777" w:rsidR="002B37FC" w:rsidRPr="00165467" w:rsidRDefault="002B37FC" w:rsidP="00587C4C">
            <w:pPr>
              <w:rPr>
                <w:rFonts w:ascii="Times New Roman" w:hAnsi="Times New Roman" w:cs="Times New Roman"/>
                <w:highlight w:val="yellow"/>
              </w:rPr>
            </w:pPr>
          </w:p>
        </w:tc>
      </w:tr>
      <w:tr w:rsidR="002B37FC" w:rsidRPr="00165467" w14:paraId="65A5A6D0" w14:textId="77777777" w:rsidTr="00587C4C">
        <w:trPr>
          <w:trHeight w:val="407"/>
        </w:trPr>
        <w:tc>
          <w:tcPr>
            <w:tcW w:w="2268" w:type="dxa"/>
            <w:tcBorders>
              <w:top w:val="nil"/>
              <w:left w:val="nil"/>
              <w:bottom w:val="nil"/>
              <w:right w:val="nil"/>
            </w:tcBorders>
          </w:tcPr>
          <w:p w14:paraId="379EBC9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5FB66325"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3065E4D"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65CA456"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3B195487"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5CC9E5A"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25E3BE5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D09A257" w14:textId="77777777" w:rsidR="002B37FC" w:rsidRPr="00165467" w:rsidRDefault="002B37FC" w:rsidP="00587C4C">
            <w:pPr>
              <w:rPr>
                <w:rFonts w:ascii="Times New Roman" w:hAnsi="Times New Roman" w:cs="Times New Roman"/>
                <w:highlight w:val="yellow"/>
              </w:rPr>
            </w:pPr>
          </w:p>
        </w:tc>
      </w:tr>
      <w:tr w:rsidR="002B37FC" w:rsidRPr="00165467" w14:paraId="05B53D79" w14:textId="77777777" w:rsidTr="00587C4C">
        <w:trPr>
          <w:trHeight w:val="407"/>
        </w:trPr>
        <w:tc>
          <w:tcPr>
            <w:tcW w:w="2268" w:type="dxa"/>
            <w:tcBorders>
              <w:top w:val="nil"/>
              <w:left w:val="nil"/>
              <w:bottom w:val="nil"/>
              <w:right w:val="nil"/>
            </w:tcBorders>
          </w:tcPr>
          <w:p w14:paraId="1EFD772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7CD08A6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75A6197"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15EC57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BCAE18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13B4D84"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B19877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D6E90C9" w14:textId="77777777" w:rsidR="002B37FC" w:rsidRPr="00165467" w:rsidRDefault="002B37FC" w:rsidP="00587C4C">
            <w:pPr>
              <w:rPr>
                <w:rFonts w:ascii="Times New Roman" w:hAnsi="Times New Roman" w:cs="Times New Roman"/>
                <w:highlight w:val="yellow"/>
              </w:rPr>
            </w:pPr>
          </w:p>
        </w:tc>
      </w:tr>
      <w:tr w:rsidR="002B37FC" w:rsidRPr="00165467" w14:paraId="1CC54769" w14:textId="77777777" w:rsidTr="00587C4C">
        <w:trPr>
          <w:trHeight w:val="293"/>
        </w:trPr>
        <w:tc>
          <w:tcPr>
            <w:tcW w:w="2268" w:type="dxa"/>
            <w:tcBorders>
              <w:top w:val="nil"/>
              <w:left w:val="nil"/>
              <w:bottom w:val="nil"/>
              <w:right w:val="nil"/>
            </w:tcBorders>
          </w:tcPr>
          <w:p w14:paraId="1504054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564A4E3A"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BA7E91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3A56E38"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2C823EF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BB6AE3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A45A8E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D6D7F9B" w14:textId="77777777" w:rsidR="002B37FC" w:rsidRPr="00165467" w:rsidRDefault="002B37FC" w:rsidP="00587C4C">
            <w:pPr>
              <w:rPr>
                <w:rFonts w:ascii="Times New Roman" w:hAnsi="Times New Roman" w:cs="Times New Roman"/>
                <w:highlight w:val="yellow"/>
              </w:rPr>
            </w:pPr>
          </w:p>
        </w:tc>
      </w:tr>
      <w:tr w:rsidR="002B37FC" w:rsidRPr="00165467" w14:paraId="6CBA0792" w14:textId="77777777" w:rsidTr="00587C4C">
        <w:trPr>
          <w:trHeight w:val="407"/>
        </w:trPr>
        <w:tc>
          <w:tcPr>
            <w:tcW w:w="2268" w:type="dxa"/>
            <w:tcBorders>
              <w:top w:val="nil"/>
              <w:left w:val="nil"/>
              <w:bottom w:val="nil"/>
              <w:right w:val="nil"/>
            </w:tcBorders>
          </w:tcPr>
          <w:p w14:paraId="575142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636DA9F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011EFB59"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C9D2DC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4F2A1E2"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7B3937F9"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D253DF2"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8C65BBB" w14:textId="77777777" w:rsidR="002B37FC" w:rsidRPr="00165467" w:rsidRDefault="002B37FC" w:rsidP="00587C4C">
            <w:pPr>
              <w:rPr>
                <w:rFonts w:ascii="Times New Roman" w:hAnsi="Times New Roman" w:cs="Times New Roman"/>
                <w:highlight w:val="yellow"/>
              </w:rPr>
            </w:pPr>
          </w:p>
        </w:tc>
      </w:tr>
      <w:tr w:rsidR="002B37FC" w:rsidRPr="00165467" w14:paraId="774E0C8C" w14:textId="77777777" w:rsidTr="00587C4C">
        <w:trPr>
          <w:trHeight w:val="407"/>
        </w:trPr>
        <w:tc>
          <w:tcPr>
            <w:tcW w:w="2268" w:type="dxa"/>
            <w:tcBorders>
              <w:top w:val="nil"/>
              <w:left w:val="nil"/>
              <w:bottom w:val="nil"/>
              <w:right w:val="nil"/>
            </w:tcBorders>
          </w:tcPr>
          <w:p w14:paraId="37C168F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11E3DDF7"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DC6FC3C"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05C769C9"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E31EB5B"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C1EE9C2"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78FAA04C"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1E4884F" w14:textId="77777777" w:rsidR="002B37FC" w:rsidRPr="00165467" w:rsidRDefault="002B37FC" w:rsidP="00587C4C">
            <w:pPr>
              <w:rPr>
                <w:rFonts w:ascii="Times New Roman" w:hAnsi="Times New Roman" w:cs="Times New Roman"/>
                <w:highlight w:val="yellow"/>
              </w:rPr>
            </w:pPr>
          </w:p>
        </w:tc>
      </w:tr>
      <w:tr w:rsidR="002B37FC" w:rsidRPr="00165467" w14:paraId="29FFCDD7" w14:textId="77777777" w:rsidTr="00587C4C">
        <w:trPr>
          <w:trHeight w:val="203"/>
        </w:trPr>
        <w:tc>
          <w:tcPr>
            <w:tcW w:w="2268" w:type="dxa"/>
            <w:tcBorders>
              <w:top w:val="nil"/>
              <w:left w:val="nil"/>
              <w:right w:val="nil"/>
            </w:tcBorders>
          </w:tcPr>
          <w:p w14:paraId="08444C8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3F3784DF"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4FF12598"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713C161A"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2928D424"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1E5F23C0"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42EB38D8"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54F083DE" w14:textId="77777777" w:rsidR="002B37FC" w:rsidRPr="00165467" w:rsidRDefault="002B37FC" w:rsidP="00587C4C">
            <w:pPr>
              <w:rPr>
                <w:rFonts w:ascii="Times New Roman" w:hAnsi="Times New Roman" w:cs="Times New Roman"/>
                <w:highlight w:val="yellow"/>
              </w:rPr>
            </w:pPr>
          </w:p>
        </w:tc>
      </w:tr>
    </w:tbl>
    <w:p w14:paraId="628A11C8" w14:textId="278B4804" w:rsidR="00B2207A"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lastRenderedPageBreak/>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2556783A" w14:textId="2A24D800" w:rsidR="002B37FC" w:rsidRDefault="002B37FC" w:rsidP="002B37FC">
      <w:pPr>
        <w:autoSpaceDE w:val="0"/>
        <w:autoSpaceDN w:val="0"/>
        <w:adjustRightInd w:val="0"/>
        <w:spacing w:before="240" w:line="360" w:lineRule="auto"/>
        <w:rPr>
          <w:rFonts w:ascii="Times New Roman" w:hAnsi="Times New Roman" w:cs="Times New Roman"/>
          <w:szCs w:val="20"/>
        </w:rPr>
      </w:pPr>
      <w:r w:rsidRPr="002B37FC">
        <w:rPr>
          <w:rFonts w:ascii="Times New Roman" w:hAnsi="Times New Roman" w:cs="Times New Roman"/>
          <w:b/>
          <w:szCs w:val="20"/>
        </w:rPr>
        <w:t>Table 4</w:t>
      </w:r>
      <w:r>
        <w:rPr>
          <w:rFonts w:ascii="Times New Roman" w:hAnsi="Times New Roman" w:cs="Times New Roman"/>
          <w:szCs w:val="20"/>
        </w:rPr>
        <w:t>.</w:t>
      </w:r>
      <w:r w:rsidRPr="002B37FC">
        <w:rPr>
          <w:rFonts w:ascii="Times New Roman" w:hAnsi="Times New Roman" w:cs="Times New Roman"/>
          <w:szCs w:val="20"/>
        </w:rPr>
        <w:t xml:space="preserve"> GLMM4 showing the effect of occlusion condition on the presence of </w:t>
      </w:r>
      <w:r w:rsidR="00587C4C">
        <w:rPr>
          <w:rFonts w:ascii="Times New Roman" w:hAnsi="Times New Roman" w:cs="Times New Roman"/>
          <w:szCs w:val="20"/>
        </w:rPr>
        <w:t>peeking during the Lids task.</w:t>
      </w:r>
    </w:p>
    <w:tbl>
      <w:tblPr>
        <w:tblStyle w:val="TableGrid"/>
        <w:tblpPr w:leftFromText="180" w:rightFromText="180" w:vertAnchor="text" w:horzAnchor="margin" w:tblpXSpec="center" w:tblpY="-62"/>
        <w:tblW w:w="8931" w:type="dxa"/>
        <w:tblLayout w:type="fixed"/>
        <w:tblLook w:val="04A0" w:firstRow="1" w:lastRow="0" w:firstColumn="1" w:lastColumn="0" w:noHBand="0" w:noVBand="1"/>
      </w:tblPr>
      <w:tblGrid>
        <w:gridCol w:w="2835"/>
        <w:gridCol w:w="993"/>
        <w:gridCol w:w="708"/>
        <w:gridCol w:w="709"/>
        <w:gridCol w:w="425"/>
        <w:gridCol w:w="851"/>
        <w:gridCol w:w="283"/>
        <w:gridCol w:w="2127"/>
      </w:tblGrid>
      <w:tr w:rsidR="00587C4C" w:rsidRPr="00165467" w14:paraId="1D1DF6CA" w14:textId="77777777" w:rsidTr="00587C4C">
        <w:trPr>
          <w:trHeight w:val="215"/>
        </w:trPr>
        <w:tc>
          <w:tcPr>
            <w:tcW w:w="2835" w:type="dxa"/>
            <w:tcBorders>
              <w:left w:val="nil"/>
              <w:bottom w:val="single" w:sz="4" w:space="0" w:color="auto"/>
              <w:right w:val="nil"/>
            </w:tcBorders>
          </w:tcPr>
          <w:p w14:paraId="522B1F9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3" w:type="dxa"/>
            <w:tcBorders>
              <w:left w:val="nil"/>
              <w:bottom w:val="single" w:sz="4" w:space="0" w:color="auto"/>
              <w:right w:val="nil"/>
            </w:tcBorders>
          </w:tcPr>
          <w:p w14:paraId="5B68D91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8" w:type="dxa"/>
            <w:tcBorders>
              <w:left w:val="nil"/>
              <w:bottom w:val="single" w:sz="4" w:space="0" w:color="auto"/>
              <w:right w:val="nil"/>
            </w:tcBorders>
          </w:tcPr>
          <w:p w14:paraId="605C7E3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763461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685DEF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8C68890" w14:textId="77777777" w:rsidR="00587C4C" w:rsidRPr="00165467" w:rsidRDefault="00587C4C" w:rsidP="00587C4C">
            <w:pPr>
              <w:rPr>
                <w:rFonts w:ascii="Times New Roman" w:hAnsi="Times New Roman" w:cs="Times New Roman"/>
              </w:rPr>
            </w:pPr>
            <w:r>
              <w:rPr>
                <w:rFonts w:ascii="Times New Roman" w:hAnsi="Times New Roman" w:cs="Times New Roman"/>
              </w:rPr>
              <w:t>p</w:t>
            </w:r>
          </w:p>
        </w:tc>
        <w:tc>
          <w:tcPr>
            <w:tcW w:w="2410" w:type="dxa"/>
            <w:gridSpan w:val="2"/>
            <w:tcBorders>
              <w:left w:val="nil"/>
              <w:bottom w:val="single" w:sz="4" w:space="0" w:color="auto"/>
              <w:right w:val="nil"/>
            </w:tcBorders>
          </w:tcPr>
          <w:p w14:paraId="6371BAF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6F3F09B" w14:textId="77777777" w:rsidTr="00587C4C">
        <w:trPr>
          <w:trHeight w:val="203"/>
        </w:trPr>
        <w:tc>
          <w:tcPr>
            <w:tcW w:w="2835" w:type="dxa"/>
            <w:tcBorders>
              <w:left w:val="nil"/>
              <w:bottom w:val="nil"/>
              <w:right w:val="nil"/>
            </w:tcBorders>
          </w:tcPr>
          <w:p w14:paraId="2191563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3" w:type="dxa"/>
            <w:tcBorders>
              <w:left w:val="nil"/>
              <w:bottom w:val="nil"/>
              <w:right w:val="nil"/>
            </w:tcBorders>
          </w:tcPr>
          <w:p w14:paraId="5FA428C2" w14:textId="77777777" w:rsidR="00587C4C" w:rsidRPr="00165467" w:rsidRDefault="00587C4C" w:rsidP="00587C4C">
            <w:pPr>
              <w:rPr>
                <w:rFonts w:ascii="Times New Roman" w:hAnsi="Times New Roman" w:cs="Times New Roman"/>
              </w:rPr>
            </w:pPr>
            <w:r>
              <w:rPr>
                <w:rFonts w:ascii="Times New Roman" w:hAnsi="Times New Roman" w:cs="Times New Roman"/>
              </w:rPr>
              <w:t>2.97</w:t>
            </w:r>
          </w:p>
        </w:tc>
        <w:tc>
          <w:tcPr>
            <w:tcW w:w="708" w:type="dxa"/>
            <w:tcBorders>
              <w:left w:val="nil"/>
              <w:bottom w:val="nil"/>
              <w:right w:val="nil"/>
            </w:tcBorders>
          </w:tcPr>
          <w:p w14:paraId="37BC729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75</w:t>
            </w:r>
          </w:p>
        </w:tc>
        <w:tc>
          <w:tcPr>
            <w:tcW w:w="709" w:type="dxa"/>
            <w:tcBorders>
              <w:left w:val="nil"/>
              <w:bottom w:val="nil"/>
              <w:right w:val="nil"/>
            </w:tcBorders>
          </w:tcPr>
          <w:p w14:paraId="5384FC12"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2FC729FD"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06A29486" w14:textId="77777777" w:rsidR="00587C4C" w:rsidRPr="00165467" w:rsidRDefault="00587C4C" w:rsidP="00587C4C">
            <w:pPr>
              <w:rPr>
                <w:rFonts w:ascii="Times New Roman" w:hAnsi="Times New Roman" w:cs="Times New Roman"/>
              </w:rPr>
            </w:pPr>
          </w:p>
        </w:tc>
        <w:tc>
          <w:tcPr>
            <w:tcW w:w="283" w:type="dxa"/>
            <w:tcBorders>
              <w:left w:val="nil"/>
              <w:bottom w:val="nil"/>
              <w:right w:val="nil"/>
            </w:tcBorders>
          </w:tcPr>
          <w:p w14:paraId="26288257" w14:textId="77777777" w:rsidR="00587C4C" w:rsidRPr="00165467" w:rsidRDefault="00587C4C" w:rsidP="00587C4C">
            <w:pPr>
              <w:rPr>
                <w:rFonts w:ascii="Times New Roman" w:hAnsi="Times New Roman" w:cs="Times New Roman"/>
                <w:highlight w:val="yellow"/>
              </w:rPr>
            </w:pPr>
          </w:p>
        </w:tc>
        <w:tc>
          <w:tcPr>
            <w:tcW w:w="2127" w:type="dxa"/>
            <w:tcBorders>
              <w:left w:val="nil"/>
              <w:bottom w:val="nil"/>
              <w:right w:val="nil"/>
            </w:tcBorders>
          </w:tcPr>
          <w:p w14:paraId="7B1D1D24" w14:textId="77777777" w:rsidR="00587C4C" w:rsidRPr="00165467" w:rsidRDefault="00587C4C" w:rsidP="00587C4C">
            <w:pPr>
              <w:rPr>
                <w:rFonts w:ascii="Times New Roman" w:hAnsi="Times New Roman" w:cs="Times New Roman"/>
                <w:highlight w:val="yellow"/>
              </w:rPr>
            </w:pPr>
          </w:p>
        </w:tc>
      </w:tr>
      <w:tr w:rsidR="00587C4C" w:rsidRPr="00165467" w14:paraId="024D7C7A" w14:textId="77777777" w:rsidTr="00587C4C">
        <w:trPr>
          <w:trHeight w:val="189"/>
        </w:trPr>
        <w:tc>
          <w:tcPr>
            <w:tcW w:w="2835" w:type="dxa"/>
            <w:tcBorders>
              <w:top w:val="nil"/>
              <w:left w:val="nil"/>
              <w:bottom w:val="nil"/>
              <w:right w:val="nil"/>
            </w:tcBorders>
          </w:tcPr>
          <w:p w14:paraId="77622DF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Visibility condition</w:t>
            </w:r>
            <w:r>
              <w:rPr>
                <w:rFonts w:ascii="Times New Roman" w:hAnsi="Times New Roman" w:cs="Times New Roman"/>
              </w:rPr>
              <w:t xml:space="preserve">: </w:t>
            </w:r>
            <w:proofErr w:type="spellStart"/>
            <w:r>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3" w:type="dxa"/>
            <w:tcBorders>
              <w:top w:val="nil"/>
              <w:left w:val="nil"/>
              <w:bottom w:val="nil"/>
              <w:right w:val="nil"/>
            </w:tcBorders>
          </w:tcPr>
          <w:p w14:paraId="0C8A5DC3" w14:textId="77777777" w:rsidR="00587C4C" w:rsidRPr="00165467" w:rsidRDefault="00587C4C" w:rsidP="00587C4C">
            <w:pPr>
              <w:rPr>
                <w:rFonts w:ascii="Times New Roman" w:hAnsi="Times New Roman" w:cs="Times New Roman"/>
              </w:rPr>
            </w:pPr>
            <w:r>
              <w:rPr>
                <w:rFonts w:ascii="Times New Roman" w:hAnsi="Times New Roman" w:cs="Times New Roman"/>
              </w:rPr>
              <w:t>-3.79</w:t>
            </w:r>
          </w:p>
        </w:tc>
        <w:tc>
          <w:tcPr>
            <w:tcW w:w="708" w:type="dxa"/>
            <w:tcBorders>
              <w:top w:val="nil"/>
              <w:left w:val="nil"/>
              <w:bottom w:val="nil"/>
              <w:right w:val="nil"/>
            </w:tcBorders>
          </w:tcPr>
          <w:p w14:paraId="333BAD3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69</w:t>
            </w:r>
          </w:p>
        </w:tc>
        <w:tc>
          <w:tcPr>
            <w:tcW w:w="709" w:type="dxa"/>
            <w:tcBorders>
              <w:top w:val="nil"/>
              <w:left w:val="nil"/>
              <w:bottom w:val="nil"/>
              <w:right w:val="nil"/>
            </w:tcBorders>
          </w:tcPr>
          <w:p w14:paraId="1371441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w:t>
            </w:r>
            <w:r>
              <w:rPr>
                <w:rFonts w:ascii="Times New Roman" w:hAnsi="Times New Roman" w:cs="Times New Roman"/>
              </w:rPr>
              <w:t>5.48</w:t>
            </w:r>
          </w:p>
        </w:tc>
        <w:tc>
          <w:tcPr>
            <w:tcW w:w="425" w:type="dxa"/>
            <w:tcBorders>
              <w:top w:val="nil"/>
              <w:left w:val="nil"/>
              <w:bottom w:val="nil"/>
              <w:right w:val="nil"/>
            </w:tcBorders>
          </w:tcPr>
          <w:p w14:paraId="7B4D0A4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bottom w:val="nil"/>
              <w:right w:val="nil"/>
            </w:tcBorders>
          </w:tcPr>
          <w:p w14:paraId="5590384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&lt; 0.01</w:t>
            </w:r>
          </w:p>
        </w:tc>
        <w:tc>
          <w:tcPr>
            <w:tcW w:w="283" w:type="dxa"/>
            <w:tcBorders>
              <w:top w:val="nil"/>
              <w:left w:val="nil"/>
              <w:bottom w:val="nil"/>
              <w:right w:val="nil"/>
            </w:tcBorders>
          </w:tcPr>
          <w:p w14:paraId="18CC10FA" w14:textId="77777777" w:rsidR="00587C4C" w:rsidRPr="00165467" w:rsidRDefault="00587C4C" w:rsidP="00587C4C">
            <w:pPr>
              <w:rPr>
                <w:rFonts w:ascii="Times New Roman" w:hAnsi="Times New Roman" w:cs="Times New Roman"/>
                <w:highlight w:val="yellow"/>
              </w:rPr>
            </w:pPr>
          </w:p>
        </w:tc>
        <w:tc>
          <w:tcPr>
            <w:tcW w:w="2127" w:type="dxa"/>
            <w:tcBorders>
              <w:top w:val="nil"/>
              <w:left w:val="nil"/>
              <w:bottom w:val="nil"/>
              <w:right w:val="nil"/>
            </w:tcBorders>
          </w:tcPr>
          <w:p w14:paraId="67B41318" w14:textId="77777777" w:rsidR="00587C4C" w:rsidRPr="00165467" w:rsidRDefault="00587C4C" w:rsidP="00587C4C">
            <w:pPr>
              <w:rPr>
                <w:rFonts w:ascii="Times New Roman" w:hAnsi="Times New Roman" w:cs="Times New Roman"/>
                <w:highlight w:val="yellow"/>
              </w:rPr>
            </w:pPr>
          </w:p>
        </w:tc>
      </w:tr>
      <w:tr w:rsidR="00587C4C" w:rsidRPr="00165467" w14:paraId="76719C75" w14:textId="77777777" w:rsidTr="00587C4C">
        <w:trPr>
          <w:trHeight w:val="203"/>
        </w:trPr>
        <w:tc>
          <w:tcPr>
            <w:tcW w:w="2835" w:type="dxa"/>
            <w:tcBorders>
              <w:top w:val="nil"/>
              <w:left w:val="nil"/>
              <w:right w:val="nil"/>
            </w:tcBorders>
          </w:tcPr>
          <w:p w14:paraId="71AD185A"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3" w:type="dxa"/>
            <w:tcBorders>
              <w:top w:val="nil"/>
              <w:left w:val="nil"/>
              <w:right w:val="nil"/>
            </w:tcBorders>
          </w:tcPr>
          <w:p w14:paraId="188C3235" w14:textId="77777777" w:rsidR="00587C4C" w:rsidRPr="00165467" w:rsidRDefault="00587C4C" w:rsidP="00587C4C">
            <w:pPr>
              <w:rPr>
                <w:rFonts w:ascii="Times New Roman" w:hAnsi="Times New Roman" w:cs="Times New Roman"/>
              </w:rPr>
            </w:pPr>
            <w:r>
              <w:rPr>
                <w:rFonts w:ascii="Times New Roman" w:hAnsi="Times New Roman" w:cs="Times New Roman"/>
              </w:rPr>
              <w:t>-0.08</w:t>
            </w:r>
          </w:p>
        </w:tc>
        <w:tc>
          <w:tcPr>
            <w:tcW w:w="708" w:type="dxa"/>
            <w:tcBorders>
              <w:top w:val="nil"/>
              <w:left w:val="nil"/>
              <w:right w:val="nil"/>
            </w:tcBorders>
          </w:tcPr>
          <w:p w14:paraId="556EC8E2" w14:textId="77777777" w:rsidR="00587C4C" w:rsidRPr="00165467" w:rsidRDefault="00587C4C" w:rsidP="00587C4C">
            <w:pPr>
              <w:rPr>
                <w:rFonts w:ascii="Times New Roman" w:hAnsi="Times New Roman" w:cs="Times New Roman"/>
              </w:rPr>
            </w:pPr>
            <w:r>
              <w:rPr>
                <w:rFonts w:ascii="Times New Roman" w:hAnsi="Times New Roman" w:cs="Times New Roman"/>
              </w:rPr>
              <w:t>0.09</w:t>
            </w:r>
          </w:p>
        </w:tc>
        <w:tc>
          <w:tcPr>
            <w:tcW w:w="709" w:type="dxa"/>
            <w:tcBorders>
              <w:top w:val="nil"/>
              <w:left w:val="nil"/>
              <w:right w:val="nil"/>
            </w:tcBorders>
          </w:tcPr>
          <w:p w14:paraId="161D77B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w:t>
            </w:r>
            <w:r>
              <w:rPr>
                <w:rFonts w:ascii="Times New Roman" w:hAnsi="Times New Roman" w:cs="Times New Roman"/>
              </w:rPr>
              <w:t>0.87</w:t>
            </w:r>
          </w:p>
        </w:tc>
        <w:tc>
          <w:tcPr>
            <w:tcW w:w="425" w:type="dxa"/>
            <w:tcBorders>
              <w:top w:val="nil"/>
              <w:left w:val="nil"/>
              <w:right w:val="nil"/>
            </w:tcBorders>
          </w:tcPr>
          <w:p w14:paraId="0385A93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right w:val="nil"/>
            </w:tcBorders>
          </w:tcPr>
          <w:p w14:paraId="39B9ED7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38</w:t>
            </w:r>
          </w:p>
        </w:tc>
        <w:tc>
          <w:tcPr>
            <w:tcW w:w="283" w:type="dxa"/>
            <w:tcBorders>
              <w:top w:val="nil"/>
              <w:left w:val="nil"/>
              <w:right w:val="nil"/>
            </w:tcBorders>
          </w:tcPr>
          <w:p w14:paraId="2CD6B396" w14:textId="77777777" w:rsidR="00587C4C" w:rsidRPr="00165467" w:rsidRDefault="00587C4C" w:rsidP="00587C4C">
            <w:pPr>
              <w:rPr>
                <w:rFonts w:ascii="Times New Roman" w:hAnsi="Times New Roman" w:cs="Times New Roman"/>
                <w:highlight w:val="yellow"/>
              </w:rPr>
            </w:pPr>
          </w:p>
        </w:tc>
        <w:tc>
          <w:tcPr>
            <w:tcW w:w="2127" w:type="dxa"/>
            <w:tcBorders>
              <w:top w:val="nil"/>
              <w:left w:val="nil"/>
              <w:right w:val="nil"/>
            </w:tcBorders>
          </w:tcPr>
          <w:p w14:paraId="43B4496C" w14:textId="77777777" w:rsidR="00587C4C" w:rsidRPr="00165467" w:rsidRDefault="00587C4C" w:rsidP="00587C4C">
            <w:pPr>
              <w:rPr>
                <w:rFonts w:ascii="Times New Roman" w:hAnsi="Times New Roman" w:cs="Times New Roman"/>
                <w:highlight w:val="yellow"/>
              </w:rPr>
            </w:pPr>
          </w:p>
        </w:tc>
      </w:tr>
    </w:tbl>
    <w:p w14:paraId="7F8C27BD" w14:textId="77777777" w:rsidR="00587C4C" w:rsidRPr="00213751" w:rsidRDefault="00587C4C" w:rsidP="00587C4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Notes: Reference category: </w:t>
      </w:r>
      <w:proofErr w:type="spellStart"/>
      <w:r>
        <w:rPr>
          <w:rFonts w:ascii="Times New Roman" w:hAnsi="Times New Roman" w:cs="Times New Roman"/>
          <w:vertAlign w:val="superscript"/>
        </w:rPr>
        <w:t>a</w:t>
      </w:r>
      <w:r>
        <w:rPr>
          <w:rFonts w:ascii="Times New Roman" w:hAnsi="Times New Roman" w:cs="Times New Roman"/>
        </w:rPr>
        <w:t>Occluded</w:t>
      </w:r>
      <w:proofErr w:type="spellEnd"/>
      <w:r>
        <w:rPr>
          <w:rFonts w:ascii="Times New Roman" w:hAnsi="Times New Roman" w:cs="Times New Roman"/>
        </w:rPr>
        <w:t xml:space="preserve">. The covariate trial number was z-transformed to a mean of zero and a standard deviation of one. The sample of GLMM4 consisted </w:t>
      </w:r>
      <w:r w:rsidRPr="00213751">
        <w:rPr>
          <w:rFonts w:ascii="Times New Roman" w:hAnsi="Times New Roman" w:cs="Times New Roman"/>
          <w:highlight w:val="yellow"/>
        </w:rPr>
        <w:t>of … trials from … monkeys</w:t>
      </w:r>
      <w:r>
        <w:rPr>
          <w:rFonts w:ascii="Times New Roman" w:hAnsi="Times New Roman" w:cs="Times New Roman"/>
        </w:rPr>
        <w:t>.</w:t>
      </w:r>
    </w:p>
    <w:p w14:paraId="505B472E" w14:textId="45D8C04A" w:rsidR="002B37FC" w:rsidRDefault="002B37FC" w:rsidP="002B37FC">
      <w:pPr>
        <w:autoSpaceDE w:val="0"/>
        <w:autoSpaceDN w:val="0"/>
        <w:adjustRightInd w:val="0"/>
        <w:spacing w:line="360" w:lineRule="auto"/>
        <w:rPr>
          <w:rFonts w:ascii="Times New Roman" w:hAnsi="Times New Roman" w:cs="Times New Roman"/>
        </w:rPr>
      </w:pPr>
      <w:r w:rsidRPr="002B37FC">
        <w:rPr>
          <w:rFonts w:ascii="Times New Roman" w:hAnsi="Times New Roman" w:cs="Times New Roman"/>
          <w:b/>
        </w:rPr>
        <w:t>Table 5.</w:t>
      </w:r>
      <w:r>
        <w:rPr>
          <w:rFonts w:ascii="Times New Roman" w:hAnsi="Times New Roman" w:cs="Times New Roman"/>
        </w:rPr>
        <w:t xml:space="preserve"> GLMM5 outputs showing the effect of cup configuration on any peeks during </w:t>
      </w:r>
      <w:r w:rsidR="00587C4C">
        <w:rPr>
          <w:rFonts w:ascii="Times New Roman" w:hAnsi="Times New Roman" w:cs="Times New Roman"/>
        </w:rPr>
        <w:t>occluded trials in the Lids task</w:t>
      </w:r>
      <w:r>
        <w:rPr>
          <w:rFonts w:ascii="Times New Roman" w:hAnsi="Times New Roman" w:cs="Times New Roman"/>
        </w:rPr>
        <w:t>.</w:t>
      </w:r>
    </w:p>
    <w:p w14:paraId="58C69D54" w14:textId="7B7722F7" w:rsidR="002B37FC" w:rsidRDefault="002B37FC" w:rsidP="002B37FC">
      <w:pPr>
        <w:pStyle w:val="ListParagraph"/>
        <w:numPr>
          <w:ilvl w:val="0"/>
          <w:numId w:val="16"/>
        </w:numPr>
        <w:autoSpaceDE w:val="0"/>
        <w:autoSpaceDN w:val="0"/>
        <w:adjustRightInd w:val="0"/>
        <w:spacing w:line="360" w:lineRule="auto"/>
        <w:rPr>
          <w:rFonts w:ascii="Times New Roman" w:hAnsi="Times New Roman" w:cs="Times New Roman"/>
        </w:rPr>
      </w:pPr>
      <w:r>
        <w:rPr>
          <w:rFonts w:ascii="Times New Roman" w:hAnsi="Times New Roman" w:cs="Times New Roman"/>
        </w:rPr>
        <w:t>GLMM5a output showing the effect of cup configuration on any peek type.</w:t>
      </w:r>
    </w:p>
    <w:tbl>
      <w:tblPr>
        <w:tblStyle w:val="TableGrid"/>
        <w:tblW w:w="8793" w:type="dxa"/>
        <w:tblInd w:w="279" w:type="dxa"/>
        <w:tblLayout w:type="fixed"/>
        <w:tblLook w:val="04A0" w:firstRow="1" w:lastRow="0" w:firstColumn="1" w:lastColumn="0" w:noHBand="0" w:noVBand="1"/>
      </w:tblPr>
      <w:tblGrid>
        <w:gridCol w:w="2840"/>
        <w:gridCol w:w="992"/>
        <w:gridCol w:w="709"/>
        <w:gridCol w:w="709"/>
        <w:gridCol w:w="425"/>
        <w:gridCol w:w="709"/>
        <w:gridCol w:w="420"/>
        <w:gridCol w:w="1989"/>
      </w:tblGrid>
      <w:tr w:rsidR="00587C4C" w:rsidRPr="00165467" w14:paraId="51A77941" w14:textId="77777777" w:rsidTr="00587C4C">
        <w:trPr>
          <w:trHeight w:val="215"/>
        </w:trPr>
        <w:tc>
          <w:tcPr>
            <w:tcW w:w="2840" w:type="dxa"/>
            <w:tcBorders>
              <w:left w:val="nil"/>
              <w:bottom w:val="single" w:sz="4" w:space="0" w:color="auto"/>
              <w:right w:val="nil"/>
            </w:tcBorders>
          </w:tcPr>
          <w:p w14:paraId="14BE850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C03592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77F368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65C193C"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640E91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133BE0F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7B323EFD"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7716909F" w14:textId="77777777" w:rsidTr="00587C4C">
        <w:trPr>
          <w:trHeight w:val="203"/>
        </w:trPr>
        <w:tc>
          <w:tcPr>
            <w:tcW w:w="2840" w:type="dxa"/>
            <w:tcBorders>
              <w:left w:val="nil"/>
              <w:bottom w:val="nil"/>
              <w:right w:val="nil"/>
            </w:tcBorders>
          </w:tcPr>
          <w:p w14:paraId="20E38A8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445532D" w14:textId="77777777" w:rsidR="00587C4C" w:rsidRPr="00165467" w:rsidRDefault="00587C4C" w:rsidP="00587C4C">
            <w:pPr>
              <w:rPr>
                <w:rFonts w:ascii="Times New Roman" w:hAnsi="Times New Roman" w:cs="Times New Roman"/>
              </w:rPr>
            </w:pPr>
            <w:r>
              <w:rPr>
                <w:rFonts w:ascii="Times New Roman" w:hAnsi="Times New Roman" w:cs="Times New Roman"/>
              </w:rPr>
              <w:t>3.95</w:t>
            </w:r>
          </w:p>
        </w:tc>
        <w:tc>
          <w:tcPr>
            <w:tcW w:w="709" w:type="dxa"/>
            <w:tcBorders>
              <w:left w:val="nil"/>
              <w:bottom w:val="nil"/>
              <w:right w:val="nil"/>
            </w:tcBorders>
          </w:tcPr>
          <w:p w14:paraId="0294B6CC" w14:textId="77777777" w:rsidR="00587C4C" w:rsidRPr="00165467" w:rsidRDefault="00587C4C" w:rsidP="00587C4C">
            <w:pPr>
              <w:rPr>
                <w:rFonts w:ascii="Times New Roman" w:hAnsi="Times New Roman" w:cs="Times New Roman"/>
              </w:rPr>
            </w:pPr>
            <w:r>
              <w:rPr>
                <w:rFonts w:ascii="Times New Roman" w:hAnsi="Times New Roman" w:cs="Times New Roman"/>
              </w:rPr>
              <w:t>1.38</w:t>
            </w:r>
          </w:p>
        </w:tc>
        <w:tc>
          <w:tcPr>
            <w:tcW w:w="709" w:type="dxa"/>
            <w:tcBorders>
              <w:left w:val="nil"/>
              <w:bottom w:val="nil"/>
              <w:right w:val="nil"/>
            </w:tcBorders>
          </w:tcPr>
          <w:p w14:paraId="1E357499"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03C6C5D0"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B9F77D4" w14:textId="77777777" w:rsidR="00587C4C" w:rsidRPr="00165467" w:rsidRDefault="00587C4C" w:rsidP="00587C4C">
            <w:pPr>
              <w:rPr>
                <w:rFonts w:ascii="Times New Roman" w:hAnsi="Times New Roman" w:cs="Times New Roman"/>
              </w:rPr>
            </w:pPr>
          </w:p>
        </w:tc>
        <w:tc>
          <w:tcPr>
            <w:tcW w:w="420" w:type="dxa"/>
            <w:tcBorders>
              <w:left w:val="nil"/>
              <w:bottom w:val="nil"/>
              <w:right w:val="nil"/>
            </w:tcBorders>
          </w:tcPr>
          <w:p w14:paraId="2FC4F3DB" w14:textId="77777777" w:rsidR="00587C4C" w:rsidRPr="00165467" w:rsidRDefault="00587C4C" w:rsidP="00587C4C">
            <w:pPr>
              <w:rPr>
                <w:rFonts w:ascii="Times New Roman" w:hAnsi="Times New Roman" w:cs="Times New Roman"/>
                <w:highlight w:val="yellow"/>
              </w:rPr>
            </w:pPr>
          </w:p>
        </w:tc>
        <w:tc>
          <w:tcPr>
            <w:tcW w:w="1989" w:type="dxa"/>
            <w:tcBorders>
              <w:left w:val="nil"/>
              <w:bottom w:val="nil"/>
              <w:right w:val="nil"/>
            </w:tcBorders>
          </w:tcPr>
          <w:p w14:paraId="31CBEB81" w14:textId="77777777" w:rsidR="00587C4C" w:rsidRPr="00165467" w:rsidRDefault="00587C4C" w:rsidP="00587C4C">
            <w:pPr>
              <w:rPr>
                <w:rFonts w:ascii="Times New Roman" w:hAnsi="Times New Roman" w:cs="Times New Roman"/>
                <w:highlight w:val="yellow"/>
              </w:rPr>
            </w:pPr>
          </w:p>
        </w:tc>
      </w:tr>
      <w:tr w:rsidR="00587C4C" w:rsidRPr="00165467" w14:paraId="6B8C391A" w14:textId="77777777" w:rsidTr="00587C4C">
        <w:trPr>
          <w:trHeight w:val="224"/>
        </w:trPr>
        <w:tc>
          <w:tcPr>
            <w:tcW w:w="2840" w:type="dxa"/>
            <w:tcBorders>
              <w:top w:val="nil"/>
              <w:left w:val="nil"/>
              <w:bottom w:val="nil"/>
              <w:right w:val="nil"/>
            </w:tcBorders>
          </w:tcPr>
          <w:p w14:paraId="37B71F05"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All </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2DD504" w14:textId="77777777" w:rsidR="00587C4C" w:rsidRPr="00165467" w:rsidRDefault="00587C4C" w:rsidP="00587C4C">
            <w:pPr>
              <w:rPr>
                <w:rFonts w:ascii="Times New Roman" w:hAnsi="Times New Roman" w:cs="Times New Roman"/>
              </w:rPr>
            </w:pPr>
            <w:r>
              <w:rPr>
                <w:rFonts w:ascii="Times New Roman" w:hAnsi="Times New Roman" w:cs="Times New Roman"/>
              </w:rPr>
              <w:t>0.83</w:t>
            </w:r>
          </w:p>
        </w:tc>
        <w:tc>
          <w:tcPr>
            <w:tcW w:w="709" w:type="dxa"/>
            <w:tcBorders>
              <w:top w:val="nil"/>
              <w:left w:val="nil"/>
              <w:bottom w:val="nil"/>
              <w:right w:val="nil"/>
            </w:tcBorders>
          </w:tcPr>
          <w:p w14:paraId="0451B7E6" w14:textId="77777777" w:rsidR="00587C4C" w:rsidRPr="00165467" w:rsidRDefault="00587C4C" w:rsidP="00587C4C">
            <w:pPr>
              <w:rPr>
                <w:rFonts w:ascii="Times New Roman" w:hAnsi="Times New Roman" w:cs="Times New Roman"/>
              </w:rPr>
            </w:pPr>
            <w:r>
              <w:rPr>
                <w:rFonts w:ascii="Times New Roman" w:hAnsi="Times New Roman" w:cs="Times New Roman"/>
              </w:rPr>
              <w:t>1.30</w:t>
            </w:r>
          </w:p>
        </w:tc>
        <w:tc>
          <w:tcPr>
            <w:tcW w:w="709" w:type="dxa"/>
            <w:tcBorders>
              <w:top w:val="nil"/>
              <w:left w:val="nil"/>
              <w:bottom w:val="nil"/>
              <w:right w:val="nil"/>
            </w:tcBorders>
          </w:tcPr>
          <w:p w14:paraId="4E08A3EF" w14:textId="77777777" w:rsidR="00587C4C" w:rsidRPr="00165467" w:rsidRDefault="00587C4C" w:rsidP="00587C4C">
            <w:pPr>
              <w:rPr>
                <w:rFonts w:ascii="Times New Roman" w:hAnsi="Times New Roman" w:cs="Times New Roman"/>
              </w:rPr>
            </w:pPr>
            <w:r>
              <w:rPr>
                <w:rFonts w:ascii="Times New Roman" w:hAnsi="Times New Roman" w:cs="Times New Roman"/>
              </w:rPr>
              <w:t>0.64</w:t>
            </w:r>
          </w:p>
        </w:tc>
        <w:tc>
          <w:tcPr>
            <w:tcW w:w="425" w:type="dxa"/>
            <w:tcBorders>
              <w:top w:val="nil"/>
              <w:left w:val="nil"/>
              <w:bottom w:val="nil"/>
              <w:right w:val="nil"/>
            </w:tcBorders>
          </w:tcPr>
          <w:p w14:paraId="3C85D633"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75773C37" w14:textId="77777777" w:rsidR="00587C4C" w:rsidRPr="00165467" w:rsidRDefault="00587C4C" w:rsidP="00587C4C">
            <w:pPr>
              <w:rPr>
                <w:rFonts w:ascii="Times New Roman" w:hAnsi="Times New Roman" w:cs="Times New Roman"/>
              </w:rPr>
            </w:pPr>
            <w:r>
              <w:rPr>
                <w:rFonts w:ascii="Times New Roman" w:hAnsi="Times New Roman" w:cs="Times New Roman"/>
              </w:rPr>
              <w:t>0.52</w:t>
            </w:r>
          </w:p>
        </w:tc>
        <w:tc>
          <w:tcPr>
            <w:tcW w:w="420" w:type="dxa"/>
            <w:tcBorders>
              <w:top w:val="nil"/>
              <w:left w:val="nil"/>
              <w:bottom w:val="nil"/>
              <w:right w:val="nil"/>
            </w:tcBorders>
          </w:tcPr>
          <w:p w14:paraId="7A4DF413"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1B9984E6" w14:textId="77777777" w:rsidR="00587C4C" w:rsidRPr="00165467" w:rsidRDefault="00587C4C" w:rsidP="00587C4C">
            <w:pPr>
              <w:rPr>
                <w:rFonts w:ascii="Times New Roman" w:hAnsi="Times New Roman" w:cs="Times New Roman"/>
                <w:highlight w:val="yellow"/>
              </w:rPr>
            </w:pPr>
          </w:p>
        </w:tc>
      </w:tr>
      <w:tr w:rsidR="00587C4C" w:rsidRPr="00165467" w14:paraId="5FB28DEE" w14:textId="77777777" w:rsidTr="00587C4C">
        <w:trPr>
          <w:trHeight w:val="87"/>
        </w:trPr>
        <w:tc>
          <w:tcPr>
            <w:tcW w:w="2840" w:type="dxa"/>
            <w:tcBorders>
              <w:top w:val="nil"/>
              <w:left w:val="nil"/>
              <w:bottom w:val="nil"/>
              <w:right w:val="nil"/>
            </w:tcBorders>
          </w:tcPr>
          <w:p w14:paraId="7D779A92"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071C441" w14:textId="77777777" w:rsidR="00587C4C" w:rsidRPr="00165467" w:rsidRDefault="00587C4C" w:rsidP="00587C4C">
            <w:pPr>
              <w:rPr>
                <w:rFonts w:ascii="Times New Roman" w:hAnsi="Times New Roman" w:cs="Times New Roman"/>
              </w:rPr>
            </w:pPr>
            <w:r>
              <w:rPr>
                <w:rFonts w:ascii="Times New Roman" w:hAnsi="Times New Roman" w:cs="Times New Roman"/>
              </w:rPr>
              <w:t>-0.48</w:t>
            </w:r>
          </w:p>
        </w:tc>
        <w:tc>
          <w:tcPr>
            <w:tcW w:w="709" w:type="dxa"/>
            <w:tcBorders>
              <w:top w:val="nil"/>
              <w:left w:val="nil"/>
              <w:bottom w:val="nil"/>
              <w:right w:val="nil"/>
            </w:tcBorders>
          </w:tcPr>
          <w:p w14:paraId="5782DD22"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526A545E" w14:textId="77777777" w:rsidR="00587C4C" w:rsidRPr="00165467" w:rsidRDefault="00587C4C" w:rsidP="00587C4C">
            <w:pPr>
              <w:rPr>
                <w:rFonts w:ascii="Times New Roman" w:hAnsi="Times New Roman" w:cs="Times New Roman"/>
              </w:rPr>
            </w:pPr>
            <w:r>
              <w:rPr>
                <w:rFonts w:ascii="Times New Roman" w:hAnsi="Times New Roman" w:cs="Times New Roman"/>
              </w:rPr>
              <w:t>-0.47</w:t>
            </w:r>
          </w:p>
        </w:tc>
        <w:tc>
          <w:tcPr>
            <w:tcW w:w="425" w:type="dxa"/>
            <w:tcBorders>
              <w:top w:val="nil"/>
              <w:left w:val="nil"/>
              <w:bottom w:val="nil"/>
              <w:right w:val="nil"/>
            </w:tcBorders>
          </w:tcPr>
          <w:p w14:paraId="54336D05"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53EA2E9C" w14:textId="77777777" w:rsidR="00587C4C" w:rsidRPr="00165467" w:rsidRDefault="00587C4C" w:rsidP="00587C4C">
            <w:pPr>
              <w:rPr>
                <w:rFonts w:ascii="Times New Roman" w:hAnsi="Times New Roman" w:cs="Times New Roman"/>
              </w:rPr>
            </w:pPr>
            <w:r>
              <w:rPr>
                <w:rFonts w:ascii="Times New Roman" w:hAnsi="Times New Roman" w:cs="Times New Roman"/>
              </w:rPr>
              <w:t>0.64</w:t>
            </w:r>
          </w:p>
        </w:tc>
        <w:tc>
          <w:tcPr>
            <w:tcW w:w="420" w:type="dxa"/>
            <w:tcBorders>
              <w:top w:val="nil"/>
              <w:left w:val="nil"/>
              <w:bottom w:val="nil"/>
              <w:right w:val="nil"/>
            </w:tcBorders>
          </w:tcPr>
          <w:p w14:paraId="5A0AEFAF"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709A04AE" w14:textId="77777777" w:rsidR="00587C4C" w:rsidRPr="00165467" w:rsidRDefault="00587C4C" w:rsidP="00587C4C">
            <w:pPr>
              <w:rPr>
                <w:rFonts w:ascii="Times New Roman" w:hAnsi="Times New Roman" w:cs="Times New Roman"/>
                <w:highlight w:val="yellow"/>
              </w:rPr>
            </w:pPr>
          </w:p>
        </w:tc>
      </w:tr>
      <w:tr w:rsidR="00587C4C" w:rsidRPr="00165467" w14:paraId="4777FCAB" w14:textId="77777777" w:rsidTr="00587C4C">
        <w:trPr>
          <w:trHeight w:val="203"/>
        </w:trPr>
        <w:tc>
          <w:tcPr>
            <w:tcW w:w="2840" w:type="dxa"/>
            <w:tcBorders>
              <w:top w:val="nil"/>
              <w:left w:val="nil"/>
              <w:right w:val="nil"/>
            </w:tcBorders>
          </w:tcPr>
          <w:p w14:paraId="5FFBD414"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5B03DD54" w14:textId="77777777" w:rsidR="00587C4C" w:rsidRPr="00165467" w:rsidRDefault="00587C4C" w:rsidP="00587C4C">
            <w:pPr>
              <w:rPr>
                <w:rFonts w:ascii="Times New Roman" w:hAnsi="Times New Roman" w:cs="Times New Roman"/>
              </w:rPr>
            </w:pPr>
            <w:r>
              <w:rPr>
                <w:rFonts w:ascii="Times New Roman" w:hAnsi="Times New Roman" w:cs="Times New Roman"/>
              </w:rPr>
              <w:t>1.33</w:t>
            </w:r>
          </w:p>
        </w:tc>
        <w:tc>
          <w:tcPr>
            <w:tcW w:w="709" w:type="dxa"/>
            <w:tcBorders>
              <w:top w:val="nil"/>
              <w:left w:val="nil"/>
              <w:right w:val="nil"/>
            </w:tcBorders>
          </w:tcPr>
          <w:p w14:paraId="3E4EC618" w14:textId="77777777" w:rsidR="00587C4C" w:rsidRPr="00165467" w:rsidRDefault="00587C4C" w:rsidP="00587C4C">
            <w:pPr>
              <w:rPr>
                <w:rFonts w:ascii="Times New Roman" w:hAnsi="Times New Roman" w:cs="Times New Roman"/>
              </w:rPr>
            </w:pPr>
            <w:r>
              <w:rPr>
                <w:rFonts w:ascii="Times New Roman" w:hAnsi="Times New Roman" w:cs="Times New Roman"/>
              </w:rPr>
              <w:t>0.81</w:t>
            </w:r>
          </w:p>
        </w:tc>
        <w:tc>
          <w:tcPr>
            <w:tcW w:w="709" w:type="dxa"/>
            <w:tcBorders>
              <w:top w:val="nil"/>
              <w:left w:val="nil"/>
              <w:right w:val="nil"/>
            </w:tcBorders>
          </w:tcPr>
          <w:p w14:paraId="6F1253BE" w14:textId="77777777" w:rsidR="00587C4C" w:rsidRPr="00165467" w:rsidRDefault="00587C4C" w:rsidP="00587C4C">
            <w:pPr>
              <w:rPr>
                <w:rFonts w:ascii="Times New Roman" w:hAnsi="Times New Roman" w:cs="Times New Roman"/>
              </w:rPr>
            </w:pPr>
            <w:r>
              <w:rPr>
                <w:rFonts w:ascii="Times New Roman" w:hAnsi="Times New Roman" w:cs="Times New Roman"/>
              </w:rPr>
              <w:t>1.65</w:t>
            </w:r>
          </w:p>
        </w:tc>
        <w:tc>
          <w:tcPr>
            <w:tcW w:w="425" w:type="dxa"/>
            <w:tcBorders>
              <w:top w:val="nil"/>
              <w:left w:val="nil"/>
              <w:right w:val="nil"/>
            </w:tcBorders>
          </w:tcPr>
          <w:p w14:paraId="2D2395B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right w:val="nil"/>
            </w:tcBorders>
          </w:tcPr>
          <w:p w14:paraId="493434EC" w14:textId="77777777" w:rsidR="00587C4C" w:rsidRPr="00165467" w:rsidRDefault="00587C4C" w:rsidP="00587C4C">
            <w:pPr>
              <w:rPr>
                <w:rFonts w:ascii="Times New Roman" w:hAnsi="Times New Roman" w:cs="Times New Roman"/>
              </w:rPr>
            </w:pPr>
            <w:r>
              <w:rPr>
                <w:rFonts w:ascii="Times New Roman" w:hAnsi="Times New Roman" w:cs="Times New Roman"/>
              </w:rPr>
              <w:t>0.10</w:t>
            </w:r>
          </w:p>
        </w:tc>
        <w:tc>
          <w:tcPr>
            <w:tcW w:w="420" w:type="dxa"/>
            <w:tcBorders>
              <w:top w:val="nil"/>
              <w:left w:val="nil"/>
              <w:right w:val="nil"/>
            </w:tcBorders>
          </w:tcPr>
          <w:p w14:paraId="72DF2397" w14:textId="77777777" w:rsidR="00587C4C" w:rsidRPr="00165467" w:rsidRDefault="00587C4C" w:rsidP="00587C4C">
            <w:pPr>
              <w:rPr>
                <w:rFonts w:ascii="Times New Roman" w:hAnsi="Times New Roman" w:cs="Times New Roman"/>
                <w:highlight w:val="yellow"/>
              </w:rPr>
            </w:pPr>
          </w:p>
        </w:tc>
        <w:tc>
          <w:tcPr>
            <w:tcW w:w="1989" w:type="dxa"/>
            <w:tcBorders>
              <w:top w:val="nil"/>
              <w:left w:val="nil"/>
              <w:right w:val="nil"/>
            </w:tcBorders>
          </w:tcPr>
          <w:p w14:paraId="75653A3C" w14:textId="77777777" w:rsidR="00587C4C" w:rsidRPr="00165467" w:rsidRDefault="00587C4C" w:rsidP="00587C4C">
            <w:pPr>
              <w:rPr>
                <w:rFonts w:ascii="Times New Roman" w:hAnsi="Times New Roman" w:cs="Times New Roman"/>
                <w:highlight w:val="yellow"/>
              </w:rPr>
            </w:pPr>
          </w:p>
        </w:tc>
      </w:tr>
    </w:tbl>
    <w:p w14:paraId="2A4440E2" w14:textId="7556AABF" w:rsidR="00587C4C" w:rsidRPr="00587C4C"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GLMM5a </w:t>
      </w:r>
      <w:r w:rsidRPr="00DC7E5D">
        <w:rPr>
          <w:rFonts w:ascii="Times New Roman" w:eastAsia="Times New Roman" w:hAnsi="Times New Roman" w:cs="Times New Roman"/>
          <w:szCs w:val="20"/>
          <w:highlight w:val="yellow"/>
          <w:lang w:eastAsia="en-GB"/>
        </w:rPr>
        <w:t>consisted of … trials from … monkeys.</w:t>
      </w:r>
    </w:p>
    <w:p w14:paraId="5F336D84" w14:textId="28879DDF" w:rsidR="002B37FC" w:rsidRDefault="002B37FC" w:rsidP="00587C4C">
      <w:pPr>
        <w:pStyle w:val="ListParagraph"/>
        <w:numPr>
          <w:ilvl w:val="0"/>
          <w:numId w:val="16"/>
        </w:numPr>
        <w:autoSpaceDE w:val="0"/>
        <w:autoSpaceDN w:val="0"/>
        <w:adjustRightInd w:val="0"/>
        <w:spacing w:line="360" w:lineRule="auto"/>
        <w:rPr>
          <w:rFonts w:ascii="Times New Roman" w:hAnsi="Times New Roman" w:cs="Times New Roman"/>
        </w:rPr>
      </w:pPr>
      <w:r>
        <w:rPr>
          <w:rFonts w:ascii="Times New Roman" w:hAnsi="Times New Roman" w:cs="Times New Roman"/>
        </w:rPr>
        <w:t>GLMM5b output showing the effect of baiting configuration on above peeks only.</w:t>
      </w:r>
    </w:p>
    <w:tbl>
      <w:tblPr>
        <w:tblStyle w:val="TableGrid"/>
        <w:tblW w:w="8793" w:type="dxa"/>
        <w:tblInd w:w="279" w:type="dxa"/>
        <w:tblLayout w:type="fixed"/>
        <w:tblLook w:val="04A0" w:firstRow="1" w:lastRow="0" w:firstColumn="1" w:lastColumn="0" w:noHBand="0" w:noVBand="1"/>
      </w:tblPr>
      <w:tblGrid>
        <w:gridCol w:w="2840"/>
        <w:gridCol w:w="992"/>
        <w:gridCol w:w="709"/>
        <w:gridCol w:w="709"/>
        <w:gridCol w:w="425"/>
        <w:gridCol w:w="709"/>
        <w:gridCol w:w="420"/>
        <w:gridCol w:w="1989"/>
      </w:tblGrid>
      <w:tr w:rsidR="00587C4C" w:rsidRPr="00165467" w14:paraId="5E9036C2" w14:textId="77777777" w:rsidTr="00587C4C">
        <w:trPr>
          <w:trHeight w:val="215"/>
        </w:trPr>
        <w:tc>
          <w:tcPr>
            <w:tcW w:w="2840" w:type="dxa"/>
            <w:tcBorders>
              <w:left w:val="nil"/>
              <w:bottom w:val="single" w:sz="4" w:space="0" w:color="auto"/>
              <w:right w:val="nil"/>
            </w:tcBorders>
          </w:tcPr>
          <w:p w14:paraId="1DAE7A51" w14:textId="77777777" w:rsidR="00587C4C" w:rsidRPr="00587C4C" w:rsidRDefault="00587C4C" w:rsidP="00587C4C">
            <w:pPr>
              <w:rPr>
                <w:rFonts w:ascii="Times New Roman" w:hAnsi="Times New Roman" w:cs="Times New Roman"/>
              </w:rPr>
            </w:pPr>
            <w:r w:rsidRPr="00587C4C">
              <w:rPr>
                <w:rFonts w:ascii="Times New Roman" w:hAnsi="Times New Roman" w:cs="Times New Roman"/>
              </w:rPr>
              <w:t>Term</w:t>
            </w:r>
          </w:p>
        </w:tc>
        <w:tc>
          <w:tcPr>
            <w:tcW w:w="992" w:type="dxa"/>
            <w:tcBorders>
              <w:left w:val="nil"/>
              <w:bottom w:val="single" w:sz="4" w:space="0" w:color="auto"/>
              <w:right w:val="nil"/>
            </w:tcBorders>
          </w:tcPr>
          <w:p w14:paraId="49973E5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4A3F12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0B981F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7BC1A1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26423FF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69CF5D8"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420ACFE7" w14:textId="77777777" w:rsidTr="00587C4C">
        <w:trPr>
          <w:trHeight w:val="203"/>
        </w:trPr>
        <w:tc>
          <w:tcPr>
            <w:tcW w:w="2840" w:type="dxa"/>
            <w:tcBorders>
              <w:left w:val="nil"/>
              <w:bottom w:val="nil"/>
              <w:right w:val="nil"/>
            </w:tcBorders>
          </w:tcPr>
          <w:p w14:paraId="5D91A1C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36F7CE9F" w14:textId="77777777" w:rsidR="00587C4C" w:rsidRPr="00165467" w:rsidRDefault="00587C4C" w:rsidP="00587C4C">
            <w:pPr>
              <w:rPr>
                <w:rFonts w:ascii="Times New Roman" w:hAnsi="Times New Roman" w:cs="Times New Roman"/>
              </w:rPr>
            </w:pPr>
            <w:r>
              <w:rPr>
                <w:rFonts w:ascii="Times New Roman" w:hAnsi="Times New Roman" w:cs="Times New Roman"/>
              </w:rPr>
              <w:t>3.36</w:t>
            </w:r>
          </w:p>
        </w:tc>
        <w:tc>
          <w:tcPr>
            <w:tcW w:w="709" w:type="dxa"/>
            <w:tcBorders>
              <w:left w:val="nil"/>
              <w:bottom w:val="nil"/>
              <w:right w:val="nil"/>
            </w:tcBorders>
          </w:tcPr>
          <w:p w14:paraId="5BBE6B3F" w14:textId="77777777" w:rsidR="00587C4C" w:rsidRPr="00165467" w:rsidRDefault="00587C4C" w:rsidP="00587C4C">
            <w:pPr>
              <w:rPr>
                <w:rFonts w:ascii="Times New Roman" w:hAnsi="Times New Roman" w:cs="Times New Roman"/>
              </w:rPr>
            </w:pPr>
            <w:r>
              <w:rPr>
                <w:rFonts w:ascii="Times New Roman" w:hAnsi="Times New Roman" w:cs="Times New Roman"/>
              </w:rPr>
              <w:t>1.49</w:t>
            </w:r>
          </w:p>
        </w:tc>
        <w:tc>
          <w:tcPr>
            <w:tcW w:w="709" w:type="dxa"/>
            <w:tcBorders>
              <w:left w:val="nil"/>
              <w:bottom w:val="nil"/>
              <w:right w:val="nil"/>
            </w:tcBorders>
          </w:tcPr>
          <w:p w14:paraId="332546A6"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8142453"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7C24BB5" w14:textId="77777777" w:rsidR="00587C4C" w:rsidRPr="00165467" w:rsidRDefault="00587C4C" w:rsidP="00587C4C">
            <w:pPr>
              <w:rPr>
                <w:rFonts w:ascii="Times New Roman" w:hAnsi="Times New Roman" w:cs="Times New Roman"/>
              </w:rPr>
            </w:pPr>
          </w:p>
        </w:tc>
        <w:tc>
          <w:tcPr>
            <w:tcW w:w="420" w:type="dxa"/>
            <w:tcBorders>
              <w:left w:val="nil"/>
              <w:bottom w:val="nil"/>
              <w:right w:val="nil"/>
            </w:tcBorders>
          </w:tcPr>
          <w:p w14:paraId="73DF4A7F" w14:textId="77777777" w:rsidR="00587C4C" w:rsidRPr="00165467" w:rsidRDefault="00587C4C" w:rsidP="00587C4C">
            <w:pPr>
              <w:rPr>
                <w:rFonts w:ascii="Times New Roman" w:hAnsi="Times New Roman" w:cs="Times New Roman"/>
                <w:highlight w:val="yellow"/>
              </w:rPr>
            </w:pPr>
          </w:p>
        </w:tc>
        <w:tc>
          <w:tcPr>
            <w:tcW w:w="1989" w:type="dxa"/>
            <w:tcBorders>
              <w:left w:val="nil"/>
              <w:bottom w:val="nil"/>
              <w:right w:val="nil"/>
            </w:tcBorders>
          </w:tcPr>
          <w:p w14:paraId="5839F221" w14:textId="77777777" w:rsidR="00587C4C" w:rsidRPr="00165467" w:rsidRDefault="00587C4C" w:rsidP="00587C4C">
            <w:pPr>
              <w:rPr>
                <w:rFonts w:ascii="Times New Roman" w:hAnsi="Times New Roman" w:cs="Times New Roman"/>
                <w:highlight w:val="yellow"/>
              </w:rPr>
            </w:pPr>
          </w:p>
        </w:tc>
      </w:tr>
      <w:tr w:rsidR="00587C4C" w:rsidRPr="00165467" w14:paraId="6B34F2B5" w14:textId="77777777" w:rsidTr="00587C4C">
        <w:trPr>
          <w:trHeight w:val="241"/>
        </w:trPr>
        <w:tc>
          <w:tcPr>
            <w:tcW w:w="2840" w:type="dxa"/>
            <w:tcBorders>
              <w:top w:val="nil"/>
              <w:left w:val="nil"/>
              <w:bottom w:val="nil"/>
              <w:right w:val="nil"/>
            </w:tcBorders>
          </w:tcPr>
          <w:p w14:paraId="33D6AAAF"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D5EC647" w14:textId="77777777" w:rsidR="00587C4C" w:rsidRPr="00165467" w:rsidRDefault="00587C4C" w:rsidP="00587C4C">
            <w:pPr>
              <w:rPr>
                <w:rFonts w:ascii="Times New Roman" w:hAnsi="Times New Roman" w:cs="Times New Roman"/>
              </w:rPr>
            </w:pPr>
            <w:r>
              <w:rPr>
                <w:rFonts w:ascii="Times New Roman" w:hAnsi="Times New Roman" w:cs="Times New Roman"/>
              </w:rPr>
              <w:t>0.30</w:t>
            </w:r>
          </w:p>
        </w:tc>
        <w:tc>
          <w:tcPr>
            <w:tcW w:w="709" w:type="dxa"/>
            <w:tcBorders>
              <w:top w:val="nil"/>
              <w:left w:val="nil"/>
              <w:bottom w:val="nil"/>
              <w:right w:val="nil"/>
            </w:tcBorders>
          </w:tcPr>
          <w:p w14:paraId="47E96F4E" w14:textId="77777777" w:rsidR="00587C4C" w:rsidRPr="00165467" w:rsidRDefault="00587C4C" w:rsidP="00587C4C">
            <w:pPr>
              <w:rPr>
                <w:rFonts w:ascii="Times New Roman" w:hAnsi="Times New Roman" w:cs="Times New Roman"/>
              </w:rPr>
            </w:pPr>
            <w:r>
              <w:rPr>
                <w:rFonts w:ascii="Times New Roman" w:hAnsi="Times New Roman" w:cs="Times New Roman"/>
              </w:rPr>
              <w:t>1.07</w:t>
            </w:r>
          </w:p>
        </w:tc>
        <w:tc>
          <w:tcPr>
            <w:tcW w:w="709" w:type="dxa"/>
            <w:tcBorders>
              <w:top w:val="nil"/>
              <w:left w:val="nil"/>
              <w:bottom w:val="nil"/>
              <w:right w:val="nil"/>
            </w:tcBorders>
          </w:tcPr>
          <w:p w14:paraId="615FD12F" w14:textId="77777777" w:rsidR="00587C4C" w:rsidRPr="00165467" w:rsidRDefault="00587C4C" w:rsidP="00587C4C">
            <w:pPr>
              <w:rPr>
                <w:rFonts w:ascii="Times New Roman" w:hAnsi="Times New Roman" w:cs="Times New Roman"/>
              </w:rPr>
            </w:pPr>
            <w:r>
              <w:rPr>
                <w:rFonts w:ascii="Times New Roman" w:hAnsi="Times New Roman" w:cs="Times New Roman"/>
              </w:rPr>
              <w:t>0.28</w:t>
            </w:r>
          </w:p>
        </w:tc>
        <w:tc>
          <w:tcPr>
            <w:tcW w:w="425" w:type="dxa"/>
            <w:tcBorders>
              <w:top w:val="nil"/>
              <w:left w:val="nil"/>
              <w:bottom w:val="nil"/>
              <w:right w:val="nil"/>
            </w:tcBorders>
          </w:tcPr>
          <w:p w14:paraId="33E8EDB6"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09F43FB4" w14:textId="77777777" w:rsidR="00587C4C" w:rsidRPr="00165467" w:rsidRDefault="00587C4C" w:rsidP="00587C4C">
            <w:pPr>
              <w:rPr>
                <w:rFonts w:ascii="Times New Roman" w:hAnsi="Times New Roman" w:cs="Times New Roman"/>
              </w:rPr>
            </w:pPr>
            <w:r>
              <w:rPr>
                <w:rFonts w:ascii="Times New Roman" w:hAnsi="Times New Roman" w:cs="Times New Roman"/>
              </w:rPr>
              <w:t>0.78</w:t>
            </w:r>
          </w:p>
        </w:tc>
        <w:tc>
          <w:tcPr>
            <w:tcW w:w="420" w:type="dxa"/>
            <w:tcBorders>
              <w:top w:val="nil"/>
              <w:left w:val="nil"/>
              <w:bottom w:val="nil"/>
              <w:right w:val="nil"/>
            </w:tcBorders>
          </w:tcPr>
          <w:p w14:paraId="7A3C9508"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012E6067" w14:textId="77777777" w:rsidR="00587C4C" w:rsidRPr="00165467" w:rsidRDefault="00587C4C" w:rsidP="00587C4C">
            <w:pPr>
              <w:rPr>
                <w:rFonts w:ascii="Times New Roman" w:hAnsi="Times New Roman" w:cs="Times New Roman"/>
                <w:highlight w:val="yellow"/>
              </w:rPr>
            </w:pPr>
          </w:p>
        </w:tc>
      </w:tr>
      <w:tr w:rsidR="00587C4C" w:rsidRPr="00165467" w14:paraId="4E80443E" w14:textId="77777777" w:rsidTr="00587C4C">
        <w:trPr>
          <w:trHeight w:val="117"/>
        </w:trPr>
        <w:tc>
          <w:tcPr>
            <w:tcW w:w="2840" w:type="dxa"/>
            <w:tcBorders>
              <w:top w:val="nil"/>
              <w:left w:val="nil"/>
              <w:bottom w:val="nil"/>
              <w:right w:val="nil"/>
            </w:tcBorders>
          </w:tcPr>
          <w:p w14:paraId="694FF8CC"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C0896D5" w14:textId="77777777" w:rsidR="00587C4C" w:rsidRPr="00165467" w:rsidRDefault="00587C4C" w:rsidP="00587C4C">
            <w:pPr>
              <w:rPr>
                <w:rFonts w:ascii="Times New Roman" w:hAnsi="Times New Roman" w:cs="Times New Roman"/>
              </w:rPr>
            </w:pPr>
            <w:r>
              <w:rPr>
                <w:rFonts w:ascii="Times New Roman" w:hAnsi="Times New Roman" w:cs="Times New Roman"/>
              </w:rPr>
              <w:t>-0.56</w:t>
            </w:r>
          </w:p>
        </w:tc>
        <w:tc>
          <w:tcPr>
            <w:tcW w:w="709" w:type="dxa"/>
            <w:tcBorders>
              <w:top w:val="nil"/>
              <w:left w:val="nil"/>
              <w:bottom w:val="nil"/>
              <w:right w:val="nil"/>
            </w:tcBorders>
          </w:tcPr>
          <w:p w14:paraId="308F325C"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008BCA1E" w14:textId="77777777" w:rsidR="00587C4C" w:rsidRPr="00165467" w:rsidRDefault="00587C4C" w:rsidP="00587C4C">
            <w:pPr>
              <w:rPr>
                <w:rFonts w:ascii="Times New Roman" w:hAnsi="Times New Roman" w:cs="Times New Roman"/>
              </w:rPr>
            </w:pPr>
            <w:r>
              <w:rPr>
                <w:rFonts w:ascii="Times New Roman" w:hAnsi="Times New Roman" w:cs="Times New Roman"/>
              </w:rPr>
              <w:t>-0.54</w:t>
            </w:r>
          </w:p>
        </w:tc>
        <w:tc>
          <w:tcPr>
            <w:tcW w:w="425" w:type="dxa"/>
            <w:tcBorders>
              <w:top w:val="nil"/>
              <w:left w:val="nil"/>
              <w:bottom w:val="nil"/>
              <w:right w:val="nil"/>
            </w:tcBorders>
          </w:tcPr>
          <w:p w14:paraId="0DD59A72"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5692CE12" w14:textId="77777777" w:rsidR="00587C4C" w:rsidRPr="00165467" w:rsidRDefault="00587C4C" w:rsidP="00587C4C">
            <w:pPr>
              <w:rPr>
                <w:rFonts w:ascii="Times New Roman" w:hAnsi="Times New Roman" w:cs="Times New Roman"/>
              </w:rPr>
            </w:pPr>
            <w:r>
              <w:rPr>
                <w:rFonts w:ascii="Times New Roman" w:hAnsi="Times New Roman" w:cs="Times New Roman"/>
              </w:rPr>
              <w:t>0.59</w:t>
            </w:r>
          </w:p>
        </w:tc>
        <w:tc>
          <w:tcPr>
            <w:tcW w:w="420" w:type="dxa"/>
            <w:tcBorders>
              <w:top w:val="nil"/>
              <w:left w:val="nil"/>
              <w:bottom w:val="nil"/>
              <w:right w:val="nil"/>
            </w:tcBorders>
          </w:tcPr>
          <w:p w14:paraId="58F878E5"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4F42BE02" w14:textId="77777777" w:rsidR="00587C4C" w:rsidRPr="00165467" w:rsidRDefault="00587C4C" w:rsidP="00587C4C">
            <w:pPr>
              <w:rPr>
                <w:rFonts w:ascii="Times New Roman" w:hAnsi="Times New Roman" w:cs="Times New Roman"/>
                <w:highlight w:val="yellow"/>
              </w:rPr>
            </w:pPr>
          </w:p>
        </w:tc>
      </w:tr>
      <w:tr w:rsidR="00587C4C" w:rsidRPr="00165467" w14:paraId="007595B6" w14:textId="77777777" w:rsidTr="00587C4C">
        <w:trPr>
          <w:trHeight w:val="203"/>
        </w:trPr>
        <w:tc>
          <w:tcPr>
            <w:tcW w:w="2840" w:type="dxa"/>
            <w:tcBorders>
              <w:top w:val="nil"/>
              <w:left w:val="nil"/>
              <w:right w:val="nil"/>
            </w:tcBorders>
          </w:tcPr>
          <w:p w14:paraId="29C6DF7B"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D784D2C" w14:textId="77777777" w:rsidR="00587C4C" w:rsidRPr="00165467" w:rsidRDefault="00587C4C" w:rsidP="00587C4C">
            <w:pPr>
              <w:rPr>
                <w:rFonts w:ascii="Times New Roman" w:hAnsi="Times New Roman" w:cs="Times New Roman"/>
              </w:rPr>
            </w:pPr>
            <w:r>
              <w:rPr>
                <w:rFonts w:ascii="Times New Roman" w:hAnsi="Times New Roman" w:cs="Times New Roman"/>
              </w:rPr>
              <w:t>0.71</w:t>
            </w:r>
          </w:p>
        </w:tc>
        <w:tc>
          <w:tcPr>
            <w:tcW w:w="709" w:type="dxa"/>
            <w:tcBorders>
              <w:top w:val="nil"/>
              <w:left w:val="nil"/>
              <w:right w:val="nil"/>
            </w:tcBorders>
          </w:tcPr>
          <w:p w14:paraId="1B356282" w14:textId="77777777" w:rsidR="00587C4C" w:rsidRPr="00165467" w:rsidRDefault="00587C4C" w:rsidP="00587C4C">
            <w:pPr>
              <w:rPr>
                <w:rFonts w:ascii="Times New Roman" w:hAnsi="Times New Roman" w:cs="Times New Roman"/>
              </w:rPr>
            </w:pPr>
            <w:r>
              <w:rPr>
                <w:rFonts w:ascii="Times New Roman" w:hAnsi="Times New Roman" w:cs="Times New Roman"/>
              </w:rPr>
              <w:t>0.75</w:t>
            </w:r>
          </w:p>
        </w:tc>
        <w:tc>
          <w:tcPr>
            <w:tcW w:w="709" w:type="dxa"/>
            <w:tcBorders>
              <w:top w:val="nil"/>
              <w:left w:val="nil"/>
              <w:right w:val="nil"/>
            </w:tcBorders>
          </w:tcPr>
          <w:p w14:paraId="6A10E0AD" w14:textId="77777777" w:rsidR="00587C4C" w:rsidRPr="00165467" w:rsidRDefault="00587C4C" w:rsidP="00587C4C">
            <w:pPr>
              <w:rPr>
                <w:rFonts w:ascii="Times New Roman" w:hAnsi="Times New Roman" w:cs="Times New Roman"/>
              </w:rPr>
            </w:pPr>
            <w:r>
              <w:rPr>
                <w:rFonts w:ascii="Times New Roman" w:hAnsi="Times New Roman" w:cs="Times New Roman"/>
              </w:rPr>
              <w:t>0.95</w:t>
            </w:r>
          </w:p>
        </w:tc>
        <w:tc>
          <w:tcPr>
            <w:tcW w:w="425" w:type="dxa"/>
            <w:tcBorders>
              <w:top w:val="nil"/>
              <w:left w:val="nil"/>
              <w:right w:val="nil"/>
            </w:tcBorders>
          </w:tcPr>
          <w:p w14:paraId="248849AE"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right w:val="nil"/>
            </w:tcBorders>
          </w:tcPr>
          <w:p w14:paraId="1B7F6337" w14:textId="77777777" w:rsidR="00587C4C" w:rsidRPr="00165467" w:rsidRDefault="00587C4C" w:rsidP="00587C4C">
            <w:pPr>
              <w:rPr>
                <w:rFonts w:ascii="Times New Roman" w:hAnsi="Times New Roman" w:cs="Times New Roman"/>
              </w:rPr>
            </w:pPr>
            <w:r>
              <w:rPr>
                <w:rFonts w:ascii="Times New Roman" w:hAnsi="Times New Roman" w:cs="Times New Roman"/>
              </w:rPr>
              <w:t>0.34</w:t>
            </w:r>
          </w:p>
        </w:tc>
        <w:tc>
          <w:tcPr>
            <w:tcW w:w="420" w:type="dxa"/>
            <w:tcBorders>
              <w:top w:val="nil"/>
              <w:left w:val="nil"/>
              <w:right w:val="nil"/>
            </w:tcBorders>
          </w:tcPr>
          <w:p w14:paraId="010E0801" w14:textId="77777777" w:rsidR="00587C4C" w:rsidRPr="00165467" w:rsidRDefault="00587C4C" w:rsidP="00587C4C">
            <w:pPr>
              <w:rPr>
                <w:rFonts w:ascii="Times New Roman" w:hAnsi="Times New Roman" w:cs="Times New Roman"/>
                <w:highlight w:val="yellow"/>
              </w:rPr>
            </w:pPr>
          </w:p>
        </w:tc>
        <w:tc>
          <w:tcPr>
            <w:tcW w:w="1989" w:type="dxa"/>
            <w:tcBorders>
              <w:top w:val="nil"/>
              <w:left w:val="nil"/>
              <w:right w:val="nil"/>
            </w:tcBorders>
          </w:tcPr>
          <w:p w14:paraId="1255CBBC" w14:textId="77777777" w:rsidR="00587C4C" w:rsidRPr="00165467" w:rsidRDefault="00587C4C" w:rsidP="00587C4C">
            <w:pPr>
              <w:rPr>
                <w:rFonts w:ascii="Times New Roman" w:hAnsi="Times New Roman" w:cs="Times New Roman"/>
                <w:highlight w:val="yellow"/>
              </w:rPr>
            </w:pPr>
          </w:p>
        </w:tc>
      </w:tr>
    </w:tbl>
    <w:p w14:paraId="39FD1EC1" w14:textId="77777777" w:rsidR="00587C4C"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GLMM5b </w:t>
      </w:r>
      <w:r w:rsidRPr="00DC7E5D">
        <w:rPr>
          <w:rFonts w:ascii="Times New Roman" w:eastAsia="Times New Roman" w:hAnsi="Times New Roman" w:cs="Times New Roman"/>
          <w:szCs w:val="20"/>
          <w:highlight w:val="yellow"/>
          <w:lang w:eastAsia="en-GB"/>
        </w:rPr>
        <w:t>consisted of … trials from … monkeys.</w:t>
      </w:r>
    </w:p>
    <w:p w14:paraId="4552F017" w14:textId="7F251F15" w:rsidR="002B37FC" w:rsidRDefault="002B37FC" w:rsidP="002B37FC">
      <w:pPr>
        <w:pStyle w:val="ListParagraph"/>
        <w:numPr>
          <w:ilvl w:val="0"/>
          <w:numId w:val="16"/>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G</w:t>
      </w:r>
      <w:r>
        <w:rPr>
          <w:rFonts w:ascii="Times New Roman" w:hAnsi="Times New Roman" w:cs="Times New Roman"/>
        </w:rPr>
        <w:t>LMM5</w:t>
      </w:r>
      <w:r w:rsidRPr="00B2207A">
        <w:rPr>
          <w:rFonts w:ascii="Times New Roman" w:hAnsi="Times New Roman" w:cs="Times New Roman"/>
        </w:rPr>
        <w:t>c output showing the effect of baiting configuration on below peeks only</w:t>
      </w:r>
      <w:r>
        <w:rPr>
          <w:rFonts w:ascii="Times New Roman" w:hAnsi="Times New Roman" w:cs="Times New Roman"/>
        </w:rPr>
        <w:t>.</w:t>
      </w:r>
    </w:p>
    <w:tbl>
      <w:tblPr>
        <w:tblStyle w:val="TableGrid"/>
        <w:tblW w:w="8935" w:type="dxa"/>
        <w:tblInd w:w="279" w:type="dxa"/>
        <w:tblLayout w:type="fixed"/>
        <w:tblLook w:val="04A0" w:firstRow="1" w:lastRow="0" w:firstColumn="1" w:lastColumn="0" w:noHBand="0" w:noVBand="1"/>
      </w:tblPr>
      <w:tblGrid>
        <w:gridCol w:w="2982"/>
        <w:gridCol w:w="992"/>
        <w:gridCol w:w="709"/>
        <w:gridCol w:w="708"/>
        <w:gridCol w:w="426"/>
        <w:gridCol w:w="708"/>
        <w:gridCol w:w="279"/>
        <w:gridCol w:w="2131"/>
      </w:tblGrid>
      <w:tr w:rsidR="00587C4C" w:rsidRPr="00165467" w14:paraId="24A67CCA" w14:textId="77777777" w:rsidTr="00587C4C">
        <w:trPr>
          <w:trHeight w:val="215"/>
        </w:trPr>
        <w:tc>
          <w:tcPr>
            <w:tcW w:w="2982" w:type="dxa"/>
            <w:tcBorders>
              <w:left w:val="nil"/>
              <w:bottom w:val="single" w:sz="4" w:space="0" w:color="auto"/>
              <w:right w:val="nil"/>
            </w:tcBorders>
          </w:tcPr>
          <w:p w14:paraId="6637479B" w14:textId="77777777" w:rsidR="00587C4C" w:rsidRPr="00587C4C" w:rsidRDefault="00587C4C" w:rsidP="00587C4C">
            <w:pPr>
              <w:pStyle w:val="ListParagraph"/>
              <w:numPr>
                <w:ilvl w:val="0"/>
                <w:numId w:val="16"/>
              </w:numPr>
              <w:rPr>
                <w:rFonts w:ascii="Times New Roman" w:hAnsi="Times New Roman" w:cs="Times New Roman"/>
              </w:rPr>
            </w:pPr>
            <w:r w:rsidRPr="00587C4C">
              <w:rPr>
                <w:rFonts w:ascii="Times New Roman" w:hAnsi="Times New Roman" w:cs="Times New Roman"/>
              </w:rPr>
              <w:t>Term</w:t>
            </w:r>
          </w:p>
        </w:tc>
        <w:tc>
          <w:tcPr>
            <w:tcW w:w="992" w:type="dxa"/>
            <w:tcBorders>
              <w:left w:val="nil"/>
              <w:bottom w:val="single" w:sz="4" w:space="0" w:color="auto"/>
              <w:right w:val="nil"/>
            </w:tcBorders>
          </w:tcPr>
          <w:p w14:paraId="71C302F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15588A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8" w:type="dxa"/>
            <w:tcBorders>
              <w:left w:val="nil"/>
              <w:bottom w:val="single" w:sz="4" w:space="0" w:color="auto"/>
              <w:right w:val="nil"/>
            </w:tcBorders>
          </w:tcPr>
          <w:p w14:paraId="29688773"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6" w:type="dxa"/>
            <w:tcBorders>
              <w:left w:val="nil"/>
              <w:bottom w:val="single" w:sz="4" w:space="0" w:color="auto"/>
              <w:right w:val="nil"/>
            </w:tcBorders>
          </w:tcPr>
          <w:p w14:paraId="2A21084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8" w:type="dxa"/>
            <w:tcBorders>
              <w:left w:val="nil"/>
              <w:bottom w:val="single" w:sz="4" w:space="0" w:color="auto"/>
              <w:right w:val="nil"/>
            </w:tcBorders>
          </w:tcPr>
          <w:p w14:paraId="5046E91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4B696076"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E75463A" w14:textId="77777777" w:rsidTr="00587C4C">
        <w:trPr>
          <w:trHeight w:val="203"/>
        </w:trPr>
        <w:tc>
          <w:tcPr>
            <w:tcW w:w="2982" w:type="dxa"/>
            <w:tcBorders>
              <w:left w:val="nil"/>
              <w:bottom w:val="nil"/>
              <w:right w:val="nil"/>
            </w:tcBorders>
          </w:tcPr>
          <w:p w14:paraId="220E16C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18C3EB0" w14:textId="77777777" w:rsidR="00587C4C" w:rsidRPr="00165467" w:rsidRDefault="00587C4C" w:rsidP="00587C4C">
            <w:pPr>
              <w:rPr>
                <w:rFonts w:ascii="Times New Roman" w:hAnsi="Times New Roman" w:cs="Times New Roman"/>
              </w:rPr>
            </w:pPr>
            <w:r>
              <w:rPr>
                <w:rFonts w:ascii="Times New Roman" w:hAnsi="Times New Roman" w:cs="Times New Roman"/>
              </w:rPr>
              <w:t>-2.51</w:t>
            </w:r>
          </w:p>
        </w:tc>
        <w:tc>
          <w:tcPr>
            <w:tcW w:w="709" w:type="dxa"/>
            <w:tcBorders>
              <w:left w:val="nil"/>
              <w:bottom w:val="nil"/>
              <w:right w:val="nil"/>
            </w:tcBorders>
          </w:tcPr>
          <w:p w14:paraId="4C4DA57A" w14:textId="77777777" w:rsidR="00587C4C" w:rsidRPr="00165467" w:rsidRDefault="00587C4C" w:rsidP="00587C4C">
            <w:pPr>
              <w:rPr>
                <w:rFonts w:ascii="Times New Roman" w:hAnsi="Times New Roman" w:cs="Times New Roman"/>
              </w:rPr>
            </w:pPr>
          </w:p>
        </w:tc>
        <w:tc>
          <w:tcPr>
            <w:tcW w:w="708" w:type="dxa"/>
            <w:tcBorders>
              <w:left w:val="nil"/>
              <w:bottom w:val="nil"/>
              <w:right w:val="nil"/>
            </w:tcBorders>
          </w:tcPr>
          <w:p w14:paraId="59D2145B" w14:textId="77777777" w:rsidR="00587C4C" w:rsidRPr="00165467" w:rsidRDefault="00587C4C" w:rsidP="00587C4C">
            <w:pPr>
              <w:rPr>
                <w:rFonts w:ascii="Times New Roman" w:hAnsi="Times New Roman" w:cs="Times New Roman"/>
              </w:rPr>
            </w:pPr>
          </w:p>
        </w:tc>
        <w:tc>
          <w:tcPr>
            <w:tcW w:w="426" w:type="dxa"/>
            <w:tcBorders>
              <w:left w:val="nil"/>
              <w:bottom w:val="nil"/>
              <w:right w:val="nil"/>
            </w:tcBorders>
          </w:tcPr>
          <w:p w14:paraId="6B63DB7F" w14:textId="77777777" w:rsidR="00587C4C" w:rsidRPr="00165467" w:rsidRDefault="00587C4C" w:rsidP="00587C4C">
            <w:pPr>
              <w:rPr>
                <w:rFonts w:ascii="Times New Roman" w:hAnsi="Times New Roman" w:cs="Times New Roman"/>
              </w:rPr>
            </w:pPr>
          </w:p>
        </w:tc>
        <w:tc>
          <w:tcPr>
            <w:tcW w:w="708" w:type="dxa"/>
            <w:tcBorders>
              <w:left w:val="nil"/>
              <w:bottom w:val="nil"/>
              <w:right w:val="nil"/>
            </w:tcBorders>
          </w:tcPr>
          <w:p w14:paraId="70E87B50" w14:textId="77777777" w:rsidR="00587C4C" w:rsidRPr="00165467" w:rsidRDefault="00587C4C" w:rsidP="00587C4C">
            <w:pPr>
              <w:rPr>
                <w:rFonts w:ascii="Times New Roman" w:hAnsi="Times New Roman" w:cs="Times New Roman"/>
              </w:rPr>
            </w:pPr>
          </w:p>
        </w:tc>
        <w:tc>
          <w:tcPr>
            <w:tcW w:w="279" w:type="dxa"/>
            <w:tcBorders>
              <w:left w:val="nil"/>
              <w:bottom w:val="nil"/>
              <w:right w:val="nil"/>
            </w:tcBorders>
          </w:tcPr>
          <w:p w14:paraId="21CFA6B9" w14:textId="77777777" w:rsidR="00587C4C" w:rsidRPr="00165467" w:rsidRDefault="00587C4C" w:rsidP="00587C4C">
            <w:pPr>
              <w:rPr>
                <w:rFonts w:ascii="Times New Roman" w:hAnsi="Times New Roman" w:cs="Times New Roman"/>
                <w:highlight w:val="yellow"/>
              </w:rPr>
            </w:pPr>
          </w:p>
        </w:tc>
        <w:tc>
          <w:tcPr>
            <w:tcW w:w="2131" w:type="dxa"/>
            <w:tcBorders>
              <w:left w:val="nil"/>
              <w:bottom w:val="nil"/>
              <w:right w:val="nil"/>
            </w:tcBorders>
          </w:tcPr>
          <w:p w14:paraId="363BC805" w14:textId="77777777" w:rsidR="00587C4C" w:rsidRPr="00165467" w:rsidRDefault="00587C4C" w:rsidP="00587C4C">
            <w:pPr>
              <w:rPr>
                <w:rFonts w:ascii="Times New Roman" w:hAnsi="Times New Roman" w:cs="Times New Roman"/>
                <w:highlight w:val="yellow"/>
              </w:rPr>
            </w:pPr>
          </w:p>
        </w:tc>
      </w:tr>
      <w:tr w:rsidR="00587C4C" w:rsidRPr="00165467" w14:paraId="48591FB0" w14:textId="77777777" w:rsidTr="00587C4C">
        <w:trPr>
          <w:trHeight w:val="87"/>
        </w:trPr>
        <w:tc>
          <w:tcPr>
            <w:tcW w:w="2982" w:type="dxa"/>
            <w:tcBorders>
              <w:top w:val="nil"/>
              <w:left w:val="nil"/>
              <w:bottom w:val="nil"/>
              <w:right w:val="nil"/>
            </w:tcBorders>
          </w:tcPr>
          <w:p w14:paraId="6413F3D0"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All </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C7D5D1C" w14:textId="77777777" w:rsidR="00587C4C" w:rsidRPr="00165467" w:rsidRDefault="00587C4C" w:rsidP="00587C4C">
            <w:pPr>
              <w:rPr>
                <w:rFonts w:ascii="Times New Roman" w:hAnsi="Times New Roman" w:cs="Times New Roman"/>
              </w:rPr>
            </w:pPr>
            <w:r>
              <w:rPr>
                <w:rFonts w:ascii="Times New Roman" w:hAnsi="Times New Roman" w:cs="Times New Roman"/>
              </w:rPr>
              <w:t>1.45</w:t>
            </w:r>
          </w:p>
        </w:tc>
        <w:tc>
          <w:tcPr>
            <w:tcW w:w="709" w:type="dxa"/>
            <w:tcBorders>
              <w:top w:val="nil"/>
              <w:left w:val="nil"/>
              <w:bottom w:val="nil"/>
              <w:right w:val="nil"/>
            </w:tcBorders>
          </w:tcPr>
          <w:p w14:paraId="2069E041" w14:textId="77777777" w:rsidR="00587C4C" w:rsidRPr="00165467" w:rsidRDefault="00587C4C" w:rsidP="00587C4C">
            <w:pPr>
              <w:rPr>
                <w:rFonts w:ascii="Times New Roman" w:hAnsi="Times New Roman" w:cs="Times New Roman"/>
              </w:rPr>
            </w:pPr>
            <w:r>
              <w:rPr>
                <w:rFonts w:ascii="Times New Roman" w:hAnsi="Times New Roman" w:cs="Times New Roman"/>
              </w:rPr>
              <w:t>0.92</w:t>
            </w:r>
          </w:p>
        </w:tc>
        <w:tc>
          <w:tcPr>
            <w:tcW w:w="708" w:type="dxa"/>
            <w:tcBorders>
              <w:top w:val="nil"/>
              <w:left w:val="nil"/>
              <w:bottom w:val="nil"/>
              <w:right w:val="nil"/>
            </w:tcBorders>
          </w:tcPr>
          <w:p w14:paraId="18CCD271" w14:textId="77777777" w:rsidR="00587C4C" w:rsidRPr="00165467" w:rsidRDefault="00587C4C" w:rsidP="00587C4C">
            <w:pPr>
              <w:rPr>
                <w:rFonts w:ascii="Times New Roman" w:hAnsi="Times New Roman" w:cs="Times New Roman"/>
              </w:rPr>
            </w:pPr>
            <w:r>
              <w:rPr>
                <w:rFonts w:ascii="Times New Roman" w:hAnsi="Times New Roman" w:cs="Times New Roman"/>
              </w:rPr>
              <w:t>1.58</w:t>
            </w:r>
          </w:p>
        </w:tc>
        <w:tc>
          <w:tcPr>
            <w:tcW w:w="426" w:type="dxa"/>
            <w:tcBorders>
              <w:top w:val="nil"/>
              <w:left w:val="nil"/>
              <w:bottom w:val="nil"/>
              <w:right w:val="nil"/>
            </w:tcBorders>
          </w:tcPr>
          <w:p w14:paraId="04B1EEB4"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bottom w:val="nil"/>
              <w:right w:val="nil"/>
            </w:tcBorders>
          </w:tcPr>
          <w:p w14:paraId="391F24F7" w14:textId="77777777" w:rsidR="00587C4C" w:rsidRPr="00165467" w:rsidRDefault="00587C4C" w:rsidP="00587C4C">
            <w:pPr>
              <w:rPr>
                <w:rFonts w:ascii="Times New Roman" w:hAnsi="Times New Roman" w:cs="Times New Roman"/>
              </w:rPr>
            </w:pPr>
            <w:r>
              <w:rPr>
                <w:rFonts w:ascii="Times New Roman" w:hAnsi="Times New Roman" w:cs="Times New Roman"/>
              </w:rPr>
              <w:t>0.11</w:t>
            </w:r>
          </w:p>
        </w:tc>
        <w:tc>
          <w:tcPr>
            <w:tcW w:w="279" w:type="dxa"/>
            <w:tcBorders>
              <w:top w:val="nil"/>
              <w:left w:val="nil"/>
              <w:bottom w:val="nil"/>
              <w:right w:val="nil"/>
            </w:tcBorders>
          </w:tcPr>
          <w:p w14:paraId="7AD9ECB2" w14:textId="77777777" w:rsidR="00587C4C" w:rsidRPr="00165467" w:rsidRDefault="00587C4C" w:rsidP="00587C4C">
            <w:pPr>
              <w:rPr>
                <w:rFonts w:ascii="Times New Roman" w:hAnsi="Times New Roman" w:cs="Times New Roman"/>
                <w:highlight w:val="yellow"/>
              </w:rPr>
            </w:pPr>
          </w:p>
        </w:tc>
        <w:tc>
          <w:tcPr>
            <w:tcW w:w="2131" w:type="dxa"/>
            <w:tcBorders>
              <w:top w:val="nil"/>
              <w:left w:val="nil"/>
              <w:bottom w:val="nil"/>
              <w:right w:val="nil"/>
            </w:tcBorders>
          </w:tcPr>
          <w:p w14:paraId="155A681F" w14:textId="77777777" w:rsidR="00587C4C" w:rsidRPr="00165467" w:rsidRDefault="00587C4C" w:rsidP="00587C4C">
            <w:pPr>
              <w:rPr>
                <w:rFonts w:ascii="Times New Roman" w:hAnsi="Times New Roman" w:cs="Times New Roman"/>
                <w:highlight w:val="yellow"/>
              </w:rPr>
            </w:pPr>
          </w:p>
        </w:tc>
      </w:tr>
      <w:tr w:rsidR="00587C4C" w:rsidRPr="00165467" w14:paraId="01ED5A4F" w14:textId="77777777" w:rsidTr="00587C4C">
        <w:trPr>
          <w:trHeight w:val="87"/>
        </w:trPr>
        <w:tc>
          <w:tcPr>
            <w:tcW w:w="2982" w:type="dxa"/>
            <w:tcBorders>
              <w:top w:val="nil"/>
              <w:left w:val="nil"/>
              <w:bottom w:val="nil"/>
              <w:right w:val="nil"/>
            </w:tcBorders>
          </w:tcPr>
          <w:p w14:paraId="1E218625"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Cup</w:t>
            </w:r>
            <w:r w:rsidRPr="00165467">
              <w:rPr>
                <w:rFonts w:ascii="Times New Roman" w:hAnsi="Times New Roman" w:cs="Times New Roman"/>
              </w:rPr>
              <w:t xml:space="preserve">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23FFCE" w14:textId="77777777" w:rsidR="00587C4C" w:rsidRPr="00165467" w:rsidRDefault="00587C4C" w:rsidP="00587C4C">
            <w:pPr>
              <w:rPr>
                <w:rFonts w:ascii="Times New Roman" w:hAnsi="Times New Roman" w:cs="Times New Roman"/>
              </w:rPr>
            </w:pPr>
            <w:r>
              <w:rPr>
                <w:rFonts w:ascii="Times New Roman" w:hAnsi="Times New Roman" w:cs="Times New Roman"/>
              </w:rPr>
              <w:t>0.76</w:t>
            </w:r>
          </w:p>
        </w:tc>
        <w:tc>
          <w:tcPr>
            <w:tcW w:w="709" w:type="dxa"/>
            <w:tcBorders>
              <w:top w:val="nil"/>
              <w:left w:val="nil"/>
              <w:bottom w:val="nil"/>
              <w:right w:val="nil"/>
            </w:tcBorders>
          </w:tcPr>
          <w:p w14:paraId="0B192475" w14:textId="77777777" w:rsidR="00587C4C" w:rsidRPr="00165467" w:rsidRDefault="00587C4C" w:rsidP="00587C4C">
            <w:pPr>
              <w:rPr>
                <w:rFonts w:ascii="Times New Roman" w:hAnsi="Times New Roman" w:cs="Times New Roman"/>
              </w:rPr>
            </w:pPr>
            <w:r>
              <w:rPr>
                <w:rFonts w:ascii="Times New Roman" w:hAnsi="Times New Roman" w:cs="Times New Roman"/>
              </w:rPr>
              <w:t>0.93</w:t>
            </w:r>
          </w:p>
        </w:tc>
        <w:tc>
          <w:tcPr>
            <w:tcW w:w="708" w:type="dxa"/>
            <w:tcBorders>
              <w:top w:val="nil"/>
              <w:left w:val="nil"/>
              <w:bottom w:val="nil"/>
              <w:right w:val="nil"/>
            </w:tcBorders>
          </w:tcPr>
          <w:p w14:paraId="5E984CD5" w14:textId="77777777" w:rsidR="00587C4C" w:rsidRPr="00165467" w:rsidRDefault="00587C4C" w:rsidP="00587C4C">
            <w:pPr>
              <w:rPr>
                <w:rFonts w:ascii="Times New Roman" w:hAnsi="Times New Roman" w:cs="Times New Roman"/>
              </w:rPr>
            </w:pPr>
            <w:r>
              <w:rPr>
                <w:rFonts w:ascii="Times New Roman" w:hAnsi="Times New Roman" w:cs="Times New Roman"/>
              </w:rPr>
              <w:t>0.81</w:t>
            </w:r>
          </w:p>
        </w:tc>
        <w:tc>
          <w:tcPr>
            <w:tcW w:w="426" w:type="dxa"/>
            <w:tcBorders>
              <w:top w:val="nil"/>
              <w:left w:val="nil"/>
              <w:bottom w:val="nil"/>
              <w:right w:val="nil"/>
            </w:tcBorders>
          </w:tcPr>
          <w:p w14:paraId="13C8674A"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bottom w:val="nil"/>
              <w:right w:val="nil"/>
            </w:tcBorders>
          </w:tcPr>
          <w:p w14:paraId="0A2F488B" w14:textId="77777777" w:rsidR="00587C4C" w:rsidRPr="00165467" w:rsidRDefault="00587C4C" w:rsidP="00587C4C">
            <w:pPr>
              <w:rPr>
                <w:rFonts w:ascii="Times New Roman" w:hAnsi="Times New Roman" w:cs="Times New Roman"/>
              </w:rPr>
            </w:pPr>
            <w:r>
              <w:rPr>
                <w:rFonts w:ascii="Times New Roman" w:hAnsi="Times New Roman" w:cs="Times New Roman"/>
              </w:rPr>
              <w:t>0.42</w:t>
            </w:r>
          </w:p>
        </w:tc>
        <w:tc>
          <w:tcPr>
            <w:tcW w:w="279" w:type="dxa"/>
            <w:tcBorders>
              <w:top w:val="nil"/>
              <w:left w:val="nil"/>
              <w:bottom w:val="nil"/>
              <w:right w:val="nil"/>
            </w:tcBorders>
          </w:tcPr>
          <w:p w14:paraId="52FEBAFC" w14:textId="77777777" w:rsidR="00587C4C" w:rsidRPr="00165467" w:rsidRDefault="00587C4C" w:rsidP="00587C4C">
            <w:pPr>
              <w:rPr>
                <w:rFonts w:ascii="Times New Roman" w:hAnsi="Times New Roman" w:cs="Times New Roman"/>
                <w:highlight w:val="yellow"/>
              </w:rPr>
            </w:pPr>
          </w:p>
        </w:tc>
        <w:tc>
          <w:tcPr>
            <w:tcW w:w="2131" w:type="dxa"/>
            <w:tcBorders>
              <w:top w:val="nil"/>
              <w:left w:val="nil"/>
              <w:bottom w:val="nil"/>
              <w:right w:val="nil"/>
            </w:tcBorders>
          </w:tcPr>
          <w:p w14:paraId="1158421F" w14:textId="77777777" w:rsidR="00587C4C" w:rsidRPr="00165467" w:rsidRDefault="00587C4C" w:rsidP="00587C4C">
            <w:pPr>
              <w:rPr>
                <w:rFonts w:ascii="Times New Roman" w:hAnsi="Times New Roman" w:cs="Times New Roman"/>
                <w:highlight w:val="yellow"/>
              </w:rPr>
            </w:pPr>
          </w:p>
        </w:tc>
      </w:tr>
      <w:tr w:rsidR="00587C4C" w:rsidRPr="00165467" w14:paraId="3EDCA31A" w14:textId="77777777" w:rsidTr="00587C4C">
        <w:trPr>
          <w:trHeight w:val="203"/>
        </w:trPr>
        <w:tc>
          <w:tcPr>
            <w:tcW w:w="2982" w:type="dxa"/>
            <w:tcBorders>
              <w:top w:val="nil"/>
              <w:left w:val="nil"/>
              <w:right w:val="nil"/>
            </w:tcBorders>
          </w:tcPr>
          <w:p w14:paraId="09AE414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D0AD339" w14:textId="77777777" w:rsidR="00587C4C" w:rsidRPr="00165467" w:rsidRDefault="00587C4C" w:rsidP="00587C4C">
            <w:pPr>
              <w:rPr>
                <w:rFonts w:ascii="Times New Roman" w:hAnsi="Times New Roman" w:cs="Times New Roman"/>
              </w:rPr>
            </w:pPr>
            <w:r>
              <w:rPr>
                <w:rFonts w:ascii="Times New Roman" w:hAnsi="Times New Roman" w:cs="Times New Roman"/>
              </w:rPr>
              <w:t>-0.04</w:t>
            </w:r>
          </w:p>
        </w:tc>
        <w:tc>
          <w:tcPr>
            <w:tcW w:w="709" w:type="dxa"/>
            <w:tcBorders>
              <w:top w:val="nil"/>
              <w:left w:val="nil"/>
              <w:right w:val="nil"/>
            </w:tcBorders>
          </w:tcPr>
          <w:p w14:paraId="23563CC4" w14:textId="77777777" w:rsidR="00587C4C" w:rsidRPr="00165467" w:rsidRDefault="00587C4C" w:rsidP="00587C4C">
            <w:pPr>
              <w:rPr>
                <w:rFonts w:ascii="Times New Roman" w:hAnsi="Times New Roman" w:cs="Times New Roman"/>
              </w:rPr>
            </w:pPr>
            <w:r>
              <w:rPr>
                <w:rFonts w:ascii="Times New Roman" w:hAnsi="Times New Roman" w:cs="Times New Roman"/>
              </w:rPr>
              <w:t>0.31</w:t>
            </w:r>
          </w:p>
        </w:tc>
        <w:tc>
          <w:tcPr>
            <w:tcW w:w="708" w:type="dxa"/>
            <w:tcBorders>
              <w:top w:val="nil"/>
              <w:left w:val="nil"/>
              <w:right w:val="nil"/>
            </w:tcBorders>
          </w:tcPr>
          <w:p w14:paraId="3E65FAB4" w14:textId="77777777" w:rsidR="00587C4C" w:rsidRPr="00165467" w:rsidRDefault="00587C4C" w:rsidP="00587C4C">
            <w:pPr>
              <w:rPr>
                <w:rFonts w:ascii="Times New Roman" w:hAnsi="Times New Roman" w:cs="Times New Roman"/>
              </w:rPr>
            </w:pPr>
            <w:r>
              <w:rPr>
                <w:rFonts w:ascii="Times New Roman" w:hAnsi="Times New Roman" w:cs="Times New Roman"/>
              </w:rPr>
              <w:t>-0.14</w:t>
            </w:r>
          </w:p>
        </w:tc>
        <w:tc>
          <w:tcPr>
            <w:tcW w:w="426" w:type="dxa"/>
            <w:tcBorders>
              <w:top w:val="nil"/>
              <w:left w:val="nil"/>
              <w:right w:val="nil"/>
            </w:tcBorders>
          </w:tcPr>
          <w:p w14:paraId="694F9A83"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right w:val="nil"/>
            </w:tcBorders>
          </w:tcPr>
          <w:p w14:paraId="2DE78C9A" w14:textId="77777777" w:rsidR="00587C4C" w:rsidRPr="00165467" w:rsidRDefault="00587C4C" w:rsidP="00587C4C">
            <w:pPr>
              <w:rPr>
                <w:rFonts w:ascii="Times New Roman" w:hAnsi="Times New Roman" w:cs="Times New Roman"/>
              </w:rPr>
            </w:pPr>
            <w:r>
              <w:rPr>
                <w:rFonts w:ascii="Times New Roman" w:hAnsi="Times New Roman" w:cs="Times New Roman"/>
              </w:rPr>
              <w:t>0.89</w:t>
            </w:r>
          </w:p>
        </w:tc>
        <w:tc>
          <w:tcPr>
            <w:tcW w:w="279" w:type="dxa"/>
            <w:tcBorders>
              <w:top w:val="nil"/>
              <w:left w:val="nil"/>
              <w:right w:val="nil"/>
            </w:tcBorders>
          </w:tcPr>
          <w:p w14:paraId="2709B0D6" w14:textId="77777777" w:rsidR="00587C4C" w:rsidRPr="00165467" w:rsidRDefault="00587C4C" w:rsidP="00587C4C">
            <w:pPr>
              <w:rPr>
                <w:rFonts w:ascii="Times New Roman" w:hAnsi="Times New Roman" w:cs="Times New Roman"/>
                <w:highlight w:val="yellow"/>
              </w:rPr>
            </w:pPr>
          </w:p>
        </w:tc>
        <w:tc>
          <w:tcPr>
            <w:tcW w:w="2131" w:type="dxa"/>
            <w:tcBorders>
              <w:top w:val="nil"/>
              <w:left w:val="nil"/>
              <w:right w:val="nil"/>
            </w:tcBorders>
          </w:tcPr>
          <w:p w14:paraId="39D1C0C2" w14:textId="77777777" w:rsidR="00587C4C" w:rsidRPr="00165467" w:rsidRDefault="00587C4C" w:rsidP="00587C4C">
            <w:pPr>
              <w:rPr>
                <w:rFonts w:ascii="Times New Roman" w:hAnsi="Times New Roman" w:cs="Times New Roman"/>
                <w:highlight w:val="yellow"/>
              </w:rPr>
            </w:pPr>
          </w:p>
        </w:tc>
      </w:tr>
    </w:tbl>
    <w:p w14:paraId="3169E102" w14:textId="77777777" w:rsidR="00587C4C" w:rsidRPr="00DC7E5D"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GLMM5c </w:t>
      </w:r>
      <w:r w:rsidRPr="00DC7E5D">
        <w:rPr>
          <w:rFonts w:ascii="Times New Roman" w:eastAsia="Times New Roman" w:hAnsi="Times New Roman" w:cs="Times New Roman"/>
          <w:szCs w:val="20"/>
          <w:highlight w:val="yellow"/>
          <w:lang w:eastAsia="en-GB"/>
        </w:rPr>
        <w:t>consisted of … trials from … monkeys.</w:t>
      </w:r>
    </w:p>
    <w:p w14:paraId="74185325" w14:textId="392F754A" w:rsidR="002B37FC" w:rsidRDefault="002B37FC" w:rsidP="002B37FC">
      <w:pPr>
        <w:autoSpaceDE w:val="0"/>
        <w:autoSpaceDN w:val="0"/>
        <w:adjustRightInd w:val="0"/>
        <w:spacing w:before="240" w:line="360" w:lineRule="auto"/>
        <w:rPr>
          <w:rFonts w:ascii="Times New Roman" w:hAnsi="Times New Roman" w:cs="Times New Roman"/>
        </w:rPr>
      </w:pPr>
      <w:r w:rsidRPr="002B37FC">
        <w:rPr>
          <w:rFonts w:ascii="Times New Roman" w:hAnsi="Times New Roman" w:cs="Times New Roman"/>
          <w:b/>
          <w:szCs w:val="20"/>
        </w:rPr>
        <w:t>Table 6.</w:t>
      </w:r>
      <w:r>
        <w:rPr>
          <w:rFonts w:ascii="Times New Roman" w:hAnsi="Times New Roman" w:cs="Times New Roman"/>
          <w:szCs w:val="20"/>
        </w:rPr>
        <w:t xml:space="preserve"> </w:t>
      </w:r>
      <w:r>
        <w:rPr>
          <w:rFonts w:ascii="Times New Roman" w:hAnsi="Times New Roman" w:cs="Times New Roman"/>
        </w:rPr>
        <w:t>GLMM6 outputs showing the effect of an interaction between occlusion condition and cup configuration.</w:t>
      </w:r>
    </w:p>
    <w:p w14:paraId="643AB138" w14:textId="02CBC8C5"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GLMM6</w:t>
      </w:r>
      <w:r w:rsidRPr="00B2207A">
        <w:rPr>
          <w:rFonts w:ascii="Times New Roman" w:hAnsi="Times New Roman" w:cs="Times New Roman"/>
        </w:rPr>
        <w:t xml:space="preserve">a output showing the effect of an interaction between </w:t>
      </w:r>
      <w:r>
        <w:rPr>
          <w:rFonts w:ascii="Times New Roman" w:hAnsi="Times New Roman" w:cs="Times New Roman"/>
        </w:rPr>
        <w:t>occlusion</w:t>
      </w:r>
      <w:r w:rsidRPr="00B2207A">
        <w:rPr>
          <w:rFonts w:ascii="Times New Roman" w:hAnsi="Times New Roman" w:cs="Times New Roman"/>
        </w:rPr>
        <w:t xml:space="preserve"> condi</w:t>
      </w:r>
      <w:r>
        <w:rPr>
          <w:rFonts w:ascii="Times New Roman" w:hAnsi="Times New Roman" w:cs="Times New Roman"/>
        </w:rPr>
        <w:t>tion and cup configuration.</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587C4C" w:rsidRPr="00165467" w14:paraId="384873E5" w14:textId="77777777" w:rsidTr="00587C4C">
        <w:trPr>
          <w:trHeight w:val="215"/>
        </w:trPr>
        <w:tc>
          <w:tcPr>
            <w:tcW w:w="2835" w:type="dxa"/>
            <w:tcBorders>
              <w:left w:val="nil"/>
              <w:bottom w:val="single" w:sz="4" w:space="0" w:color="auto"/>
              <w:right w:val="nil"/>
            </w:tcBorders>
          </w:tcPr>
          <w:p w14:paraId="64DE8863" w14:textId="77777777" w:rsidR="00587C4C" w:rsidRPr="00D011FB" w:rsidRDefault="00587C4C" w:rsidP="00D011FB">
            <w:pPr>
              <w:rPr>
                <w:rFonts w:ascii="Times New Roman" w:hAnsi="Times New Roman" w:cs="Times New Roman"/>
              </w:rPr>
            </w:pPr>
            <w:r w:rsidRPr="00D011FB">
              <w:rPr>
                <w:rFonts w:ascii="Times New Roman" w:hAnsi="Times New Roman" w:cs="Times New Roman"/>
              </w:rPr>
              <w:t>Term</w:t>
            </w:r>
          </w:p>
        </w:tc>
        <w:tc>
          <w:tcPr>
            <w:tcW w:w="992" w:type="dxa"/>
            <w:tcBorders>
              <w:left w:val="nil"/>
              <w:bottom w:val="single" w:sz="4" w:space="0" w:color="auto"/>
              <w:right w:val="nil"/>
            </w:tcBorders>
          </w:tcPr>
          <w:p w14:paraId="4823333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09711C2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352B79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75A4C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4E4288E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698BEE78"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41DD6299" w14:textId="77777777" w:rsidTr="00587C4C">
        <w:trPr>
          <w:trHeight w:val="203"/>
        </w:trPr>
        <w:tc>
          <w:tcPr>
            <w:tcW w:w="2835" w:type="dxa"/>
            <w:tcBorders>
              <w:left w:val="nil"/>
              <w:bottom w:val="nil"/>
              <w:right w:val="nil"/>
            </w:tcBorders>
          </w:tcPr>
          <w:p w14:paraId="4E92ED2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5A116FB" w14:textId="77777777" w:rsidR="00587C4C" w:rsidRPr="00165467" w:rsidRDefault="00587C4C" w:rsidP="00587C4C">
            <w:pPr>
              <w:rPr>
                <w:rFonts w:ascii="Times New Roman" w:hAnsi="Times New Roman" w:cs="Times New Roman"/>
              </w:rPr>
            </w:pPr>
            <w:r>
              <w:rPr>
                <w:rFonts w:ascii="Times New Roman" w:hAnsi="Times New Roman" w:cs="Times New Roman"/>
              </w:rPr>
              <w:t>-0.84</w:t>
            </w:r>
          </w:p>
        </w:tc>
        <w:tc>
          <w:tcPr>
            <w:tcW w:w="709" w:type="dxa"/>
            <w:tcBorders>
              <w:left w:val="nil"/>
              <w:bottom w:val="nil"/>
              <w:right w:val="nil"/>
            </w:tcBorders>
          </w:tcPr>
          <w:p w14:paraId="3FFB9A43" w14:textId="77777777" w:rsidR="00587C4C" w:rsidRPr="00165467" w:rsidRDefault="00587C4C" w:rsidP="00587C4C">
            <w:pPr>
              <w:rPr>
                <w:rFonts w:ascii="Times New Roman" w:hAnsi="Times New Roman" w:cs="Times New Roman"/>
              </w:rPr>
            </w:pPr>
            <w:r>
              <w:rPr>
                <w:rFonts w:ascii="Times New Roman" w:hAnsi="Times New Roman" w:cs="Times New Roman"/>
              </w:rPr>
              <w:t>0.28</w:t>
            </w:r>
          </w:p>
        </w:tc>
        <w:tc>
          <w:tcPr>
            <w:tcW w:w="709" w:type="dxa"/>
            <w:tcBorders>
              <w:left w:val="nil"/>
              <w:bottom w:val="nil"/>
              <w:right w:val="nil"/>
            </w:tcBorders>
          </w:tcPr>
          <w:p w14:paraId="3259D894"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BD6703F"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2C9CE97E" w14:textId="77777777" w:rsidR="00587C4C" w:rsidRPr="00165467" w:rsidRDefault="00587C4C" w:rsidP="00587C4C">
            <w:pPr>
              <w:rPr>
                <w:rFonts w:ascii="Times New Roman" w:hAnsi="Times New Roman" w:cs="Times New Roman"/>
              </w:rPr>
            </w:pPr>
          </w:p>
        </w:tc>
        <w:tc>
          <w:tcPr>
            <w:tcW w:w="703" w:type="dxa"/>
            <w:tcBorders>
              <w:left w:val="nil"/>
              <w:bottom w:val="nil"/>
              <w:right w:val="nil"/>
            </w:tcBorders>
          </w:tcPr>
          <w:p w14:paraId="1AB660FD" w14:textId="77777777" w:rsidR="00587C4C" w:rsidRPr="00165467" w:rsidRDefault="00587C4C" w:rsidP="00587C4C">
            <w:pPr>
              <w:rPr>
                <w:rFonts w:ascii="Times New Roman" w:hAnsi="Times New Roman" w:cs="Times New Roman"/>
                <w:highlight w:val="yellow"/>
              </w:rPr>
            </w:pPr>
          </w:p>
        </w:tc>
        <w:tc>
          <w:tcPr>
            <w:tcW w:w="1706" w:type="dxa"/>
            <w:tcBorders>
              <w:left w:val="nil"/>
              <w:bottom w:val="nil"/>
              <w:right w:val="nil"/>
            </w:tcBorders>
          </w:tcPr>
          <w:p w14:paraId="61B3980F" w14:textId="77777777" w:rsidR="00587C4C" w:rsidRPr="00165467" w:rsidRDefault="00587C4C" w:rsidP="00587C4C">
            <w:pPr>
              <w:rPr>
                <w:rFonts w:ascii="Times New Roman" w:hAnsi="Times New Roman" w:cs="Times New Roman"/>
                <w:highlight w:val="yellow"/>
              </w:rPr>
            </w:pPr>
          </w:p>
        </w:tc>
      </w:tr>
      <w:tr w:rsidR="00587C4C" w:rsidRPr="00165467" w14:paraId="17B8265F" w14:textId="77777777" w:rsidTr="00587C4C">
        <w:trPr>
          <w:trHeight w:val="189"/>
        </w:trPr>
        <w:tc>
          <w:tcPr>
            <w:tcW w:w="2835" w:type="dxa"/>
            <w:tcBorders>
              <w:top w:val="nil"/>
              <w:left w:val="nil"/>
              <w:bottom w:val="nil"/>
              <w:right w:val="nil"/>
            </w:tcBorders>
          </w:tcPr>
          <w:p w14:paraId="651C57AE" w14:textId="77777777" w:rsidR="00587C4C" w:rsidRPr="00062ED1" w:rsidRDefault="00587C4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0B5C8EB9"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78DC00E2" w14:textId="77777777" w:rsidR="00587C4C" w:rsidRPr="00165467" w:rsidRDefault="00587C4C" w:rsidP="00587C4C">
            <w:pPr>
              <w:rPr>
                <w:rFonts w:ascii="Times New Roman" w:hAnsi="Times New Roman" w:cs="Times New Roman"/>
              </w:rPr>
            </w:pPr>
            <w:r>
              <w:rPr>
                <w:rFonts w:ascii="Times New Roman" w:hAnsi="Times New Roman" w:cs="Times New Roman"/>
              </w:rPr>
              <w:t>0.31</w:t>
            </w:r>
          </w:p>
        </w:tc>
        <w:tc>
          <w:tcPr>
            <w:tcW w:w="709" w:type="dxa"/>
            <w:tcBorders>
              <w:top w:val="nil"/>
              <w:left w:val="nil"/>
              <w:bottom w:val="nil"/>
              <w:right w:val="nil"/>
            </w:tcBorders>
          </w:tcPr>
          <w:p w14:paraId="2B1AC85A" w14:textId="77777777" w:rsidR="00587C4C" w:rsidRPr="00165467" w:rsidRDefault="00587C4C" w:rsidP="00587C4C">
            <w:pPr>
              <w:rPr>
                <w:rFonts w:ascii="Times New Roman" w:hAnsi="Times New Roman" w:cs="Times New Roman"/>
              </w:rPr>
            </w:pPr>
            <w:r>
              <w:rPr>
                <w:rFonts w:ascii="Times New Roman" w:hAnsi="Times New Roman" w:cs="Times New Roman"/>
              </w:rPr>
              <w:t>3.32</w:t>
            </w:r>
          </w:p>
        </w:tc>
        <w:tc>
          <w:tcPr>
            <w:tcW w:w="425" w:type="dxa"/>
            <w:tcBorders>
              <w:top w:val="nil"/>
              <w:left w:val="nil"/>
              <w:bottom w:val="nil"/>
              <w:right w:val="nil"/>
            </w:tcBorders>
          </w:tcPr>
          <w:p w14:paraId="3D84EE0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2FAD3BE5" w14:textId="4666DEC8" w:rsidR="00587C4C" w:rsidRPr="00165467" w:rsidRDefault="00763F73" w:rsidP="00587C4C">
            <w:pPr>
              <w:rPr>
                <w:rFonts w:ascii="Times New Roman" w:hAnsi="Times New Roman" w:cs="Times New Roman"/>
              </w:rPr>
            </w:pPr>
            <w:ins w:id="157" w:author="Völter Christoph" w:date="2019-07-14T00:16:00Z">
              <w:r>
                <w:rPr>
                  <w:rFonts w:ascii="Times New Roman" w:hAnsi="Times New Roman" w:cs="Times New Roman"/>
                </w:rPr>
                <w:t>&lt;</w:t>
              </w:r>
            </w:ins>
            <w:del w:id="158" w:author="Völter Christoph" w:date="2019-07-14T00:16:00Z">
              <w:r w:rsidR="00587C4C" w:rsidDel="00763F73">
                <w:rPr>
                  <w:rFonts w:ascii="Times New Roman" w:hAnsi="Times New Roman" w:cs="Times New Roman"/>
                </w:rPr>
                <w:delText>&gt;</w:delText>
              </w:r>
            </w:del>
            <w:r w:rsidR="00587C4C">
              <w:rPr>
                <w:rFonts w:ascii="Times New Roman" w:hAnsi="Times New Roman" w:cs="Times New Roman"/>
              </w:rPr>
              <w:t>0.01</w:t>
            </w:r>
          </w:p>
        </w:tc>
        <w:tc>
          <w:tcPr>
            <w:tcW w:w="703" w:type="dxa"/>
            <w:tcBorders>
              <w:top w:val="nil"/>
              <w:left w:val="nil"/>
              <w:bottom w:val="nil"/>
              <w:right w:val="nil"/>
            </w:tcBorders>
          </w:tcPr>
          <w:p w14:paraId="23DF8B7F"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51F74FAB" w14:textId="77777777" w:rsidR="00587C4C" w:rsidRPr="00165467" w:rsidRDefault="00587C4C" w:rsidP="00587C4C">
            <w:pPr>
              <w:rPr>
                <w:rFonts w:ascii="Times New Roman" w:hAnsi="Times New Roman" w:cs="Times New Roman"/>
                <w:highlight w:val="yellow"/>
              </w:rPr>
            </w:pPr>
          </w:p>
        </w:tc>
      </w:tr>
      <w:tr w:rsidR="00587C4C" w:rsidRPr="00165467" w14:paraId="3DDAAF5D" w14:textId="77777777" w:rsidTr="00587C4C">
        <w:trPr>
          <w:trHeight w:val="407"/>
        </w:trPr>
        <w:tc>
          <w:tcPr>
            <w:tcW w:w="2835" w:type="dxa"/>
            <w:tcBorders>
              <w:top w:val="nil"/>
              <w:left w:val="nil"/>
              <w:bottom w:val="nil"/>
              <w:right w:val="nil"/>
            </w:tcBorders>
          </w:tcPr>
          <w:p w14:paraId="0EA4B66C" w14:textId="77777777" w:rsidR="00587C4C" w:rsidRPr="00062ED1" w:rsidRDefault="00587C4C" w:rsidP="00587C4C">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Pr>
                <w:rFonts w:ascii="Times New Roman" w:hAnsi="Times New Roman" w:cs="Times New Roman"/>
                <w:vertAlign w:val="superscript"/>
              </w:rPr>
              <w:t>b</w:t>
            </w:r>
            <w:proofErr w:type="spellEnd"/>
          </w:p>
        </w:tc>
        <w:tc>
          <w:tcPr>
            <w:tcW w:w="992" w:type="dxa"/>
            <w:tcBorders>
              <w:top w:val="nil"/>
              <w:left w:val="nil"/>
              <w:bottom w:val="nil"/>
              <w:right w:val="nil"/>
            </w:tcBorders>
          </w:tcPr>
          <w:p w14:paraId="5FF711A4"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246CBA90"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7A3DF50F" w14:textId="77777777" w:rsidR="00587C4C" w:rsidRPr="00165467" w:rsidRDefault="00587C4C" w:rsidP="00587C4C">
            <w:pPr>
              <w:rPr>
                <w:rFonts w:ascii="Times New Roman" w:hAnsi="Times New Roman" w:cs="Times New Roman"/>
              </w:rPr>
            </w:pPr>
            <w:r>
              <w:rPr>
                <w:rFonts w:ascii="Times New Roman" w:hAnsi="Times New Roman" w:cs="Times New Roman"/>
              </w:rPr>
              <w:t>0.99</w:t>
            </w:r>
          </w:p>
        </w:tc>
        <w:tc>
          <w:tcPr>
            <w:tcW w:w="425" w:type="dxa"/>
            <w:tcBorders>
              <w:top w:val="nil"/>
              <w:left w:val="nil"/>
              <w:bottom w:val="nil"/>
              <w:right w:val="nil"/>
            </w:tcBorders>
          </w:tcPr>
          <w:p w14:paraId="35EF3CFB"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36033ED4" w14:textId="77777777" w:rsidR="00587C4C" w:rsidRPr="00165467" w:rsidRDefault="00587C4C" w:rsidP="00587C4C">
            <w:pPr>
              <w:rPr>
                <w:rFonts w:ascii="Times New Roman" w:hAnsi="Times New Roman" w:cs="Times New Roman"/>
              </w:rPr>
            </w:pPr>
            <w:r>
              <w:rPr>
                <w:rFonts w:ascii="Times New Roman" w:hAnsi="Times New Roman" w:cs="Times New Roman"/>
              </w:rPr>
              <w:t>0.32</w:t>
            </w:r>
          </w:p>
        </w:tc>
        <w:tc>
          <w:tcPr>
            <w:tcW w:w="703" w:type="dxa"/>
            <w:tcBorders>
              <w:top w:val="nil"/>
              <w:left w:val="nil"/>
              <w:bottom w:val="nil"/>
              <w:right w:val="nil"/>
            </w:tcBorders>
          </w:tcPr>
          <w:p w14:paraId="358E1618"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26F270B6" w14:textId="77777777" w:rsidR="00587C4C" w:rsidRPr="00165467" w:rsidRDefault="00587C4C" w:rsidP="00587C4C">
            <w:pPr>
              <w:rPr>
                <w:rFonts w:ascii="Times New Roman" w:hAnsi="Times New Roman" w:cs="Times New Roman"/>
                <w:highlight w:val="yellow"/>
              </w:rPr>
            </w:pPr>
          </w:p>
        </w:tc>
      </w:tr>
      <w:tr w:rsidR="00587C4C" w:rsidRPr="00165467" w14:paraId="495A9BF5" w14:textId="77777777" w:rsidTr="00587C4C">
        <w:trPr>
          <w:trHeight w:val="129"/>
        </w:trPr>
        <w:tc>
          <w:tcPr>
            <w:tcW w:w="2835" w:type="dxa"/>
            <w:tcBorders>
              <w:top w:val="nil"/>
              <w:left w:val="nil"/>
              <w:bottom w:val="nil"/>
              <w:right w:val="nil"/>
            </w:tcBorders>
          </w:tcPr>
          <w:p w14:paraId="098653F0" w14:textId="77777777" w:rsidR="00587C4C" w:rsidRPr="00062ED1"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b</w:t>
            </w:r>
            <w:proofErr w:type="spellEnd"/>
          </w:p>
        </w:tc>
        <w:tc>
          <w:tcPr>
            <w:tcW w:w="992" w:type="dxa"/>
            <w:tcBorders>
              <w:top w:val="nil"/>
              <w:left w:val="nil"/>
              <w:bottom w:val="nil"/>
              <w:right w:val="nil"/>
            </w:tcBorders>
          </w:tcPr>
          <w:p w14:paraId="014EC6CE" w14:textId="77777777" w:rsidR="00587C4C" w:rsidRPr="00165467" w:rsidRDefault="00587C4C" w:rsidP="00587C4C">
            <w:pPr>
              <w:rPr>
                <w:rFonts w:ascii="Times New Roman" w:hAnsi="Times New Roman" w:cs="Times New Roman"/>
              </w:rPr>
            </w:pPr>
            <w:r>
              <w:rPr>
                <w:rFonts w:ascii="Times New Roman" w:hAnsi="Times New Roman" w:cs="Times New Roman"/>
              </w:rPr>
              <w:t>0.37</w:t>
            </w:r>
          </w:p>
        </w:tc>
        <w:tc>
          <w:tcPr>
            <w:tcW w:w="709" w:type="dxa"/>
            <w:tcBorders>
              <w:top w:val="nil"/>
              <w:left w:val="nil"/>
              <w:bottom w:val="nil"/>
              <w:right w:val="nil"/>
            </w:tcBorders>
          </w:tcPr>
          <w:p w14:paraId="462D6B2F"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5775B334" w14:textId="77777777" w:rsidR="00587C4C" w:rsidRPr="00165467" w:rsidRDefault="00587C4C" w:rsidP="00587C4C">
            <w:pPr>
              <w:rPr>
                <w:rFonts w:ascii="Times New Roman" w:hAnsi="Times New Roman" w:cs="Times New Roman"/>
              </w:rPr>
            </w:pPr>
            <w:r>
              <w:rPr>
                <w:rFonts w:ascii="Times New Roman" w:hAnsi="Times New Roman" w:cs="Times New Roman"/>
              </w:rPr>
              <w:t>0.98</w:t>
            </w:r>
          </w:p>
        </w:tc>
        <w:tc>
          <w:tcPr>
            <w:tcW w:w="425" w:type="dxa"/>
            <w:tcBorders>
              <w:top w:val="nil"/>
              <w:left w:val="nil"/>
              <w:bottom w:val="nil"/>
              <w:right w:val="nil"/>
            </w:tcBorders>
          </w:tcPr>
          <w:p w14:paraId="5968C1FB"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22E6B033" w14:textId="77777777" w:rsidR="00587C4C" w:rsidRPr="00165467" w:rsidRDefault="00587C4C" w:rsidP="00587C4C">
            <w:pPr>
              <w:rPr>
                <w:rFonts w:ascii="Times New Roman" w:hAnsi="Times New Roman" w:cs="Times New Roman"/>
              </w:rPr>
            </w:pPr>
            <w:r>
              <w:rPr>
                <w:rFonts w:ascii="Times New Roman" w:hAnsi="Times New Roman" w:cs="Times New Roman"/>
              </w:rPr>
              <w:t>0.33</w:t>
            </w:r>
          </w:p>
        </w:tc>
        <w:tc>
          <w:tcPr>
            <w:tcW w:w="703" w:type="dxa"/>
            <w:tcBorders>
              <w:top w:val="nil"/>
              <w:left w:val="nil"/>
              <w:bottom w:val="nil"/>
              <w:right w:val="nil"/>
            </w:tcBorders>
          </w:tcPr>
          <w:p w14:paraId="07024B3B"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7E0CBA78" w14:textId="77777777" w:rsidR="00587C4C" w:rsidRPr="00165467" w:rsidRDefault="00587C4C" w:rsidP="00587C4C">
            <w:pPr>
              <w:rPr>
                <w:rFonts w:ascii="Times New Roman" w:hAnsi="Times New Roman" w:cs="Times New Roman"/>
                <w:highlight w:val="yellow"/>
              </w:rPr>
            </w:pPr>
          </w:p>
        </w:tc>
      </w:tr>
      <w:tr w:rsidR="00587C4C" w:rsidRPr="00165467" w14:paraId="61FCA9C9" w14:textId="77777777" w:rsidTr="00587C4C">
        <w:trPr>
          <w:trHeight w:val="161"/>
        </w:trPr>
        <w:tc>
          <w:tcPr>
            <w:tcW w:w="2835" w:type="dxa"/>
            <w:tcBorders>
              <w:top w:val="nil"/>
              <w:left w:val="nil"/>
              <w:bottom w:val="nil"/>
              <w:right w:val="nil"/>
            </w:tcBorders>
          </w:tcPr>
          <w:p w14:paraId="341DE45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79CDAB61" w14:textId="77777777" w:rsidR="00587C4C" w:rsidRPr="00165467" w:rsidRDefault="00587C4C" w:rsidP="00587C4C">
            <w:pPr>
              <w:rPr>
                <w:rFonts w:ascii="Times New Roman" w:hAnsi="Times New Roman" w:cs="Times New Roman"/>
              </w:rPr>
            </w:pPr>
            <w:r>
              <w:rPr>
                <w:rFonts w:ascii="Times New Roman" w:hAnsi="Times New Roman" w:cs="Times New Roman"/>
              </w:rPr>
              <w:t>-0.12</w:t>
            </w:r>
          </w:p>
        </w:tc>
        <w:tc>
          <w:tcPr>
            <w:tcW w:w="709" w:type="dxa"/>
            <w:tcBorders>
              <w:top w:val="nil"/>
              <w:left w:val="nil"/>
              <w:bottom w:val="nil"/>
              <w:right w:val="nil"/>
            </w:tcBorders>
          </w:tcPr>
          <w:p w14:paraId="623496E8" w14:textId="77777777" w:rsidR="00587C4C" w:rsidRPr="00165467" w:rsidRDefault="00587C4C" w:rsidP="00587C4C">
            <w:pPr>
              <w:rPr>
                <w:rFonts w:ascii="Times New Roman" w:hAnsi="Times New Roman" w:cs="Times New Roman"/>
              </w:rPr>
            </w:pPr>
            <w:r>
              <w:rPr>
                <w:rFonts w:ascii="Times New Roman" w:hAnsi="Times New Roman" w:cs="Times New Roman"/>
              </w:rPr>
              <w:t>0.07</w:t>
            </w:r>
          </w:p>
        </w:tc>
        <w:tc>
          <w:tcPr>
            <w:tcW w:w="709" w:type="dxa"/>
            <w:tcBorders>
              <w:top w:val="nil"/>
              <w:left w:val="nil"/>
              <w:bottom w:val="nil"/>
              <w:right w:val="nil"/>
            </w:tcBorders>
          </w:tcPr>
          <w:p w14:paraId="168E2710" w14:textId="77777777" w:rsidR="00587C4C" w:rsidRPr="00165467" w:rsidRDefault="00587C4C" w:rsidP="00587C4C">
            <w:pPr>
              <w:rPr>
                <w:rFonts w:ascii="Times New Roman" w:hAnsi="Times New Roman" w:cs="Times New Roman"/>
              </w:rPr>
            </w:pPr>
            <w:r>
              <w:rPr>
                <w:rFonts w:ascii="Times New Roman" w:hAnsi="Times New Roman" w:cs="Times New Roman"/>
              </w:rPr>
              <w:t>-1.63</w:t>
            </w:r>
          </w:p>
        </w:tc>
        <w:tc>
          <w:tcPr>
            <w:tcW w:w="425" w:type="dxa"/>
            <w:tcBorders>
              <w:top w:val="nil"/>
              <w:left w:val="nil"/>
              <w:bottom w:val="nil"/>
              <w:right w:val="nil"/>
            </w:tcBorders>
          </w:tcPr>
          <w:p w14:paraId="667D500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074E83F" w14:textId="77777777" w:rsidR="00587C4C" w:rsidRPr="00165467" w:rsidRDefault="00587C4C" w:rsidP="00587C4C">
            <w:pPr>
              <w:rPr>
                <w:rFonts w:ascii="Times New Roman" w:hAnsi="Times New Roman" w:cs="Times New Roman"/>
              </w:rPr>
            </w:pPr>
            <w:r>
              <w:rPr>
                <w:rFonts w:ascii="Times New Roman" w:hAnsi="Times New Roman" w:cs="Times New Roman"/>
              </w:rPr>
              <w:t>0.10</w:t>
            </w:r>
          </w:p>
        </w:tc>
        <w:tc>
          <w:tcPr>
            <w:tcW w:w="703" w:type="dxa"/>
            <w:tcBorders>
              <w:top w:val="nil"/>
              <w:left w:val="nil"/>
              <w:bottom w:val="nil"/>
              <w:right w:val="nil"/>
            </w:tcBorders>
          </w:tcPr>
          <w:p w14:paraId="4FFEBDCF"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7AC49107" w14:textId="77777777" w:rsidR="00587C4C" w:rsidRPr="00165467" w:rsidRDefault="00587C4C" w:rsidP="00587C4C">
            <w:pPr>
              <w:rPr>
                <w:rFonts w:ascii="Times New Roman" w:hAnsi="Times New Roman" w:cs="Times New Roman"/>
                <w:highlight w:val="yellow"/>
              </w:rPr>
            </w:pPr>
          </w:p>
        </w:tc>
      </w:tr>
      <w:tr w:rsidR="00587C4C" w:rsidRPr="00165467" w14:paraId="411EF924" w14:textId="77777777" w:rsidTr="00587C4C">
        <w:trPr>
          <w:trHeight w:val="293"/>
        </w:trPr>
        <w:tc>
          <w:tcPr>
            <w:tcW w:w="2835" w:type="dxa"/>
            <w:tcBorders>
              <w:top w:val="nil"/>
              <w:left w:val="nil"/>
              <w:bottom w:val="nil"/>
              <w:right w:val="nil"/>
            </w:tcBorders>
          </w:tcPr>
          <w:p w14:paraId="350A61C1" w14:textId="77777777" w:rsidR="00587C4C" w:rsidRPr="00165467" w:rsidRDefault="00587C4C" w:rsidP="00587C4C">
            <w:pPr>
              <w:rPr>
                <w:rFonts w:ascii="Times New Roman" w:hAnsi="Times New Roman" w:cs="Times New Roman"/>
              </w:rPr>
            </w:pPr>
            <w:r>
              <w:rPr>
                <w:rFonts w:ascii="Times New Roman" w:hAnsi="Times New Roman" w:cs="Times New Roman"/>
              </w:rPr>
              <w:t>Visible condition &amp; All-open</w:t>
            </w:r>
          </w:p>
        </w:tc>
        <w:tc>
          <w:tcPr>
            <w:tcW w:w="992" w:type="dxa"/>
            <w:tcBorders>
              <w:top w:val="nil"/>
              <w:left w:val="nil"/>
              <w:bottom w:val="nil"/>
              <w:right w:val="nil"/>
            </w:tcBorders>
          </w:tcPr>
          <w:p w14:paraId="6A550BDE" w14:textId="77777777" w:rsidR="00587C4C" w:rsidRPr="00165467" w:rsidRDefault="00587C4C" w:rsidP="00587C4C">
            <w:pPr>
              <w:rPr>
                <w:rFonts w:ascii="Times New Roman" w:hAnsi="Times New Roman" w:cs="Times New Roman"/>
              </w:rPr>
            </w:pPr>
            <w:r>
              <w:rPr>
                <w:rFonts w:ascii="Times New Roman" w:hAnsi="Times New Roman" w:cs="Times New Roman"/>
              </w:rPr>
              <w:t>1.15</w:t>
            </w:r>
          </w:p>
        </w:tc>
        <w:tc>
          <w:tcPr>
            <w:tcW w:w="709" w:type="dxa"/>
            <w:tcBorders>
              <w:top w:val="nil"/>
              <w:left w:val="nil"/>
              <w:bottom w:val="nil"/>
              <w:right w:val="nil"/>
            </w:tcBorders>
          </w:tcPr>
          <w:p w14:paraId="5BB52CEC" w14:textId="77777777" w:rsidR="00587C4C" w:rsidRPr="00165467" w:rsidRDefault="00587C4C" w:rsidP="00587C4C">
            <w:pPr>
              <w:rPr>
                <w:rFonts w:ascii="Times New Roman" w:hAnsi="Times New Roman" w:cs="Times New Roman"/>
              </w:rPr>
            </w:pPr>
            <w:r>
              <w:rPr>
                <w:rFonts w:ascii="Times New Roman" w:hAnsi="Times New Roman" w:cs="Times New Roman"/>
              </w:rPr>
              <w:t>0.47</w:t>
            </w:r>
          </w:p>
        </w:tc>
        <w:tc>
          <w:tcPr>
            <w:tcW w:w="709" w:type="dxa"/>
            <w:tcBorders>
              <w:top w:val="nil"/>
              <w:left w:val="nil"/>
              <w:bottom w:val="nil"/>
              <w:right w:val="nil"/>
            </w:tcBorders>
          </w:tcPr>
          <w:p w14:paraId="50893B71" w14:textId="77777777" w:rsidR="00587C4C" w:rsidRPr="00165467" w:rsidRDefault="00587C4C" w:rsidP="00587C4C">
            <w:pPr>
              <w:rPr>
                <w:rFonts w:ascii="Times New Roman" w:hAnsi="Times New Roman" w:cs="Times New Roman"/>
              </w:rPr>
            </w:pPr>
            <w:r>
              <w:rPr>
                <w:rFonts w:ascii="Times New Roman" w:hAnsi="Times New Roman" w:cs="Times New Roman"/>
              </w:rPr>
              <w:t>2.46</w:t>
            </w:r>
          </w:p>
        </w:tc>
        <w:tc>
          <w:tcPr>
            <w:tcW w:w="425" w:type="dxa"/>
            <w:tcBorders>
              <w:top w:val="nil"/>
              <w:left w:val="nil"/>
              <w:bottom w:val="nil"/>
              <w:right w:val="nil"/>
            </w:tcBorders>
          </w:tcPr>
          <w:p w14:paraId="3BBA327F"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13000CF" w14:textId="77777777" w:rsidR="00587C4C" w:rsidRPr="00165467" w:rsidRDefault="00587C4C" w:rsidP="00587C4C">
            <w:pPr>
              <w:rPr>
                <w:rFonts w:ascii="Times New Roman" w:hAnsi="Times New Roman" w:cs="Times New Roman"/>
              </w:rPr>
            </w:pPr>
            <w:r>
              <w:rPr>
                <w:rFonts w:ascii="Times New Roman" w:hAnsi="Times New Roman" w:cs="Times New Roman"/>
              </w:rPr>
              <w:t>0.01</w:t>
            </w:r>
          </w:p>
        </w:tc>
        <w:tc>
          <w:tcPr>
            <w:tcW w:w="703" w:type="dxa"/>
            <w:tcBorders>
              <w:top w:val="nil"/>
              <w:left w:val="nil"/>
              <w:bottom w:val="nil"/>
              <w:right w:val="nil"/>
            </w:tcBorders>
          </w:tcPr>
          <w:p w14:paraId="599BFAC3"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4FEFE487" w14:textId="77777777" w:rsidR="00587C4C" w:rsidRPr="00165467" w:rsidRDefault="00587C4C" w:rsidP="00587C4C">
            <w:pPr>
              <w:rPr>
                <w:rFonts w:ascii="Times New Roman" w:hAnsi="Times New Roman" w:cs="Times New Roman"/>
                <w:highlight w:val="yellow"/>
              </w:rPr>
            </w:pPr>
          </w:p>
        </w:tc>
      </w:tr>
      <w:tr w:rsidR="00587C4C" w:rsidRPr="00165467" w14:paraId="7F6E90D7" w14:textId="77777777" w:rsidTr="00587C4C">
        <w:trPr>
          <w:trHeight w:val="203"/>
        </w:trPr>
        <w:tc>
          <w:tcPr>
            <w:tcW w:w="2835" w:type="dxa"/>
            <w:tcBorders>
              <w:top w:val="nil"/>
              <w:left w:val="nil"/>
              <w:right w:val="nil"/>
            </w:tcBorders>
          </w:tcPr>
          <w:p w14:paraId="5C48BBB5" w14:textId="77777777" w:rsidR="00587C4C" w:rsidRPr="00165467" w:rsidRDefault="00587C4C" w:rsidP="00587C4C">
            <w:pPr>
              <w:rPr>
                <w:rFonts w:ascii="Times New Roman" w:hAnsi="Times New Roman" w:cs="Times New Roman"/>
              </w:rPr>
            </w:pPr>
            <w:r>
              <w:rPr>
                <w:rFonts w:ascii="Times New Roman" w:hAnsi="Times New Roman" w:cs="Times New Roman"/>
              </w:rPr>
              <w:t>Visible condition &amp; Mixed</w:t>
            </w:r>
          </w:p>
        </w:tc>
        <w:tc>
          <w:tcPr>
            <w:tcW w:w="992" w:type="dxa"/>
            <w:tcBorders>
              <w:top w:val="nil"/>
              <w:left w:val="nil"/>
              <w:right w:val="nil"/>
            </w:tcBorders>
          </w:tcPr>
          <w:p w14:paraId="6D560297" w14:textId="77777777" w:rsidR="00587C4C" w:rsidRPr="00165467" w:rsidRDefault="00587C4C" w:rsidP="00587C4C">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17AE5404" w14:textId="77777777" w:rsidR="00587C4C" w:rsidRPr="00165467" w:rsidRDefault="00587C4C" w:rsidP="00587C4C">
            <w:pPr>
              <w:rPr>
                <w:rFonts w:ascii="Times New Roman" w:hAnsi="Times New Roman" w:cs="Times New Roman"/>
              </w:rPr>
            </w:pPr>
            <w:r>
              <w:rPr>
                <w:rFonts w:ascii="Times New Roman" w:hAnsi="Times New Roman" w:cs="Times New Roman"/>
              </w:rPr>
              <w:t>0.44</w:t>
            </w:r>
          </w:p>
        </w:tc>
        <w:tc>
          <w:tcPr>
            <w:tcW w:w="709" w:type="dxa"/>
            <w:tcBorders>
              <w:top w:val="nil"/>
              <w:left w:val="nil"/>
              <w:right w:val="nil"/>
            </w:tcBorders>
          </w:tcPr>
          <w:p w14:paraId="15D9EC5B" w14:textId="77777777" w:rsidR="00587C4C" w:rsidRPr="00165467" w:rsidRDefault="00587C4C" w:rsidP="00587C4C">
            <w:pPr>
              <w:rPr>
                <w:rFonts w:ascii="Times New Roman" w:hAnsi="Times New Roman" w:cs="Times New Roman"/>
              </w:rPr>
            </w:pPr>
            <w:r>
              <w:rPr>
                <w:rFonts w:ascii="Times New Roman" w:hAnsi="Times New Roman" w:cs="Times New Roman"/>
              </w:rPr>
              <w:t>0.26</w:t>
            </w:r>
          </w:p>
        </w:tc>
        <w:tc>
          <w:tcPr>
            <w:tcW w:w="425" w:type="dxa"/>
            <w:tcBorders>
              <w:top w:val="nil"/>
              <w:left w:val="nil"/>
              <w:right w:val="nil"/>
            </w:tcBorders>
          </w:tcPr>
          <w:p w14:paraId="644D1CCC"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7D56B1B8" w14:textId="77777777" w:rsidR="00587C4C" w:rsidRPr="00165467" w:rsidRDefault="00587C4C" w:rsidP="00587C4C">
            <w:pPr>
              <w:rPr>
                <w:rFonts w:ascii="Times New Roman" w:hAnsi="Times New Roman" w:cs="Times New Roman"/>
              </w:rPr>
            </w:pPr>
            <w:r>
              <w:rPr>
                <w:rFonts w:ascii="Times New Roman" w:hAnsi="Times New Roman" w:cs="Times New Roman"/>
              </w:rPr>
              <w:t>0.79</w:t>
            </w:r>
          </w:p>
        </w:tc>
        <w:tc>
          <w:tcPr>
            <w:tcW w:w="703" w:type="dxa"/>
            <w:tcBorders>
              <w:top w:val="nil"/>
              <w:left w:val="nil"/>
              <w:right w:val="nil"/>
            </w:tcBorders>
          </w:tcPr>
          <w:p w14:paraId="01ECEA77" w14:textId="77777777" w:rsidR="00587C4C" w:rsidRPr="00165467" w:rsidRDefault="00587C4C" w:rsidP="00587C4C">
            <w:pPr>
              <w:rPr>
                <w:rFonts w:ascii="Times New Roman" w:hAnsi="Times New Roman" w:cs="Times New Roman"/>
                <w:highlight w:val="yellow"/>
              </w:rPr>
            </w:pPr>
          </w:p>
        </w:tc>
        <w:tc>
          <w:tcPr>
            <w:tcW w:w="1706" w:type="dxa"/>
            <w:tcBorders>
              <w:top w:val="nil"/>
              <w:left w:val="nil"/>
              <w:right w:val="nil"/>
            </w:tcBorders>
          </w:tcPr>
          <w:p w14:paraId="78EB8C34" w14:textId="77777777" w:rsidR="00587C4C" w:rsidRPr="00165467" w:rsidRDefault="00587C4C" w:rsidP="00587C4C">
            <w:pPr>
              <w:rPr>
                <w:rFonts w:ascii="Times New Roman" w:hAnsi="Times New Roman" w:cs="Times New Roman"/>
                <w:highlight w:val="yellow"/>
              </w:rPr>
            </w:pPr>
          </w:p>
        </w:tc>
      </w:tr>
    </w:tbl>
    <w:p w14:paraId="4FB772E1" w14:textId="77777777" w:rsidR="00587C4C" w:rsidRPr="00DC7E5D"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Occluded</w:t>
      </w:r>
      <w:proofErr w:type="spellEnd"/>
      <w:r>
        <w:rPr>
          <w:rFonts w:ascii="Times New Roman" w:eastAsia="Times New Roman" w:hAnsi="Times New Roman" w:cs="Times New Roman"/>
          <w:szCs w:val="20"/>
          <w:lang w:eastAsia="en-GB"/>
        </w:rPr>
        <w:t xml:space="preserve">, </w:t>
      </w:r>
      <w:r w:rsidRPr="00062ED1">
        <w:rPr>
          <w:rFonts w:ascii="Times New Roman" w:eastAsia="Times New Roman" w:hAnsi="Times New Roman" w:cs="Times New Roman"/>
          <w:szCs w:val="20"/>
          <w:vertAlign w:val="superscript"/>
          <w:lang w:eastAsia="en-GB"/>
        </w:rPr>
        <w:t>b</w:t>
      </w:r>
      <w:r>
        <w:rPr>
          <w:rFonts w:ascii="Times New Roman" w:eastAsia="Times New Roman" w:hAnsi="Times New Roman" w:cs="Times New Roman"/>
          <w:szCs w:val="20"/>
          <w:vertAlign w:val="superscript"/>
          <w:lang w:eastAsia="en-GB"/>
        </w:rPr>
        <w:t xml:space="preserve"> </w:t>
      </w:r>
      <w:r>
        <w:rPr>
          <w:rFonts w:ascii="Times New Roman" w:eastAsia="Times New Roman" w:hAnsi="Times New Roman" w:cs="Times New Roman"/>
          <w:szCs w:val="20"/>
          <w:lang w:eastAsia="en-GB"/>
        </w:rPr>
        <w:t xml:space="preserve">All baited. The covariate trial number was z-transformed to a mean of zero and a standard deviation of one. The sample for GLMM6a </w:t>
      </w:r>
      <w:r w:rsidRPr="00DC7E5D">
        <w:rPr>
          <w:rFonts w:ascii="Times New Roman" w:eastAsia="Times New Roman" w:hAnsi="Times New Roman" w:cs="Times New Roman"/>
          <w:szCs w:val="20"/>
          <w:highlight w:val="yellow"/>
          <w:lang w:eastAsia="en-GB"/>
        </w:rPr>
        <w:t>consisted of … trials from … monkeys.</w:t>
      </w:r>
    </w:p>
    <w:p w14:paraId="764E3081" w14:textId="75269FAA"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GLMM6b output showing the effect of cup configuration on </w:t>
      </w:r>
      <w:proofErr w:type="gramStart"/>
      <w:r>
        <w:rPr>
          <w:rFonts w:ascii="Times New Roman" w:hAnsi="Times New Roman" w:cs="Times New Roman"/>
        </w:rPr>
        <w:t>Visible</w:t>
      </w:r>
      <w:proofErr w:type="gramEnd"/>
      <w:r>
        <w:rPr>
          <w:rFonts w:ascii="Times New Roman" w:hAnsi="Times New Roman" w:cs="Times New Roman"/>
        </w:rPr>
        <w:t xml:space="preserve"> trials only.</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97246D" w:rsidRPr="00165467" w14:paraId="091E6AC9" w14:textId="77777777" w:rsidTr="0096061F">
        <w:trPr>
          <w:trHeight w:val="215"/>
        </w:trPr>
        <w:tc>
          <w:tcPr>
            <w:tcW w:w="2835" w:type="dxa"/>
            <w:tcBorders>
              <w:left w:val="nil"/>
              <w:bottom w:val="single" w:sz="4" w:space="0" w:color="auto"/>
              <w:right w:val="nil"/>
            </w:tcBorders>
          </w:tcPr>
          <w:p w14:paraId="751AF23C" w14:textId="77777777" w:rsidR="0097246D" w:rsidRPr="0097246D" w:rsidRDefault="0097246D" w:rsidP="0097246D">
            <w:pPr>
              <w:rPr>
                <w:rFonts w:ascii="Times New Roman" w:hAnsi="Times New Roman" w:cs="Times New Roman"/>
              </w:rPr>
            </w:pPr>
            <w:r w:rsidRPr="0097246D">
              <w:rPr>
                <w:rFonts w:ascii="Times New Roman" w:hAnsi="Times New Roman" w:cs="Times New Roman"/>
              </w:rPr>
              <w:t>Term</w:t>
            </w:r>
          </w:p>
        </w:tc>
        <w:tc>
          <w:tcPr>
            <w:tcW w:w="992" w:type="dxa"/>
            <w:tcBorders>
              <w:left w:val="nil"/>
              <w:bottom w:val="single" w:sz="4" w:space="0" w:color="auto"/>
              <w:right w:val="nil"/>
            </w:tcBorders>
          </w:tcPr>
          <w:p w14:paraId="25CBE288"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19BE4344"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3274299" w14:textId="77777777" w:rsidR="0097246D" w:rsidRPr="00165467" w:rsidRDefault="0097246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432B895"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8DFED2B"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319A5793" w14:textId="77777777" w:rsidR="0097246D" w:rsidRPr="00165467" w:rsidRDefault="0097246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97246D" w:rsidRPr="00165467" w14:paraId="6BE2B42D" w14:textId="77777777" w:rsidTr="0096061F">
        <w:trPr>
          <w:trHeight w:val="203"/>
        </w:trPr>
        <w:tc>
          <w:tcPr>
            <w:tcW w:w="2835" w:type="dxa"/>
            <w:tcBorders>
              <w:left w:val="nil"/>
              <w:bottom w:val="nil"/>
              <w:right w:val="nil"/>
            </w:tcBorders>
          </w:tcPr>
          <w:p w14:paraId="6EF36653"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AA97F08" w14:textId="77777777" w:rsidR="0097246D" w:rsidRPr="00165467" w:rsidRDefault="0097246D" w:rsidP="0096061F">
            <w:pPr>
              <w:rPr>
                <w:rFonts w:ascii="Times New Roman" w:hAnsi="Times New Roman" w:cs="Times New Roman"/>
              </w:rPr>
            </w:pPr>
            <w:r>
              <w:rPr>
                <w:rFonts w:ascii="Times New Roman" w:hAnsi="Times New Roman" w:cs="Times New Roman"/>
              </w:rPr>
              <w:t>-0.87</w:t>
            </w:r>
          </w:p>
        </w:tc>
        <w:tc>
          <w:tcPr>
            <w:tcW w:w="709" w:type="dxa"/>
            <w:tcBorders>
              <w:left w:val="nil"/>
              <w:bottom w:val="nil"/>
              <w:right w:val="nil"/>
            </w:tcBorders>
          </w:tcPr>
          <w:p w14:paraId="237B1992" w14:textId="77777777" w:rsidR="0097246D" w:rsidRPr="00165467" w:rsidRDefault="0097246D" w:rsidP="0096061F">
            <w:pPr>
              <w:rPr>
                <w:rFonts w:ascii="Times New Roman" w:hAnsi="Times New Roman" w:cs="Times New Roman"/>
              </w:rPr>
            </w:pPr>
            <w:r>
              <w:rPr>
                <w:rFonts w:ascii="Times New Roman" w:hAnsi="Times New Roman" w:cs="Times New Roman"/>
              </w:rPr>
              <w:t>0.28</w:t>
            </w:r>
          </w:p>
        </w:tc>
        <w:tc>
          <w:tcPr>
            <w:tcW w:w="709" w:type="dxa"/>
            <w:tcBorders>
              <w:left w:val="nil"/>
              <w:bottom w:val="nil"/>
              <w:right w:val="nil"/>
            </w:tcBorders>
          </w:tcPr>
          <w:p w14:paraId="4490AA57" w14:textId="77777777" w:rsidR="0097246D" w:rsidRPr="00165467" w:rsidRDefault="0097246D" w:rsidP="0096061F">
            <w:pPr>
              <w:rPr>
                <w:rFonts w:ascii="Times New Roman" w:hAnsi="Times New Roman" w:cs="Times New Roman"/>
              </w:rPr>
            </w:pPr>
          </w:p>
        </w:tc>
        <w:tc>
          <w:tcPr>
            <w:tcW w:w="425" w:type="dxa"/>
            <w:tcBorders>
              <w:left w:val="nil"/>
              <w:bottom w:val="nil"/>
              <w:right w:val="nil"/>
            </w:tcBorders>
          </w:tcPr>
          <w:p w14:paraId="7CE39D33" w14:textId="77777777" w:rsidR="0097246D" w:rsidRPr="00165467" w:rsidRDefault="0097246D" w:rsidP="0096061F">
            <w:pPr>
              <w:rPr>
                <w:rFonts w:ascii="Times New Roman" w:hAnsi="Times New Roman" w:cs="Times New Roman"/>
              </w:rPr>
            </w:pPr>
          </w:p>
        </w:tc>
        <w:tc>
          <w:tcPr>
            <w:tcW w:w="851" w:type="dxa"/>
            <w:tcBorders>
              <w:left w:val="nil"/>
              <w:bottom w:val="nil"/>
              <w:right w:val="nil"/>
            </w:tcBorders>
          </w:tcPr>
          <w:p w14:paraId="4312A650" w14:textId="77777777" w:rsidR="0097246D" w:rsidRPr="00165467" w:rsidRDefault="0097246D" w:rsidP="0096061F">
            <w:pPr>
              <w:rPr>
                <w:rFonts w:ascii="Times New Roman" w:hAnsi="Times New Roman" w:cs="Times New Roman"/>
              </w:rPr>
            </w:pPr>
          </w:p>
        </w:tc>
        <w:tc>
          <w:tcPr>
            <w:tcW w:w="703" w:type="dxa"/>
            <w:tcBorders>
              <w:left w:val="nil"/>
              <w:bottom w:val="nil"/>
              <w:right w:val="nil"/>
            </w:tcBorders>
          </w:tcPr>
          <w:p w14:paraId="3D831D69" w14:textId="77777777" w:rsidR="0097246D" w:rsidRPr="00165467" w:rsidRDefault="0097246D" w:rsidP="0096061F">
            <w:pPr>
              <w:rPr>
                <w:rFonts w:ascii="Times New Roman" w:hAnsi="Times New Roman" w:cs="Times New Roman"/>
                <w:highlight w:val="yellow"/>
              </w:rPr>
            </w:pPr>
          </w:p>
        </w:tc>
        <w:tc>
          <w:tcPr>
            <w:tcW w:w="1706" w:type="dxa"/>
            <w:tcBorders>
              <w:left w:val="nil"/>
              <w:bottom w:val="nil"/>
              <w:right w:val="nil"/>
            </w:tcBorders>
          </w:tcPr>
          <w:p w14:paraId="6A0C1085" w14:textId="77777777" w:rsidR="0097246D" w:rsidRPr="00165467" w:rsidRDefault="0097246D" w:rsidP="0096061F">
            <w:pPr>
              <w:rPr>
                <w:rFonts w:ascii="Times New Roman" w:hAnsi="Times New Roman" w:cs="Times New Roman"/>
                <w:highlight w:val="yellow"/>
              </w:rPr>
            </w:pPr>
          </w:p>
        </w:tc>
      </w:tr>
      <w:tr w:rsidR="0097246D" w:rsidRPr="00165467" w14:paraId="5403DA2A" w14:textId="77777777" w:rsidTr="0096061F">
        <w:trPr>
          <w:trHeight w:val="279"/>
        </w:trPr>
        <w:tc>
          <w:tcPr>
            <w:tcW w:w="2835" w:type="dxa"/>
            <w:tcBorders>
              <w:top w:val="nil"/>
              <w:left w:val="nil"/>
              <w:bottom w:val="nil"/>
              <w:right w:val="nil"/>
            </w:tcBorders>
          </w:tcPr>
          <w:p w14:paraId="732717D5" w14:textId="77777777" w:rsidR="0097246D" w:rsidRPr="00062ED1" w:rsidRDefault="0097246D" w:rsidP="0096061F">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062ED1">
              <w:rPr>
                <w:rFonts w:ascii="Times New Roman" w:hAnsi="Times New Roman" w:cs="Times New Roman"/>
                <w:vertAlign w:val="superscript"/>
              </w:rPr>
              <w:t>a</w:t>
            </w:r>
            <w:proofErr w:type="spellEnd"/>
          </w:p>
        </w:tc>
        <w:tc>
          <w:tcPr>
            <w:tcW w:w="992" w:type="dxa"/>
            <w:tcBorders>
              <w:top w:val="nil"/>
              <w:left w:val="nil"/>
              <w:bottom w:val="nil"/>
              <w:right w:val="nil"/>
            </w:tcBorders>
          </w:tcPr>
          <w:p w14:paraId="3DCA3F63" w14:textId="77777777" w:rsidR="0097246D" w:rsidRPr="00165467" w:rsidRDefault="0097246D" w:rsidP="0096061F">
            <w:pPr>
              <w:rPr>
                <w:rFonts w:ascii="Times New Roman" w:hAnsi="Times New Roman" w:cs="Times New Roman"/>
              </w:rPr>
            </w:pPr>
            <w:r>
              <w:rPr>
                <w:rFonts w:ascii="Times New Roman" w:hAnsi="Times New Roman" w:cs="Times New Roman"/>
              </w:rPr>
              <w:t>0.39</w:t>
            </w:r>
          </w:p>
        </w:tc>
        <w:tc>
          <w:tcPr>
            <w:tcW w:w="709" w:type="dxa"/>
            <w:tcBorders>
              <w:top w:val="nil"/>
              <w:left w:val="nil"/>
              <w:bottom w:val="nil"/>
              <w:right w:val="nil"/>
            </w:tcBorders>
          </w:tcPr>
          <w:p w14:paraId="12EEA04B" w14:textId="77777777" w:rsidR="0097246D" w:rsidRPr="00165467" w:rsidRDefault="0097246D" w:rsidP="0096061F">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6788233A" w14:textId="77777777" w:rsidR="0097246D" w:rsidRPr="00165467" w:rsidRDefault="0097246D" w:rsidP="0096061F">
            <w:pPr>
              <w:rPr>
                <w:rFonts w:ascii="Times New Roman" w:hAnsi="Times New Roman" w:cs="Times New Roman"/>
              </w:rPr>
            </w:pPr>
            <w:r>
              <w:rPr>
                <w:rFonts w:ascii="Times New Roman" w:hAnsi="Times New Roman" w:cs="Times New Roman"/>
              </w:rPr>
              <w:t>1.03</w:t>
            </w:r>
          </w:p>
        </w:tc>
        <w:tc>
          <w:tcPr>
            <w:tcW w:w="425" w:type="dxa"/>
            <w:tcBorders>
              <w:top w:val="nil"/>
              <w:left w:val="nil"/>
              <w:bottom w:val="nil"/>
              <w:right w:val="nil"/>
            </w:tcBorders>
          </w:tcPr>
          <w:p w14:paraId="6CBC5AEF"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10F96E20" w14:textId="77777777" w:rsidR="0097246D" w:rsidRPr="00165467" w:rsidRDefault="0097246D" w:rsidP="0096061F">
            <w:pPr>
              <w:rPr>
                <w:rFonts w:ascii="Times New Roman" w:hAnsi="Times New Roman" w:cs="Times New Roman"/>
              </w:rPr>
            </w:pPr>
            <w:r>
              <w:rPr>
                <w:rFonts w:ascii="Times New Roman" w:hAnsi="Times New Roman" w:cs="Times New Roman"/>
              </w:rPr>
              <w:t>0.30</w:t>
            </w:r>
          </w:p>
        </w:tc>
        <w:tc>
          <w:tcPr>
            <w:tcW w:w="703" w:type="dxa"/>
            <w:tcBorders>
              <w:top w:val="nil"/>
              <w:left w:val="nil"/>
              <w:bottom w:val="nil"/>
              <w:right w:val="nil"/>
            </w:tcBorders>
          </w:tcPr>
          <w:p w14:paraId="4C02794C" w14:textId="77777777" w:rsidR="0097246D" w:rsidRPr="00165467" w:rsidRDefault="0097246D" w:rsidP="0096061F">
            <w:pPr>
              <w:rPr>
                <w:rFonts w:ascii="Times New Roman" w:hAnsi="Times New Roman" w:cs="Times New Roman"/>
                <w:highlight w:val="yellow"/>
              </w:rPr>
            </w:pPr>
          </w:p>
        </w:tc>
        <w:tc>
          <w:tcPr>
            <w:tcW w:w="1706" w:type="dxa"/>
            <w:tcBorders>
              <w:top w:val="nil"/>
              <w:left w:val="nil"/>
              <w:bottom w:val="nil"/>
              <w:right w:val="nil"/>
            </w:tcBorders>
          </w:tcPr>
          <w:p w14:paraId="15F430E1" w14:textId="77777777" w:rsidR="0097246D" w:rsidRPr="00165467" w:rsidRDefault="0097246D" w:rsidP="0096061F">
            <w:pPr>
              <w:rPr>
                <w:rFonts w:ascii="Times New Roman" w:hAnsi="Times New Roman" w:cs="Times New Roman"/>
                <w:highlight w:val="yellow"/>
              </w:rPr>
            </w:pPr>
          </w:p>
        </w:tc>
      </w:tr>
      <w:tr w:rsidR="0097246D" w:rsidRPr="00165467" w14:paraId="0A0A21A4" w14:textId="77777777" w:rsidTr="0096061F">
        <w:trPr>
          <w:trHeight w:val="129"/>
        </w:trPr>
        <w:tc>
          <w:tcPr>
            <w:tcW w:w="2835" w:type="dxa"/>
            <w:tcBorders>
              <w:top w:val="nil"/>
              <w:left w:val="nil"/>
              <w:bottom w:val="nil"/>
              <w:right w:val="nil"/>
            </w:tcBorders>
          </w:tcPr>
          <w:p w14:paraId="32D56077" w14:textId="77777777" w:rsidR="0097246D" w:rsidRPr="00062ED1" w:rsidRDefault="0097246D" w:rsidP="0096061F">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3EE27B97" w14:textId="77777777" w:rsidR="0097246D" w:rsidRPr="00165467" w:rsidRDefault="0097246D" w:rsidP="0096061F">
            <w:pPr>
              <w:rPr>
                <w:rFonts w:ascii="Times New Roman" w:hAnsi="Times New Roman" w:cs="Times New Roman"/>
              </w:rPr>
            </w:pPr>
            <w:r>
              <w:rPr>
                <w:rFonts w:ascii="Times New Roman" w:hAnsi="Times New Roman" w:cs="Times New Roman"/>
              </w:rPr>
              <w:t>0.39</w:t>
            </w:r>
          </w:p>
        </w:tc>
        <w:tc>
          <w:tcPr>
            <w:tcW w:w="709" w:type="dxa"/>
            <w:tcBorders>
              <w:top w:val="nil"/>
              <w:left w:val="nil"/>
              <w:bottom w:val="nil"/>
              <w:right w:val="nil"/>
            </w:tcBorders>
          </w:tcPr>
          <w:p w14:paraId="11AC18D7" w14:textId="77777777" w:rsidR="0097246D" w:rsidRPr="00165467" w:rsidRDefault="0097246D" w:rsidP="0096061F">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1241A070" w14:textId="77777777" w:rsidR="0097246D" w:rsidRPr="00165467" w:rsidRDefault="0097246D" w:rsidP="0096061F">
            <w:pPr>
              <w:rPr>
                <w:rFonts w:ascii="Times New Roman" w:hAnsi="Times New Roman" w:cs="Times New Roman"/>
              </w:rPr>
            </w:pPr>
            <w:r>
              <w:rPr>
                <w:rFonts w:ascii="Times New Roman" w:hAnsi="Times New Roman" w:cs="Times New Roman"/>
              </w:rPr>
              <w:t>1.03</w:t>
            </w:r>
          </w:p>
        </w:tc>
        <w:tc>
          <w:tcPr>
            <w:tcW w:w="425" w:type="dxa"/>
            <w:tcBorders>
              <w:top w:val="nil"/>
              <w:left w:val="nil"/>
              <w:bottom w:val="nil"/>
              <w:right w:val="nil"/>
            </w:tcBorders>
          </w:tcPr>
          <w:p w14:paraId="7AB4A23B"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EC09E73" w14:textId="77777777" w:rsidR="0097246D" w:rsidRPr="00165467" w:rsidRDefault="0097246D" w:rsidP="0096061F">
            <w:pPr>
              <w:rPr>
                <w:rFonts w:ascii="Times New Roman" w:hAnsi="Times New Roman" w:cs="Times New Roman"/>
              </w:rPr>
            </w:pPr>
            <w:r>
              <w:rPr>
                <w:rFonts w:ascii="Times New Roman" w:hAnsi="Times New Roman" w:cs="Times New Roman"/>
              </w:rPr>
              <w:t>0.30</w:t>
            </w:r>
          </w:p>
        </w:tc>
        <w:tc>
          <w:tcPr>
            <w:tcW w:w="703" w:type="dxa"/>
            <w:tcBorders>
              <w:top w:val="nil"/>
              <w:left w:val="nil"/>
              <w:bottom w:val="nil"/>
              <w:right w:val="nil"/>
            </w:tcBorders>
          </w:tcPr>
          <w:p w14:paraId="3E8BAD12" w14:textId="77777777" w:rsidR="0097246D" w:rsidRPr="00165467" w:rsidRDefault="0097246D" w:rsidP="0096061F">
            <w:pPr>
              <w:rPr>
                <w:rFonts w:ascii="Times New Roman" w:hAnsi="Times New Roman" w:cs="Times New Roman"/>
                <w:highlight w:val="yellow"/>
              </w:rPr>
            </w:pPr>
          </w:p>
        </w:tc>
        <w:tc>
          <w:tcPr>
            <w:tcW w:w="1706" w:type="dxa"/>
            <w:tcBorders>
              <w:top w:val="nil"/>
              <w:left w:val="nil"/>
              <w:bottom w:val="nil"/>
              <w:right w:val="nil"/>
            </w:tcBorders>
          </w:tcPr>
          <w:p w14:paraId="0F7B58CB" w14:textId="77777777" w:rsidR="0097246D" w:rsidRPr="00165467" w:rsidRDefault="0097246D" w:rsidP="0096061F">
            <w:pPr>
              <w:rPr>
                <w:rFonts w:ascii="Times New Roman" w:hAnsi="Times New Roman" w:cs="Times New Roman"/>
                <w:highlight w:val="yellow"/>
              </w:rPr>
            </w:pPr>
          </w:p>
        </w:tc>
      </w:tr>
      <w:tr w:rsidR="0097246D" w:rsidRPr="00165467" w14:paraId="6EC6CC7E" w14:textId="77777777" w:rsidTr="0096061F">
        <w:trPr>
          <w:trHeight w:val="203"/>
        </w:trPr>
        <w:tc>
          <w:tcPr>
            <w:tcW w:w="2835" w:type="dxa"/>
            <w:tcBorders>
              <w:top w:val="nil"/>
              <w:left w:val="nil"/>
              <w:right w:val="nil"/>
            </w:tcBorders>
          </w:tcPr>
          <w:p w14:paraId="41B94567"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right w:val="nil"/>
            </w:tcBorders>
          </w:tcPr>
          <w:p w14:paraId="7BA85C6D" w14:textId="77777777" w:rsidR="0097246D" w:rsidRPr="00165467" w:rsidRDefault="0097246D" w:rsidP="0096061F">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04EEC3E7" w14:textId="77777777" w:rsidR="0097246D" w:rsidRPr="00165467" w:rsidRDefault="0097246D" w:rsidP="0096061F">
            <w:pPr>
              <w:rPr>
                <w:rFonts w:ascii="Times New Roman" w:hAnsi="Times New Roman" w:cs="Times New Roman"/>
              </w:rPr>
            </w:pPr>
            <w:r>
              <w:rPr>
                <w:rFonts w:ascii="Times New Roman" w:hAnsi="Times New Roman" w:cs="Times New Roman"/>
              </w:rPr>
              <w:t>0.18</w:t>
            </w:r>
          </w:p>
        </w:tc>
        <w:tc>
          <w:tcPr>
            <w:tcW w:w="709" w:type="dxa"/>
            <w:tcBorders>
              <w:top w:val="nil"/>
              <w:left w:val="nil"/>
              <w:right w:val="nil"/>
            </w:tcBorders>
          </w:tcPr>
          <w:p w14:paraId="56DE2399" w14:textId="77777777" w:rsidR="0097246D" w:rsidRPr="00165467" w:rsidRDefault="0097246D" w:rsidP="0096061F">
            <w:pPr>
              <w:rPr>
                <w:rFonts w:ascii="Times New Roman" w:hAnsi="Times New Roman" w:cs="Times New Roman"/>
              </w:rPr>
            </w:pPr>
            <w:r>
              <w:rPr>
                <w:rFonts w:ascii="Times New Roman" w:hAnsi="Times New Roman" w:cs="Times New Roman"/>
              </w:rPr>
              <w:t>-0.68</w:t>
            </w:r>
          </w:p>
        </w:tc>
        <w:tc>
          <w:tcPr>
            <w:tcW w:w="425" w:type="dxa"/>
            <w:tcBorders>
              <w:top w:val="nil"/>
              <w:left w:val="nil"/>
              <w:right w:val="nil"/>
            </w:tcBorders>
          </w:tcPr>
          <w:p w14:paraId="230884A4"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18D55C2D" w14:textId="77777777" w:rsidR="0097246D" w:rsidRPr="00165467" w:rsidRDefault="0097246D" w:rsidP="0096061F">
            <w:pPr>
              <w:rPr>
                <w:rFonts w:ascii="Times New Roman" w:hAnsi="Times New Roman" w:cs="Times New Roman"/>
              </w:rPr>
            </w:pPr>
            <w:r>
              <w:rPr>
                <w:rFonts w:ascii="Times New Roman" w:hAnsi="Times New Roman" w:cs="Times New Roman"/>
              </w:rPr>
              <w:t>0.50</w:t>
            </w:r>
          </w:p>
        </w:tc>
        <w:tc>
          <w:tcPr>
            <w:tcW w:w="703" w:type="dxa"/>
            <w:tcBorders>
              <w:top w:val="nil"/>
              <w:left w:val="nil"/>
              <w:right w:val="nil"/>
            </w:tcBorders>
          </w:tcPr>
          <w:p w14:paraId="4C3DE098" w14:textId="77777777" w:rsidR="0097246D" w:rsidRPr="00165467" w:rsidRDefault="0097246D" w:rsidP="0096061F">
            <w:pPr>
              <w:rPr>
                <w:rFonts w:ascii="Times New Roman" w:hAnsi="Times New Roman" w:cs="Times New Roman"/>
                <w:highlight w:val="yellow"/>
              </w:rPr>
            </w:pPr>
          </w:p>
        </w:tc>
        <w:tc>
          <w:tcPr>
            <w:tcW w:w="1706" w:type="dxa"/>
            <w:tcBorders>
              <w:top w:val="nil"/>
              <w:left w:val="nil"/>
              <w:right w:val="nil"/>
            </w:tcBorders>
          </w:tcPr>
          <w:p w14:paraId="7CDE1489" w14:textId="77777777" w:rsidR="0097246D" w:rsidRPr="00165467" w:rsidRDefault="0097246D" w:rsidP="0096061F">
            <w:pPr>
              <w:rPr>
                <w:rFonts w:ascii="Times New Roman" w:hAnsi="Times New Roman" w:cs="Times New Roman"/>
                <w:highlight w:val="yellow"/>
              </w:rPr>
            </w:pPr>
          </w:p>
        </w:tc>
      </w:tr>
    </w:tbl>
    <w:p w14:paraId="5BA0005F" w14:textId="77777777" w:rsidR="0097246D" w:rsidRPr="00DC7E5D" w:rsidRDefault="0097246D" w:rsidP="0097246D">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GLMM6b </w:t>
      </w:r>
      <w:r w:rsidRPr="00DC7E5D">
        <w:rPr>
          <w:rFonts w:ascii="Times New Roman" w:eastAsia="Times New Roman" w:hAnsi="Times New Roman" w:cs="Times New Roman"/>
          <w:szCs w:val="20"/>
          <w:highlight w:val="yellow"/>
          <w:lang w:eastAsia="en-GB"/>
        </w:rPr>
        <w:t>consisted of … trials from … monkeys.</w:t>
      </w:r>
    </w:p>
    <w:p w14:paraId="7581301D" w14:textId="333BB872"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t>GLMM6c output showing the effect of cup configuration on Occluded trials only.</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97246D" w:rsidRPr="00165467" w14:paraId="29B069FD" w14:textId="77777777" w:rsidTr="0096061F">
        <w:trPr>
          <w:trHeight w:val="215"/>
        </w:trPr>
        <w:tc>
          <w:tcPr>
            <w:tcW w:w="2835" w:type="dxa"/>
            <w:tcBorders>
              <w:left w:val="nil"/>
              <w:bottom w:val="single" w:sz="4" w:space="0" w:color="auto"/>
              <w:right w:val="nil"/>
            </w:tcBorders>
          </w:tcPr>
          <w:p w14:paraId="794A72EE" w14:textId="77777777" w:rsidR="0097246D" w:rsidRPr="0097246D" w:rsidRDefault="0097246D" w:rsidP="0097246D">
            <w:pPr>
              <w:rPr>
                <w:rFonts w:ascii="Times New Roman" w:hAnsi="Times New Roman" w:cs="Times New Roman"/>
              </w:rPr>
            </w:pPr>
            <w:r w:rsidRPr="0097246D">
              <w:rPr>
                <w:rFonts w:ascii="Times New Roman" w:hAnsi="Times New Roman" w:cs="Times New Roman"/>
              </w:rPr>
              <w:t>Term</w:t>
            </w:r>
          </w:p>
        </w:tc>
        <w:tc>
          <w:tcPr>
            <w:tcW w:w="992" w:type="dxa"/>
            <w:tcBorders>
              <w:left w:val="nil"/>
              <w:bottom w:val="single" w:sz="4" w:space="0" w:color="auto"/>
              <w:right w:val="nil"/>
            </w:tcBorders>
          </w:tcPr>
          <w:p w14:paraId="38280CDF"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73829CF4"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4CC2397" w14:textId="77777777" w:rsidR="0097246D" w:rsidRPr="00165467" w:rsidRDefault="0097246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67E47DF"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45982521"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78D54B23" w14:textId="77777777" w:rsidR="0097246D" w:rsidRPr="00165467" w:rsidRDefault="0097246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97246D" w:rsidRPr="00165467" w14:paraId="5662C7C2" w14:textId="77777777" w:rsidTr="0096061F">
        <w:trPr>
          <w:trHeight w:val="203"/>
        </w:trPr>
        <w:tc>
          <w:tcPr>
            <w:tcW w:w="2835" w:type="dxa"/>
            <w:tcBorders>
              <w:left w:val="nil"/>
              <w:bottom w:val="nil"/>
              <w:right w:val="nil"/>
            </w:tcBorders>
          </w:tcPr>
          <w:p w14:paraId="6FDED484"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28BC257" w14:textId="77777777" w:rsidR="0097246D" w:rsidRPr="00165467" w:rsidRDefault="0097246D" w:rsidP="0096061F">
            <w:pPr>
              <w:rPr>
                <w:rFonts w:ascii="Times New Roman" w:hAnsi="Times New Roman" w:cs="Times New Roman"/>
              </w:rPr>
            </w:pPr>
            <w:r>
              <w:rPr>
                <w:rFonts w:ascii="Times New Roman" w:hAnsi="Times New Roman" w:cs="Times New Roman"/>
              </w:rPr>
              <w:t>0.19</w:t>
            </w:r>
          </w:p>
        </w:tc>
        <w:tc>
          <w:tcPr>
            <w:tcW w:w="709" w:type="dxa"/>
            <w:tcBorders>
              <w:left w:val="nil"/>
              <w:bottom w:val="nil"/>
              <w:right w:val="nil"/>
            </w:tcBorders>
          </w:tcPr>
          <w:p w14:paraId="56AB5D25" w14:textId="77777777" w:rsidR="0097246D" w:rsidRPr="00165467" w:rsidRDefault="0097246D" w:rsidP="0096061F">
            <w:pPr>
              <w:rPr>
                <w:rFonts w:ascii="Times New Roman" w:hAnsi="Times New Roman" w:cs="Times New Roman"/>
              </w:rPr>
            </w:pPr>
          </w:p>
        </w:tc>
        <w:tc>
          <w:tcPr>
            <w:tcW w:w="709" w:type="dxa"/>
            <w:tcBorders>
              <w:left w:val="nil"/>
              <w:bottom w:val="nil"/>
              <w:right w:val="nil"/>
            </w:tcBorders>
          </w:tcPr>
          <w:p w14:paraId="0721309B" w14:textId="77777777" w:rsidR="0097246D" w:rsidRPr="00165467" w:rsidRDefault="0097246D" w:rsidP="0096061F">
            <w:pPr>
              <w:rPr>
                <w:rFonts w:ascii="Times New Roman" w:hAnsi="Times New Roman" w:cs="Times New Roman"/>
              </w:rPr>
            </w:pPr>
          </w:p>
        </w:tc>
        <w:tc>
          <w:tcPr>
            <w:tcW w:w="425" w:type="dxa"/>
            <w:tcBorders>
              <w:left w:val="nil"/>
              <w:bottom w:val="nil"/>
              <w:right w:val="nil"/>
            </w:tcBorders>
          </w:tcPr>
          <w:p w14:paraId="1F526DD2" w14:textId="77777777" w:rsidR="0097246D" w:rsidRPr="00165467" w:rsidRDefault="0097246D" w:rsidP="0096061F">
            <w:pPr>
              <w:rPr>
                <w:rFonts w:ascii="Times New Roman" w:hAnsi="Times New Roman" w:cs="Times New Roman"/>
              </w:rPr>
            </w:pPr>
          </w:p>
        </w:tc>
        <w:tc>
          <w:tcPr>
            <w:tcW w:w="851" w:type="dxa"/>
            <w:tcBorders>
              <w:left w:val="nil"/>
              <w:bottom w:val="nil"/>
              <w:right w:val="nil"/>
            </w:tcBorders>
          </w:tcPr>
          <w:p w14:paraId="384BDE04" w14:textId="77777777" w:rsidR="0097246D" w:rsidRPr="00165467" w:rsidRDefault="0097246D" w:rsidP="0096061F">
            <w:pPr>
              <w:rPr>
                <w:rFonts w:ascii="Times New Roman" w:hAnsi="Times New Roman" w:cs="Times New Roman"/>
              </w:rPr>
            </w:pPr>
          </w:p>
        </w:tc>
        <w:tc>
          <w:tcPr>
            <w:tcW w:w="703" w:type="dxa"/>
            <w:tcBorders>
              <w:left w:val="nil"/>
              <w:bottom w:val="nil"/>
              <w:right w:val="nil"/>
            </w:tcBorders>
          </w:tcPr>
          <w:p w14:paraId="5191194B" w14:textId="77777777" w:rsidR="0097246D" w:rsidRPr="00165467" w:rsidRDefault="0097246D" w:rsidP="0096061F">
            <w:pPr>
              <w:rPr>
                <w:rFonts w:ascii="Times New Roman" w:hAnsi="Times New Roman" w:cs="Times New Roman"/>
                <w:highlight w:val="yellow"/>
              </w:rPr>
            </w:pPr>
          </w:p>
        </w:tc>
        <w:tc>
          <w:tcPr>
            <w:tcW w:w="1706" w:type="dxa"/>
            <w:tcBorders>
              <w:left w:val="nil"/>
              <w:bottom w:val="nil"/>
              <w:right w:val="nil"/>
            </w:tcBorders>
          </w:tcPr>
          <w:p w14:paraId="468423EB" w14:textId="77777777" w:rsidR="0097246D" w:rsidRPr="00165467" w:rsidRDefault="0097246D" w:rsidP="0096061F">
            <w:pPr>
              <w:rPr>
                <w:rFonts w:ascii="Times New Roman" w:hAnsi="Times New Roman" w:cs="Times New Roman"/>
                <w:highlight w:val="yellow"/>
              </w:rPr>
            </w:pPr>
          </w:p>
        </w:tc>
      </w:tr>
      <w:tr w:rsidR="0097246D" w:rsidRPr="00165467" w14:paraId="7A90EC72" w14:textId="77777777" w:rsidTr="0096061F">
        <w:trPr>
          <w:trHeight w:val="279"/>
        </w:trPr>
        <w:tc>
          <w:tcPr>
            <w:tcW w:w="2835" w:type="dxa"/>
            <w:tcBorders>
              <w:top w:val="nil"/>
              <w:left w:val="nil"/>
              <w:bottom w:val="nil"/>
              <w:right w:val="nil"/>
            </w:tcBorders>
          </w:tcPr>
          <w:p w14:paraId="26965211" w14:textId="77777777" w:rsidR="0097246D" w:rsidRPr="00062ED1" w:rsidRDefault="0097246D" w:rsidP="0096061F">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062ED1">
              <w:rPr>
                <w:rFonts w:ascii="Times New Roman" w:hAnsi="Times New Roman" w:cs="Times New Roman"/>
                <w:vertAlign w:val="superscript"/>
              </w:rPr>
              <w:t>a</w:t>
            </w:r>
            <w:proofErr w:type="spellEnd"/>
          </w:p>
        </w:tc>
        <w:tc>
          <w:tcPr>
            <w:tcW w:w="992" w:type="dxa"/>
            <w:tcBorders>
              <w:top w:val="nil"/>
              <w:left w:val="nil"/>
              <w:bottom w:val="nil"/>
              <w:right w:val="nil"/>
            </w:tcBorders>
          </w:tcPr>
          <w:p w14:paraId="6FD721ED" w14:textId="77777777" w:rsidR="0097246D" w:rsidRPr="00165467" w:rsidRDefault="0097246D" w:rsidP="0096061F">
            <w:pPr>
              <w:rPr>
                <w:rFonts w:ascii="Times New Roman" w:hAnsi="Times New Roman" w:cs="Times New Roman"/>
              </w:rPr>
            </w:pPr>
            <w:r>
              <w:rPr>
                <w:rFonts w:ascii="Times New Roman" w:hAnsi="Times New Roman" w:cs="Times New Roman"/>
              </w:rPr>
              <w:t>1.53</w:t>
            </w:r>
          </w:p>
        </w:tc>
        <w:tc>
          <w:tcPr>
            <w:tcW w:w="709" w:type="dxa"/>
            <w:tcBorders>
              <w:top w:val="nil"/>
              <w:left w:val="nil"/>
              <w:bottom w:val="nil"/>
              <w:right w:val="nil"/>
            </w:tcBorders>
          </w:tcPr>
          <w:p w14:paraId="2B3D7371" w14:textId="77777777" w:rsidR="0097246D" w:rsidRPr="00165467" w:rsidRDefault="0097246D" w:rsidP="0096061F">
            <w:pPr>
              <w:rPr>
                <w:rFonts w:ascii="Times New Roman" w:hAnsi="Times New Roman" w:cs="Times New Roman"/>
              </w:rPr>
            </w:pPr>
            <w:r>
              <w:rPr>
                <w:rFonts w:ascii="Times New Roman" w:hAnsi="Times New Roman" w:cs="Times New Roman"/>
              </w:rPr>
              <w:t>0.26</w:t>
            </w:r>
          </w:p>
        </w:tc>
        <w:tc>
          <w:tcPr>
            <w:tcW w:w="709" w:type="dxa"/>
            <w:tcBorders>
              <w:top w:val="nil"/>
              <w:left w:val="nil"/>
              <w:bottom w:val="nil"/>
              <w:right w:val="nil"/>
            </w:tcBorders>
          </w:tcPr>
          <w:p w14:paraId="6F8270B8" w14:textId="77777777" w:rsidR="0097246D" w:rsidRPr="00165467" w:rsidRDefault="0097246D" w:rsidP="0096061F">
            <w:pPr>
              <w:rPr>
                <w:rFonts w:ascii="Times New Roman" w:hAnsi="Times New Roman" w:cs="Times New Roman"/>
              </w:rPr>
            </w:pPr>
            <w:r>
              <w:rPr>
                <w:rFonts w:ascii="Times New Roman" w:hAnsi="Times New Roman" w:cs="Times New Roman"/>
              </w:rPr>
              <w:t>5.81</w:t>
            </w:r>
          </w:p>
        </w:tc>
        <w:tc>
          <w:tcPr>
            <w:tcW w:w="425" w:type="dxa"/>
            <w:tcBorders>
              <w:top w:val="nil"/>
              <w:left w:val="nil"/>
              <w:bottom w:val="nil"/>
              <w:right w:val="nil"/>
            </w:tcBorders>
          </w:tcPr>
          <w:p w14:paraId="7A2B254C"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6442C886" w14:textId="77777777" w:rsidR="0097246D" w:rsidRPr="00165467" w:rsidRDefault="0097246D" w:rsidP="0096061F">
            <w:pPr>
              <w:rPr>
                <w:rFonts w:ascii="Times New Roman" w:hAnsi="Times New Roman" w:cs="Times New Roman"/>
              </w:rPr>
            </w:pPr>
            <w:r>
              <w:rPr>
                <w:rFonts w:ascii="Times New Roman" w:hAnsi="Times New Roman" w:cs="Times New Roman"/>
              </w:rPr>
              <w:t>&gt;0.01</w:t>
            </w:r>
          </w:p>
        </w:tc>
        <w:tc>
          <w:tcPr>
            <w:tcW w:w="703" w:type="dxa"/>
            <w:tcBorders>
              <w:top w:val="nil"/>
              <w:left w:val="nil"/>
              <w:bottom w:val="nil"/>
              <w:right w:val="nil"/>
            </w:tcBorders>
          </w:tcPr>
          <w:p w14:paraId="71139684" w14:textId="77777777" w:rsidR="0097246D" w:rsidRPr="00165467" w:rsidRDefault="0097246D" w:rsidP="0096061F">
            <w:pPr>
              <w:rPr>
                <w:rFonts w:ascii="Times New Roman" w:hAnsi="Times New Roman" w:cs="Times New Roman"/>
                <w:highlight w:val="yellow"/>
              </w:rPr>
            </w:pPr>
          </w:p>
        </w:tc>
        <w:tc>
          <w:tcPr>
            <w:tcW w:w="1706" w:type="dxa"/>
            <w:tcBorders>
              <w:top w:val="nil"/>
              <w:left w:val="nil"/>
              <w:bottom w:val="nil"/>
              <w:right w:val="nil"/>
            </w:tcBorders>
          </w:tcPr>
          <w:p w14:paraId="17823DFE" w14:textId="77777777" w:rsidR="0097246D" w:rsidRPr="00165467" w:rsidRDefault="0097246D" w:rsidP="0096061F">
            <w:pPr>
              <w:rPr>
                <w:rFonts w:ascii="Times New Roman" w:hAnsi="Times New Roman" w:cs="Times New Roman"/>
                <w:highlight w:val="yellow"/>
              </w:rPr>
            </w:pPr>
          </w:p>
        </w:tc>
      </w:tr>
      <w:tr w:rsidR="0097246D" w:rsidRPr="00165467" w14:paraId="16641660" w14:textId="77777777" w:rsidTr="0096061F">
        <w:trPr>
          <w:trHeight w:val="129"/>
        </w:trPr>
        <w:tc>
          <w:tcPr>
            <w:tcW w:w="2835" w:type="dxa"/>
            <w:tcBorders>
              <w:top w:val="nil"/>
              <w:left w:val="nil"/>
              <w:bottom w:val="nil"/>
              <w:right w:val="nil"/>
            </w:tcBorders>
          </w:tcPr>
          <w:p w14:paraId="24CBD3F1" w14:textId="77777777" w:rsidR="0097246D" w:rsidRPr="00062ED1" w:rsidRDefault="0097246D" w:rsidP="0096061F">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3A8E8836" w14:textId="77777777" w:rsidR="0097246D" w:rsidRPr="00165467" w:rsidRDefault="0097246D" w:rsidP="0096061F">
            <w:pPr>
              <w:rPr>
                <w:rFonts w:ascii="Times New Roman" w:hAnsi="Times New Roman" w:cs="Times New Roman"/>
              </w:rPr>
            </w:pPr>
            <w:r>
              <w:rPr>
                <w:rFonts w:ascii="Times New Roman" w:hAnsi="Times New Roman" w:cs="Times New Roman"/>
              </w:rPr>
              <w:t>0.49</w:t>
            </w:r>
          </w:p>
        </w:tc>
        <w:tc>
          <w:tcPr>
            <w:tcW w:w="709" w:type="dxa"/>
            <w:tcBorders>
              <w:top w:val="nil"/>
              <w:left w:val="nil"/>
              <w:bottom w:val="nil"/>
              <w:right w:val="nil"/>
            </w:tcBorders>
          </w:tcPr>
          <w:p w14:paraId="090C5A49" w14:textId="77777777" w:rsidR="0097246D" w:rsidRPr="00165467" w:rsidRDefault="0097246D" w:rsidP="0096061F">
            <w:pPr>
              <w:rPr>
                <w:rFonts w:ascii="Times New Roman" w:hAnsi="Times New Roman" w:cs="Times New Roman"/>
              </w:rPr>
            </w:pPr>
            <w:r>
              <w:rPr>
                <w:rFonts w:ascii="Times New Roman" w:hAnsi="Times New Roman" w:cs="Times New Roman"/>
              </w:rPr>
              <w:t>0.21</w:t>
            </w:r>
          </w:p>
        </w:tc>
        <w:tc>
          <w:tcPr>
            <w:tcW w:w="709" w:type="dxa"/>
            <w:tcBorders>
              <w:top w:val="nil"/>
              <w:left w:val="nil"/>
              <w:bottom w:val="nil"/>
              <w:right w:val="nil"/>
            </w:tcBorders>
          </w:tcPr>
          <w:p w14:paraId="39F04DC1" w14:textId="77777777" w:rsidR="0097246D" w:rsidRPr="00165467" w:rsidRDefault="0097246D" w:rsidP="0096061F">
            <w:pPr>
              <w:rPr>
                <w:rFonts w:ascii="Times New Roman" w:hAnsi="Times New Roman" w:cs="Times New Roman"/>
              </w:rPr>
            </w:pPr>
            <w:r>
              <w:rPr>
                <w:rFonts w:ascii="Times New Roman" w:hAnsi="Times New Roman" w:cs="Times New Roman"/>
              </w:rPr>
              <w:t>2.33</w:t>
            </w:r>
          </w:p>
        </w:tc>
        <w:tc>
          <w:tcPr>
            <w:tcW w:w="425" w:type="dxa"/>
            <w:tcBorders>
              <w:top w:val="nil"/>
              <w:left w:val="nil"/>
              <w:bottom w:val="nil"/>
              <w:right w:val="nil"/>
            </w:tcBorders>
          </w:tcPr>
          <w:p w14:paraId="52E3B789"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0504D51F" w14:textId="77777777" w:rsidR="0097246D" w:rsidRPr="00165467" w:rsidRDefault="0097246D" w:rsidP="0096061F">
            <w:pPr>
              <w:rPr>
                <w:rFonts w:ascii="Times New Roman" w:hAnsi="Times New Roman" w:cs="Times New Roman"/>
              </w:rPr>
            </w:pPr>
            <w:r>
              <w:rPr>
                <w:rFonts w:ascii="Times New Roman" w:hAnsi="Times New Roman" w:cs="Times New Roman"/>
              </w:rPr>
              <w:t>0.02</w:t>
            </w:r>
          </w:p>
        </w:tc>
        <w:tc>
          <w:tcPr>
            <w:tcW w:w="703" w:type="dxa"/>
            <w:tcBorders>
              <w:top w:val="nil"/>
              <w:left w:val="nil"/>
              <w:bottom w:val="nil"/>
              <w:right w:val="nil"/>
            </w:tcBorders>
          </w:tcPr>
          <w:p w14:paraId="2570AB47" w14:textId="77777777" w:rsidR="0097246D" w:rsidRPr="00165467" w:rsidRDefault="0097246D" w:rsidP="0096061F">
            <w:pPr>
              <w:rPr>
                <w:rFonts w:ascii="Times New Roman" w:hAnsi="Times New Roman" w:cs="Times New Roman"/>
                <w:highlight w:val="yellow"/>
              </w:rPr>
            </w:pPr>
          </w:p>
        </w:tc>
        <w:tc>
          <w:tcPr>
            <w:tcW w:w="1706" w:type="dxa"/>
            <w:tcBorders>
              <w:top w:val="nil"/>
              <w:left w:val="nil"/>
              <w:bottom w:val="nil"/>
              <w:right w:val="nil"/>
            </w:tcBorders>
          </w:tcPr>
          <w:p w14:paraId="6E67924A" w14:textId="77777777" w:rsidR="0097246D" w:rsidRPr="00165467" w:rsidRDefault="0097246D" w:rsidP="0096061F">
            <w:pPr>
              <w:rPr>
                <w:rFonts w:ascii="Times New Roman" w:hAnsi="Times New Roman" w:cs="Times New Roman"/>
                <w:highlight w:val="yellow"/>
              </w:rPr>
            </w:pPr>
          </w:p>
        </w:tc>
      </w:tr>
      <w:tr w:rsidR="0097246D" w:rsidRPr="00165467" w14:paraId="2B525470" w14:textId="77777777" w:rsidTr="0096061F">
        <w:trPr>
          <w:trHeight w:val="203"/>
        </w:trPr>
        <w:tc>
          <w:tcPr>
            <w:tcW w:w="2835" w:type="dxa"/>
            <w:tcBorders>
              <w:top w:val="nil"/>
              <w:left w:val="nil"/>
              <w:right w:val="nil"/>
            </w:tcBorders>
          </w:tcPr>
          <w:p w14:paraId="18BB0D29" w14:textId="77777777" w:rsidR="0097246D" w:rsidRPr="00165467" w:rsidRDefault="0097246D" w:rsidP="0096061F">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right w:val="nil"/>
            </w:tcBorders>
          </w:tcPr>
          <w:p w14:paraId="5AF49EC8" w14:textId="77777777" w:rsidR="0097246D" w:rsidRPr="00165467" w:rsidRDefault="0097246D" w:rsidP="0096061F">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757C4408" w14:textId="77777777" w:rsidR="0097246D" w:rsidRPr="00165467" w:rsidRDefault="0097246D" w:rsidP="0096061F">
            <w:pPr>
              <w:rPr>
                <w:rFonts w:ascii="Times New Roman" w:hAnsi="Times New Roman" w:cs="Times New Roman"/>
              </w:rPr>
            </w:pPr>
            <w:r>
              <w:rPr>
                <w:rFonts w:ascii="Times New Roman" w:hAnsi="Times New Roman" w:cs="Times New Roman"/>
              </w:rPr>
              <w:t>0.08</w:t>
            </w:r>
          </w:p>
        </w:tc>
        <w:tc>
          <w:tcPr>
            <w:tcW w:w="709" w:type="dxa"/>
            <w:tcBorders>
              <w:top w:val="nil"/>
              <w:left w:val="nil"/>
              <w:right w:val="nil"/>
            </w:tcBorders>
          </w:tcPr>
          <w:p w14:paraId="3B4ADDE5" w14:textId="77777777" w:rsidR="0097246D" w:rsidRPr="00165467" w:rsidRDefault="0097246D" w:rsidP="0096061F">
            <w:pPr>
              <w:rPr>
                <w:rFonts w:ascii="Times New Roman" w:hAnsi="Times New Roman" w:cs="Times New Roman"/>
              </w:rPr>
            </w:pPr>
            <w:r>
              <w:rPr>
                <w:rFonts w:ascii="Times New Roman" w:hAnsi="Times New Roman" w:cs="Times New Roman"/>
              </w:rPr>
              <w:t>-1.43</w:t>
            </w:r>
          </w:p>
        </w:tc>
        <w:tc>
          <w:tcPr>
            <w:tcW w:w="425" w:type="dxa"/>
            <w:tcBorders>
              <w:top w:val="nil"/>
              <w:left w:val="nil"/>
              <w:right w:val="nil"/>
            </w:tcBorders>
          </w:tcPr>
          <w:p w14:paraId="422F5EC0" w14:textId="77777777" w:rsidR="0097246D" w:rsidRPr="00165467" w:rsidRDefault="0097246D" w:rsidP="0096061F">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2E52CD4F" w14:textId="77777777" w:rsidR="0097246D" w:rsidRPr="00165467" w:rsidRDefault="0097246D" w:rsidP="0096061F">
            <w:pPr>
              <w:rPr>
                <w:rFonts w:ascii="Times New Roman" w:hAnsi="Times New Roman" w:cs="Times New Roman"/>
              </w:rPr>
            </w:pPr>
            <w:r>
              <w:rPr>
                <w:rFonts w:ascii="Times New Roman" w:hAnsi="Times New Roman" w:cs="Times New Roman"/>
              </w:rPr>
              <w:t>0.15</w:t>
            </w:r>
          </w:p>
        </w:tc>
        <w:tc>
          <w:tcPr>
            <w:tcW w:w="703" w:type="dxa"/>
            <w:tcBorders>
              <w:top w:val="nil"/>
              <w:left w:val="nil"/>
              <w:right w:val="nil"/>
            </w:tcBorders>
          </w:tcPr>
          <w:p w14:paraId="399B1635" w14:textId="77777777" w:rsidR="0097246D" w:rsidRPr="00165467" w:rsidRDefault="0097246D" w:rsidP="0096061F">
            <w:pPr>
              <w:rPr>
                <w:rFonts w:ascii="Times New Roman" w:hAnsi="Times New Roman" w:cs="Times New Roman"/>
                <w:highlight w:val="yellow"/>
              </w:rPr>
            </w:pPr>
          </w:p>
        </w:tc>
        <w:tc>
          <w:tcPr>
            <w:tcW w:w="1706" w:type="dxa"/>
            <w:tcBorders>
              <w:top w:val="nil"/>
              <w:left w:val="nil"/>
              <w:right w:val="nil"/>
            </w:tcBorders>
          </w:tcPr>
          <w:p w14:paraId="0DAFC62D" w14:textId="77777777" w:rsidR="0097246D" w:rsidRPr="00165467" w:rsidRDefault="0097246D" w:rsidP="0096061F">
            <w:pPr>
              <w:rPr>
                <w:rFonts w:ascii="Times New Roman" w:hAnsi="Times New Roman" w:cs="Times New Roman"/>
                <w:highlight w:val="yellow"/>
              </w:rPr>
            </w:pPr>
          </w:p>
        </w:tc>
      </w:tr>
    </w:tbl>
    <w:p w14:paraId="107E06FC" w14:textId="77777777" w:rsidR="0097246D" w:rsidRPr="00DC7E5D" w:rsidRDefault="0097246D" w:rsidP="0097246D">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GLMM6c </w:t>
      </w:r>
      <w:r w:rsidRPr="00DC7E5D">
        <w:rPr>
          <w:rFonts w:ascii="Times New Roman" w:eastAsia="Times New Roman" w:hAnsi="Times New Roman" w:cs="Times New Roman"/>
          <w:szCs w:val="20"/>
          <w:highlight w:val="yellow"/>
          <w:lang w:eastAsia="en-GB"/>
        </w:rPr>
        <w:t>consisted of … trials from … monkeys.</w:t>
      </w:r>
    </w:p>
    <w:p w14:paraId="63525B27" w14:textId="77777777" w:rsidR="0097246D" w:rsidRPr="0097246D" w:rsidRDefault="0097246D" w:rsidP="0097246D">
      <w:pPr>
        <w:autoSpaceDE w:val="0"/>
        <w:autoSpaceDN w:val="0"/>
        <w:adjustRightInd w:val="0"/>
        <w:spacing w:line="360" w:lineRule="auto"/>
        <w:rPr>
          <w:rFonts w:ascii="Times New Roman" w:hAnsi="Times New Roman" w:cs="Times New Roman"/>
        </w:rPr>
      </w:pPr>
    </w:p>
    <w:p w14:paraId="1F626607"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1CF0EC98"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79C5F72E"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02656219" w14:textId="77777777" w:rsidR="0097246D" w:rsidRDefault="0097246D" w:rsidP="002B37FC">
      <w:pPr>
        <w:autoSpaceDE w:val="0"/>
        <w:autoSpaceDN w:val="0"/>
        <w:adjustRightInd w:val="0"/>
        <w:spacing w:before="240" w:line="360" w:lineRule="auto"/>
        <w:rPr>
          <w:rFonts w:ascii="Times New Roman" w:hAnsi="Times New Roman" w:cs="Times New Roman"/>
          <w:szCs w:val="20"/>
        </w:rPr>
      </w:pPr>
    </w:p>
    <w:p w14:paraId="3AA89EDD"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57DD9ACC" w14:textId="77777777" w:rsidR="005A7FC7" w:rsidRDefault="005A7FC7" w:rsidP="00062ED1">
      <w:pPr>
        <w:autoSpaceDE w:val="0"/>
        <w:autoSpaceDN w:val="0"/>
        <w:adjustRightInd w:val="0"/>
        <w:spacing w:line="360" w:lineRule="auto"/>
        <w:rPr>
          <w:rFonts w:ascii="Times New Roman" w:hAnsi="Times New Roman" w:cs="Times New Roman"/>
          <w:b/>
        </w:rPr>
      </w:pPr>
    </w:p>
    <w:p w14:paraId="6B887254" w14:textId="77777777" w:rsidR="005A7FC7" w:rsidRDefault="005A7FC7" w:rsidP="00062ED1">
      <w:pPr>
        <w:autoSpaceDE w:val="0"/>
        <w:autoSpaceDN w:val="0"/>
        <w:adjustRightInd w:val="0"/>
        <w:spacing w:line="360" w:lineRule="auto"/>
        <w:rPr>
          <w:rFonts w:ascii="Times New Roman" w:hAnsi="Times New Roman" w:cs="Times New Roman"/>
          <w:b/>
        </w:rPr>
      </w:pPr>
    </w:p>
    <w:p w14:paraId="6C96E1C5" w14:textId="77777777" w:rsidR="005A7FC7" w:rsidRDefault="005A7FC7" w:rsidP="00062ED1">
      <w:pPr>
        <w:autoSpaceDE w:val="0"/>
        <w:autoSpaceDN w:val="0"/>
        <w:adjustRightInd w:val="0"/>
        <w:spacing w:line="360" w:lineRule="auto"/>
        <w:rPr>
          <w:rFonts w:ascii="Times New Roman" w:hAnsi="Times New Roman" w:cs="Times New Roman"/>
          <w:b/>
        </w:rPr>
      </w:pPr>
    </w:p>
    <w:p w14:paraId="73603A13" w14:textId="77777777" w:rsidR="005A7FC7" w:rsidRDefault="005A7FC7" w:rsidP="00062ED1">
      <w:pPr>
        <w:autoSpaceDE w:val="0"/>
        <w:autoSpaceDN w:val="0"/>
        <w:adjustRightInd w:val="0"/>
        <w:spacing w:line="360" w:lineRule="auto"/>
        <w:rPr>
          <w:rFonts w:ascii="Times New Roman" w:hAnsi="Times New Roman" w:cs="Times New Roman"/>
          <w:b/>
        </w:rPr>
      </w:pPr>
    </w:p>
    <w:p w14:paraId="4DA0E051" w14:textId="77777777" w:rsidR="005A7FC7" w:rsidRDefault="005A7FC7" w:rsidP="00062ED1">
      <w:pPr>
        <w:autoSpaceDE w:val="0"/>
        <w:autoSpaceDN w:val="0"/>
        <w:adjustRightInd w:val="0"/>
        <w:spacing w:line="360" w:lineRule="auto"/>
        <w:rPr>
          <w:rFonts w:ascii="Times New Roman" w:hAnsi="Times New Roman" w:cs="Times New Roman"/>
          <w:b/>
        </w:rPr>
      </w:pPr>
    </w:p>
    <w:p w14:paraId="2FCA4F2E" w14:textId="77777777" w:rsidR="005A7FC7" w:rsidRDefault="005A7FC7" w:rsidP="00062ED1">
      <w:pPr>
        <w:autoSpaceDE w:val="0"/>
        <w:autoSpaceDN w:val="0"/>
        <w:adjustRightInd w:val="0"/>
        <w:spacing w:line="360" w:lineRule="auto"/>
        <w:rPr>
          <w:rFonts w:ascii="Times New Roman" w:hAnsi="Times New Roman" w:cs="Times New Roman"/>
          <w:b/>
        </w:rPr>
      </w:pPr>
    </w:p>
    <w:p w14:paraId="7F4C63AF" w14:textId="77777777" w:rsidR="005A7FC7" w:rsidRDefault="005A7FC7" w:rsidP="00062ED1">
      <w:pPr>
        <w:autoSpaceDE w:val="0"/>
        <w:autoSpaceDN w:val="0"/>
        <w:adjustRightInd w:val="0"/>
        <w:spacing w:line="360" w:lineRule="auto"/>
        <w:rPr>
          <w:rFonts w:ascii="Times New Roman" w:hAnsi="Times New Roman" w:cs="Times New Roman"/>
          <w:b/>
        </w:rPr>
      </w:pPr>
    </w:p>
    <w:p w14:paraId="309937D2" w14:textId="77777777" w:rsidR="005A7FC7" w:rsidRDefault="005A7FC7" w:rsidP="00062ED1">
      <w:pPr>
        <w:autoSpaceDE w:val="0"/>
        <w:autoSpaceDN w:val="0"/>
        <w:adjustRightInd w:val="0"/>
        <w:spacing w:line="360" w:lineRule="auto"/>
        <w:rPr>
          <w:rFonts w:ascii="Times New Roman" w:hAnsi="Times New Roman" w:cs="Times New Roman"/>
          <w:b/>
        </w:rPr>
      </w:pPr>
    </w:p>
    <w:p w14:paraId="00FF47E3" w14:textId="77777777" w:rsidR="005A7FC7" w:rsidRDefault="005A7FC7" w:rsidP="00062ED1">
      <w:pPr>
        <w:autoSpaceDE w:val="0"/>
        <w:autoSpaceDN w:val="0"/>
        <w:adjustRightInd w:val="0"/>
        <w:spacing w:line="360" w:lineRule="auto"/>
        <w:rPr>
          <w:rFonts w:ascii="Times New Roman" w:hAnsi="Times New Roman" w:cs="Times New Roman"/>
          <w:b/>
        </w:rPr>
      </w:pPr>
    </w:p>
    <w:p w14:paraId="5C7585B6" w14:textId="77777777" w:rsidR="005A7FC7" w:rsidRDefault="005A7FC7" w:rsidP="00062ED1">
      <w:pPr>
        <w:autoSpaceDE w:val="0"/>
        <w:autoSpaceDN w:val="0"/>
        <w:adjustRightInd w:val="0"/>
        <w:spacing w:line="360" w:lineRule="auto"/>
        <w:rPr>
          <w:rFonts w:ascii="Times New Roman" w:hAnsi="Times New Roman" w:cs="Times New Roman"/>
          <w:b/>
        </w:rPr>
      </w:pPr>
    </w:p>
    <w:p w14:paraId="23978471" w14:textId="77777777" w:rsidR="005A7FC7" w:rsidRDefault="005A7FC7" w:rsidP="00062ED1">
      <w:pPr>
        <w:autoSpaceDE w:val="0"/>
        <w:autoSpaceDN w:val="0"/>
        <w:adjustRightInd w:val="0"/>
        <w:spacing w:line="360" w:lineRule="auto"/>
        <w:rPr>
          <w:rFonts w:ascii="Times New Roman" w:hAnsi="Times New Roman" w:cs="Times New Roman"/>
          <w:b/>
        </w:rPr>
      </w:pPr>
    </w:p>
    <w:p w14:paraId="06C0A285" w14:textId="77777777" w:rsidR="005A7FC7" w:rsidRDefault="005A7FC7" w:rsidP="00062ED1">
      <w:pPr>
        <w:autoSpaceDE w:val="0"/>
        <w:autoSpaceDN w:val="0"/>
        <w:adjustRightInd w:val="0"/>
        <w:spacing w:line="360" w:lineRule="auto"/>
        <w:rPr>
          <w:rFonts w:ascii="Times New Roman" w:hAnsi="Times New Roman" w:cs="Times New Roman"/>
          <w:b/>
        </w:rPr>
      </w:pPr>
    </w:p>
    <w:p w14:paraId="27277606" w14:textId="77777777" w:rsidR="005A7FC7" w:rsidRDefault="005A7FC7" w:rsidP="00062ED1">
      <w:pPr>
        <w:autoSpaceDE w:val="0"/>
        <w:autoSpaceDN w:val="0"/>
        <w:adjustRightInd w:val="0"/>
        <w:spacing w:line="360" w:lineRule="auto"/>
        <w:rPr>
          <w:rFonts w:ascii="Times New Roman" w:hAnsi="Times New Roman" w:cs="Times New Roman"/>
          <w:b/>
        </w:rPr>
      </w:pPr>
    </w:p>
    <w:p w14:paraId="2FE79661" w14:textId="77777777" w:rsidR="005A7FC7" w:rsidRDefault="005A7FC7" w:rsidP="00062ED1">
      <w:pPr>
        <w:autoSpaceDE w:val="0"/>
        <w:autoSpaceDN w:val="0"/>
        <w:adjustRightInd w:val="0"/>
        <w:spacing w:line="360" w:lineRule="auto"/>
        <w:rPr>
          <w:rFonts w:ascii="Times New Roman" w:hAnsi="Times New Roman" w:cs="Times New Roman"/>
          <w:b/>
        </w:rPr>
      </w:pPr>
    </w:p>
    <w:p w14:paraId="6280C4AD" w14:textId="77777777" w:rsidR="005A7FC7" w:rsidRDefault="005A7FC7" w:rsidP="00062ED1">
      <w:pPr>
        <w:autoSpaceDE w:val="0"/>
        <w:autoSpaceDN w:val="0"/>
        <w:adjustRightInd w:val="0"/>
        <w:spacing w:line="360" w:lineRule="auto"/>
        <w:rPr>
          <w:rFonts w:ascii="Times New Roman" w:hAnsi="Times New Roman" w:cs="Times New Roman"/>
          <w:b/>
        </w:rPr>
      </w:pPr>
    </w:p>
    <w:p w14:paraId="01061EF5" w14:textId="77777777" w:rsidR="005A7FC7" w:rsidRDefault="005A7FC7" w:rsidP="00062ED1">
      <w:pPr>
        <w:autoSpaceDE w:val="0"/>
        <w:autoSpaceDN w:val="0"/>
        <w:adjustRightInd w:val="0"/>
        <w:spacing w:line="360" w:lineRule="auto"/>
        <w:rPr>
          <w:rFonts w:ascii="Times New Roman" w:hAnsi="Times New Roman" w:cs="Times New Roman"/>
          <w:b/>
        </w:rPr>
      </w:pPr>
    </w:p>
    <w:p w14:paraId="62DE4504" w14:textId="77777777" w:rsidR="005A7FC7" w:rsidRDefault="005A7FC7" w:rsidP="00062ED1">
      <w:pPr>
        <w:autoSpaceDE w:val="0"/>
        <w:autoSpaceDN w:val="0"/>
        <w:adjustRightInd w:val="0"/>
        <w:spacing w:line="360" w:lineRule="auto"/>
        <w:rPr>
          <w:rFonts w:ascii="Times New Roman" w:hAnsi="Times New Roman" w:cs="Times New Roman"/>
          <w:b/>
        </w:rPr>
      </w:pPr>
    </w:p>
    <w:p w14:paraId="040A8426" w14:textId="77777777" w:rsidR="005A7FC7" w:rsidRDefault="005A7FC7" w:rsidP="00062ED1">
      <w:pPr>
        <w:autoSpaceDE w:val="0"/>
        <w:autoSpaceDN w:val="0"/>
        <w:adjustRightInd w:val="0"/>
        <w:spacing w:line="360" w:lineRule="auto"/>
        <w:rPr>
          <w:rFonts w:ascii="Times New Roman" w:hAnsi="Times New Roman" w:cs="Times New Roman"/>
          <w:b/>
        </w:rPr>
      </w:pPr>
    </w:p>
    <w:p w14:paraId="227C4EA5" w14:textId="77777777" w:rsidR="005A7FC7" w:rsidRDefault="005A7FC7" w:rsidP="00062ED1">
      <w:pPr>
        <w:autoSpaceDE w:val="0"/>
        <w:autoSpaceDN w:val="0"/>
        <w:adjustRightInd w:val="0"/>
        <w:spacing w:line="360" w:lineRule="auto"/>
        <w:rPr>
          <w:rFonts w:ascii="Times New Roman" w:hAnsi="Times New Roman" w:cs="Times New Roman"/>
          <w:b/>
        </w:rPr>
      </w:pPr>
    </w:p>
    <w:p w14:paraId="15E1C332" w14:textId="77777777" w:rsidR="005A7FC7" w:rsidRDefault="005A7FC7" w:rsidP="00062ED1">
      <w:pPr>
        <w:autoSpaceDE w:val="0"/>
        <w:autoSpaceDN w:val="0"/>
        <w:adjustRightInd w:val="0"/>
        <w:spacing w:line="360" w:lineRule="auto"/>
        <w:rPr>
          <w:rFonts w:ascii="Times New Roman" w:hAnsi="Times New Roman" w:cs="Times New Roman"/>
          <w:b/>
        </w:rPr>
      </w:pPr>
    </w:p>
    <w:p w14:paraId="110A11EF" w14:textId="77777777" w:rsidR="005A7FC7" w:rsidRDefault="005A7FC7" w:rsidP="00062ED1">
      <w:pPr>
        <w:autoSpaceDE w:val="0"/>
        <w:autoSpaceDN w:val="0"/>
        <w:adjustRightInd w:val="0"/>
        <w:spacing w:line="360" w:lineRule="auto"/>
        <w:rPr>
          <w:rFonts w:ascii="Times New Roman" w:hAnsi="Times New Roman" w:cs="Times New Roman"/>
          <w:b/>
        </w:rPr>
      </w:pPr>
    </w:p>
    <w:p w14:paraId="4A5EBD37" w14:textId="77777777" w:rsidR="005A7FC7" w:rsidRDefault="005A7FC7" w:rsidP="00062ED1">
      <w:pPr>
        <w:autoSpaceDE w:val="0"/>
        <w:autoSpaceDN w:val="0"/>
        <w:adjustRightInd w:val="0"/>
        <w:spacing w:line="360" w:lineRule="auto"/>
        <w:rPr>
          <w:rFonts w:ascii="Times New Roman" w:hAnsi="Times New Roman" w:cs="Times New Roman"/>
          <w:b/>
        </w:rPr>
      </w:pPr>
    </w:p>
    <w:p w14:paraId="2F8DB415" w14:textId="77777777" w:rsidR="005A7FC7" w:rsidRDefault="005A7FC7" w:rsidP="00062ED1">
      <w:pPr>
        <w:autoSpaceDE w:val="0"/>
        <w:autoSpaceDN w:val="0"/>
        <w:adjustRightInd w:val="0"/>
        <w:spacing w:line="360" w:lineRule="auto"/>
        <w:rPr>
          <w:rFonts w:ascii="Times New Roman" w:hAnsi="Times New Roman" w:cs="Times New Roman"/>
          <w:b/>
        </w:rPr>
      </w:pPr>
    </w:p>
    <w:p w14:paraId="6A425FF2" w14:textId="77777777" w:rsidR="005A7FC7" w:rsidRDefault="005A7FC7" w:rsidP="00062ED1">
      <w:pPr>
        <w:autoSpaceDE w:val="0"/>
        <w:autoSpaceDN w:val="0"/>
        <w:adjustRightInd w:val="0"/>
        <w:spacing w:line="360" w:lineRule="auto"/>
        <w:rPr>
          <w:rFonts w:ascii="Times New Roman" w:hAnsi="Times New Roman" w:cs="Times New Roman"/>
          <w:b/>
        </w:rPr>
      </w:pPr>
    </w:p>
    <w:p w14:paraId="0F67AA59" w14:textId="77777777" w:rsidR="005A7FC7" w:rsidRDefault="005A7FC7" w:rsidP="00062ED1">
      <w:pPr>
        <w:autoSpaceDE w:val="0"/>
        <w:autoSpaceDN w:val="0"/>
        <w:adjustRightInd w:val="0"/>
        <w:spacing w:line="360" w:lineRule="auto"/>
        <w:rPr>
          <w:rFonts w:ascii="Times New Roman" w:hAnsi="Times New Roman" w:cs="Times New Roman"/>
          <w:b/>
        </w:rPr>
      </w:pPr>
    </w:p>
    <w:p w14:paraId="16FECD3C" w14:textId="77777777" w:rsidR="005A7FC7" w:rsidRDefault="005A7FC7" w:rsidP="00062ED1">
      <w:pPr>
        <w:autoSpaceDE w:val="0"/>
        <w:autoSpaceDN w:val="0"/>
        <w:adjustRightInd w:val="0"/>
        <w:spacing w:line="360" w:lineRule="auto"/>
        <w:rPr>
          <w:rFonts w:ascii="Times New Roman" w:hAnsi="Times New Roman" w:cs="Times New Roman"/>
          <w:b/>
        </w:rPr>
      </w:pPr>
    </w:p>
    <w:p w14:paraId="4814336A" w14:textId="77777777" w:rsidR="005A7FC7" w:rsidRDefault="005A7FC7" w:rsidP="00062ED1">
      <w:pPr>
        <w:autoSpaceDE w:val="0"/>
        <w:autoSpaceDN w:val="0"/>
        <w:adjustRightInd w:val="0"/>
        <w:spacing w:line="360" w:lineRule="auto"/>
        <w:rPr>
          <w:rFonts w:ascii="Times New Roman" w:hAnsi="Times New Roman" w:cs="Times New Roman"/>
          <w:b/>
        </w:rPr>
      </w:pPr>
    </w:p>
    <w:p w14:paraId="7159418B" w14:textId="4306C5FD" w:rsidR="00F259D6" w:rsidRPr="00FA4C1C" w:rsidRDefault="002B37FC" w:rsidP="00062ED1">
      <w:pPr>
        <w:autoSpaceDE w:val="0"/>
        <w:autoSpaceDN w:val="0"/>
        <w:adjustRightInd w:val="0"/>
        <w:spacing w:line="360" w:lineRule="auto"/>
        <w:rPr>
          <w:rFonts w:ascii="Times New Roman" w:hAnsi="Times New Roman" w:cs="Times New Roman"/>
          <w:b/>
        </w:rPr>
      </w:pPr>
      <w:r>
        <w:rPr>
          <w:rFonts w:ascii="Times New Roman" w:hAnsi="Times New Roman" w:cs="Times New Roman"/>
          <w:b/>
        </w:rPr>
        <w:lastRenderedPageBreak/>
        <w:t>A</w:t>
      </w:r>
      <w:r w:rsidR="00F259D6" w:rsidRPr="00FA4C1C">
        <w:rPr>
          <w:rFonts w:ascii="Times New Roman" w:hAnsi="Times New Roman" w:cs="Times New Roman"/>
          <w:b/>
        </w:rPr>
        <w:t>ppendix</w:t>
      </w:r>
    </w:p>
    <w:p w14:paraId="57BED056" w14:textId="77777777" w:rsidR="00704D91" w:rsidRDefault="00FA4C1C" w:rsidP="00704D91">
      <w:pPr>
        <w:pStyle w:val="CommentText"/>
        <w:numPr>
          <w:ilvl w:val="0"/>
          <w:numId w:val="8"/>
        </w:numPr>
        <w:rPr>
          <w:rFonts w:ascii="Times New Roman" w:hAnsi="Times New Roman" w:cs="Times New Roman"/>
          <w:b/>
        </w:rPr>
      </w:pPr>
      <w:r w:rsidRPr="00FA4C1C">
        <w:rPr>
          <w:rStyle w:val="CommentReference"/>
          <w:b/>
        </w:rPr>
        <w:annotationRef/>
      </w:r>
      <w:r w:rsidR="00704D91">
        <w:rPr>
          <w:rFonts w:ascii="Times New Roman" w:hAnsi="Times New Roman" w:cs="Times New Roman"/>
          <w:b/>
        </w:rPr>
        <w:t>Double-cylinders Paired t-test effect of condition on cup choice. Opaque 2 excluded</w:t>
      </w:r>
    </w:p>
    <w:p w14:paraId="54938F5E" w14:textId="77777777" w:rsidR="00704D91" w:rsidRDefault="00704D91" w:rsidP="00704D91">
      <w:pPr>
        <w:pStyle w:val="CommentText"/>
        <w:spacing w:line="360" w:lineRule="auto"/>
        <w:ind w:left="360"/>
        <w:rPr>
          <w:rFonts w:ascii="Times New Roman" w:hAnsi="Times New Roman" w:cs="Times New Roman"/>
          <w:b/>
        </w:rPr>
      </w:pPr>
      <w:r w:rsidRPr="00704D91">
        <w:rPr>
          <w:rFonts w:ascii="Times New Roman" w:hAnsi="Times New Roman" w:cs="Times New Roman"/>
          <w:sz w:val="22"/>
        </w:rPr>
        <w:t xml:space="preserve">With Opaque2 excluded, there was a significant effect of visibility condition on monkeys’ cup choice (Paired t-test: </w:t>
      </w:r>
      <w:proofErr w:type="gramStart"/>
      <w:r w:rsidRPr="00704D91">
        <w:rPr>
          <w:rFonts w:ascii="Times New Roman" w:hAnsi="Times New Roman" w:cs="Times New Roman"/>
          <w:sz w:val="22"/>
        </w:rPr>
        <w:t>t(</w:t>
      </w:r>
      <w:proofErr w:type="gramEnd"/>
      <w:r w:rsidRPr="00704D91">
        <w:rPr>
          <w:rFonts w:ascii="Times New Roman" w:hAnsi="Times New Roman" w:cs="Times New Roman"/>
          <w:sz w:val="22"/>
        </w:rPr>
        <w:t>8)=-3.44, p=0.009).</w:t>
      </w:r>
    </w:p>
    <w:p w14:paraId="20E2E9B8" w14:textId="3D7AA36E" w:rsidR="00704D91" w:rsidRDefault="00704D91" w:rsidP="00704D91">
      <w:pPr>
        <w:pStyle w:val="CommentText"/>
        <w:numPr>
          <w:ilvl w:val="0"/>
          <w:numId w:val="8"/>
        </w:numPr>
        <w:spacing w:line="360" w:lineRule="auto"/>
        <w:rPr>
          <w:rFonts w:ascii="Times New Roman" w:hAnsi="Times New Roman" w:cs="Times New Roman"/>
          <w:b/>
        </w:rPr>
      </w:pPr>
      <w:r>
        <w:rPr>
          <w:rFonts w:ascii="Times New Roman" w:hAnsi="Times New Roman" w:cs="Times New Roman"/>
          <w:b/>
        </w:rPr>
        <w:t>Double-cylinders ANOVA condition effect on peeking PIPs and PPPs separately</w:t>
      </w:r>
    </w:p>
    <w:p w14:paraId="3C57630B" w14:textId="77777777" w:rsidR="00704D91" w:rsidRDefault="00704D91" w:rsidP="00704D91">
      <w:pPr>
        <w:spacing w:line="360" w:lineRule="auto"/>
        <w:ind w:left="360"/>
        <w:rPr>
          <w:rFonts w:ascii="Times New Roman" w:hAnsi="Times New Roman" w:cs="Times New Roman"/>
        </w:rPr>
      </w:pPr>
      <w:r w:rsidRPr="00704D91">
        <w:rPr>
          <w:rFonts w:ascii="Times New Roman" w:hAnsi="Times New Roman" w:cs="Times New Roman"/>
        </w:rPr>
        <w:t xml:space="preserve">No significant effect of condition on the average proportion of trials where peeking occurred during the 5 second peeking interval (PIPs), where peeking occurred before the peeking interval (PPPs), (One-way ANOVAs: PIP: </w:t>
      </w:r>
      <w:proofErr w:type="gramStart"/>
      <w:r w:rsidRPr="00704D91">
        <w:rPr>
          <w:rFonts w:ascii="Times New Roman" w:hAnsi="Times New Roman" w:cs="Times New Roman"/>
        </w:rPr>
        <w:t>F(</w:t>
      </w:r>
      <w:proofErr w:type="gramEnd"/>
      <w:r w:rsidRPr="00704D91">
        <w:rPr>
          <w:rFonts w:ascii="Times New Roman" w:hAnsi="Times New Roman" w:cs="Times New Roman"/>
        </w:rPr>
        <w:t xml:space="preserve">2,24)=3.26, p=0.06; PPP: F(2,24)=2.38, p=0.11) </w:t>
      </w:r>
    </w:p>
    <w:p w14:paraId="34F13A00" w14:textId="77777777" w:rsidR="009157C9" w:rsidRDefault="009157C9" w:rsidP="009157C9">
      <w:pPr>
        <w:pStyle w:val="CommentText"/>
        <w:numPr>
          <w:ilvl w:val="0"/>
          <w:numId w:val="8"/>
        </w:numPr>
        <w:spacing w:line="360" w:lineRule="auto"/>
        <w:rPr>
          <w:rFonts w:ascii="Times New Roman" w:hAnsi="Times New Roman" w:cs="Times New Roman"/>
          <w:b/>
          <w:sz w:val="22"/>
        </w:rPr>
      </w:pPr>
      <w:r>
        <w:rPr>
          <w:rStyle w:val="CommentReference"/>
        </w:rPr>
        <w:annotationRef/>
      </w:r>
      <w:r w:rsidRPr="009157C9">
        <w:rPr>
          <w:rFonts w:ascii="Times New Roman" w:hAnsi="Times New Roman" w:cs="Times New Roman"/>
          <w:b/>
          <w:sz w:val="22"/>
        </w:rPr>
        <w:t xml:space="preserve">Double-cylinders Paired t-tests effect of condition on peeking. Opaque2 is excluded: any peek, PIPs and PPPs </w:t>
      </w:r>
    </w:p>
    <w:p w14:paraId="1FFB3FC5" w14:textId="1756785C" w:rsidR="009157C9" w:rsidRPr="009157C9" w:rsidRDefault="009157C9" w:rsidP="009157C9">
      <w:pPr>
        <w:pStyle w:val="CommentText"/>
        <w:spacing w:line="360" w:lineRule="auto"/>
        <w:ind w:left="360"/>
        <w:rPr>
          <w:rFonts w:ascii="Times New Roman" w:hAnsi="Times New Roman" w:cs="Times New Roman"/>
          <w:b/>
          <w:sz w:val="24"/>
        </w:rPr>
      </w:pPr>
      <w:r w:rsidRPr="009157C9">
        <w:rPr>
          <w:rFonts w:ascii="Times New Roman" w:hAnsi="Times New Roman" w:cs="Times New Roman"/>
          <w:sz w:val="22"/>
        </w:rPr>
        <w:t xml:space="preserve">If we exclude Opaque 2 then we find a significant effect of visibility condition on all 3 measurements for peeking (Paired t-tests: any peek: </w:t>
      </w:r>
      <w:proofErr w:type="gramStart"/>
      <w:r w:rsidRPr="009157C9">
        <w:rPr>
          <w:rFonts w:ascii="Times New Roman" w:hAnsi="Times New Roman" w:cs="Times New Roman"/>
          <w:sz w:val="22"/>
        </w:rPr>
        <w:t>t(</w:t>
      </w:r>
      <w:proofErr w:type="gramEnd"/>
      <w:r w:rsidRPr="009157C9">
        <w:rPr>
          <w:rFonts w:ascii="Times New Roman" w:hAnsi="Times New Roman" w:cs="Times New Roman"/>
          <w:sz w:val="22"/>
        </w:rPr>
        <w:t>8)=4.26, p=0.003; PIPs: t(8)=3.98, p=0.004; PPPs: t(8)=2.83, p=0.02).</w:t>
      </w:r>
    </w:p>
    <w:p w14:paraId="08345920" w14:textId="4C3DEDEB" w:rsidR="00F259D6" w:rsidRPr="00704D91" w:rsidRDefault="00F259D6" w:rsidP="00704D91">
      <w:pPr>
        <w:pStyle w:val="ListParagraph"/>
        <w:numPr>
          <w:ilvl w:val="0"/>
          <w:numId w:val="8"/>
        </w:numPr>
        <w:spacing w:line="360" w:lineRule="auto"/>
        <w:rPr>
          <w:rFonts w:ascii="Times New Roman" w:hAnsi="Times New Roman" w:cs="Times New Roman"/>
        </w:rPr>
      </w:pPr>
      <w:r w:rsidRPr="009157C9">
        <w:rPr>
          <w:rFonts w:ascii="Times New Roman" w:hAnsi="Times New Roman" w:cs="Times New Roman"/>
          <w:b/>
        </w:rPr>
        <w:t xml:space="preserve">Double-cylinders GLM </w:t>
      </w:r>
      <w:r w:rsidR="00DF77ED" w:rsidRPr="009157C9">
        <w:rPr>
          <w:rFonts w:ascii="Times New Roman" w:hAnsi="Times New Roman" w:cs="Times New Roman"/>
          <w:b/>
        </w:rPr>
        <w:t>visibility effect on peeking. A</w:t>
      </w:r>
      <w:r w:rsidRPr="009157C9">
        <w:rPr>
          <w:rFonts w:ascii="Times New Roman" w:hAnsi="Times New Roman" w:cs="Times New Roman"/>
          <w:b/>
        </w:rPr>
        <w:t>ll 3 v</w:t>
      </w:r>
      <w:r w:rsidR="00DF77ED" w:rsidRPr="009157C9">
        <w:rPr>
          <w:rFonts w:ascii="Times New Roman" w:hAnsi="Times New Roman" w:cs="Times New Roman"/>
          <w:b/>
        </w:rPr>
        <w:t>isibility conditions: PIPs and PPPs</w:t>
      </w:r>
      <w:r w:rsidR="00FA4C1C" w:rsidRPr="00704D91">
        <w:rPr>
          <w:rFonts w:ascii="Times New Roman" w:hAnsi="Times New Roman" w:cs="Times New Roman"/>
          <w:b/>
        </w:rPr>
        <w:t>.</w:t>
      </w:r>
    </w:p>
    <w:p w14:paraId="5B850216" w14:textId="77777777" w:rsid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PIPs</w:t>
      </w:r>
    </w:p>
    <w:p w14:paraId="65A3CFAE" w14:textId="34ED5408" w:rsidR="00DF77ED" w:rsidRDefault="00F259D6" w:rsidP="00DF77ED">
      <w:pPr>
        <w:spacing w:line="360" w:lineRule="auto"/>
        <w:ind w:left="360"/>
        <w:rPr>
          <w:rFonts w:ascii="Times New Roman" w:hAnsi="Times New Roman" w:cs="Times New Roman"/>
        </w:rPr>
      </w:pPr>
      <w:r w:rsidRPr="00F259D6">
        <w:rPr>
          <w:rFonts w:ascii="Times New Roman" w:hAnsi="Times New Roman" w:cs="Times New Roman"/>
        </w:rPr>
        <w:t>A GLMM with the presence of any PIP</w:t>
      </w:r>
      <w:r w:rsidR="002C4B7A">
        <w:rPr>
          <w:rFonts w:ascii="Times New Roman" w:hAnsi="Times New Roman" w:cs="Times New Roman"/>
        </w:rPr>
        <w:t>s</w:t>
      </w:r>
      <w:r w:rsidRPr="00F259D6">
        <w:rPr>
          <w:rFonts w:ascii="Times New Roman" w:hAnsi="Times New Roman" w:cs="Times New Roman"/>
        </w:rPr>
        <w:t xml:space="preserve"> as the dependent variable (DV), and the test predictor variables occlusion condition and trial number was significant compared to a null model lacking these test predictors (LRT: χ2=13.04, df=3, p=0.005</w:t>
      </w:r>
      <w:r w:rsidR="002C4B7A">
        <w:rPr>
          <w:rFonts w:ascii="Times New Roman" w:hAnsi="Times New Roman" w:cs="Times New Roman"/>
        </w:rPr>
        <w:t xml:space="preserve">; see </w:t>
      </w:r>
      <w:r w:rsidR="00FA4C1C">
        <w:rPr>
          <w:rFonts w:ascii="Times New Roman" w:hAnsi="Times New Roman" w:cs="Times New Roman"/>
        </w:rPr>
        <w:t>AppendixTable</w:t>
      </w:r>
      <w:r w:rsidRPr="00F259D6">
        <w:rPr>
          <w:rFonts w:ascii="Times New Roman" w:hAnsi="Times New Roman" w:cs="Times New Roman"/>
        </w:rPr>
        <w:t>1a for the model output). Occlusion condition was a significant predictor for the presence of peeking (LRT: χ2=11.76, df=2, p=0.003) with peeking being much less frequent in the transparent condition compared to either of the opaque conditions which were not different from each other (</w:t>
      </w:r>
      <w:proofErr w:type="spellStart"/>
      <w:r w:rsidRPr="00F259D6">
        <w:rPr>
          <w:rFonts w:ascii="Times New Roman" w:hAnsi="Times New Roman" w:cs="Times New Roman"/>
        </w:rPr>
        <w:t>Tukeys</w:t>
      </w:r>
      <w:proofErr w:type="spellEnd"/>
      <w:r w:rsidRPr="00F259D6">
        <w:rPr>
          <w:rFonts w:ascii="Times New Roman" w:hAnsi="Times New Roman" w:cs="Times New Roman"/>
        </w:rPr>
        <w:t xml:space="preserve"> HSD: Transparent - Opaque: z=-4.30, p&lt;0.001; Transparent - Opaque2: z=-3.88, p&lt;0.001; Opaque – Opaque2: z=0.02, p=0.99). </w:t>
      </w:r>
      <w:r w:rsidR="007F6B4B">
        <w:rPr>
          <w:rFonts w:ascii="Times New Roman" w:hAnsi="Times New Roman" w:cs="Times New Roman"/>
        </w:rPr>
        <w:t xml:space="preserve">Additionally, there was a significant effect of trial number (LRT: χ2=6.91, </w:t>
      </w:r>
      <w:proofErr w:type="gramStart"/>
      <w:r w:rsidR="007F6B4B">
        <w:rPr>
          <w:rFonts w:ascii="Times New Roman" w:hAnsi="Times New Roman" w:cs="Times New Roman"/>
        </w:rPr>
        <w:t>df=</w:t>
      </w:r>
      <w:proofErr w:type="gramEnd"/>
      <w:r w:rsidR="007F6B4B">
        <w:rPr>
          <w:rFonts w:ascii="Times New Roman" w:hAnsi="Times New Roman" w:cs="Times New Roman"/>
        </w:rPr>
        <w:t>1</w:t>
      </w:r>
      <w:r w:rsidR="007F6B4B" w:rsidRPr="00F259D6">
        <w:rPr>
          <w:rFonts w:ascii="Times New Roman" w:hAnsi="Times New Roman" w:cs="Times New Roman"/>
        </w:rPr>
        <w:t>, p=0.0</w:t>
      </w:r>
      <w:r w:rsidR="007F6B4B">
        <w:rPr>
          <w:rFonts w:ascii="Times New Roman" w:hAnsi="Times New Roman" w:cs="Times New Roman"/>
        </w:rPr>
        <w:t>09</w:t>
      </w:r>
      <w:r w:rsidR="007F6B4B" w:rsidRPr="00F259D6">
        <w:rPr>
          <w:rFonts w:ascii="Times New Roman" w:hAnsi="Times New Roman" w:cs="Times New Roman"/>
        </w:rPr>
        <w:t>)</w:t>
      </w:r>
      <w:r w:rsidR="007F6B4B">
        <w:rPr>
          <w:rFonts w:ascii="Times New Roman" w:hAnsi="Times New Roman" w:cs="Times New Roman"/>
        </w:rPr>
        <w:t>, with peeks decreasing slightly over trials.</w:t>
      </w:r>
    </w:p>
    <w:p w14:paraId="411CB8F3" w14:textId="05F016A7"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PPPs</w:t>
      </w:r>
    </w:p>
    <w:p w14:paraId="48D4F9B0" w14:textId="77777777" w:rsidR="00C11632" w:rsidRDefault="002C4B7A" w:rsidP="00C11632">
      <w:pPr>
        <w:spacing w:line="360" w:lineRule="auto"/>
        <w:ind w:left="360"/>
        <w:rPr>
          <w:rFonts w:ascii="Times New Roman" w:hAnsi="Times New Roman" w:cs="Times New Roman"/>
        </w:rPr>
      </w:pPr>
      <w:r>
        <w:rPr>
          <w:rFonts w:ascii="Times New Roman" w:hAnsi="Times New Roman" w:cs="Times New Roman"/>
        </w:rPr>
        <w:t>A</w:t>
      </w:r>
      <w:r w:rsidRPr="00165467">
        <w:rPr>
          <w:rFonts w:ascii="Times New Roman" w:hAnsi="Times New Roman" w:cs="Times New Roman"/>
        </w:rPr>
        <w:t xml:space="preserve"> GLMM with the</w:t>
      </w:r>
      <w:r>
        <w:rPr>
          <w:rFonts w:ascii="Times New Roman" w:hAnsi="Times New Roman" w:cs="Times New Roman"/>
        </w:rPr>
        <w:t xml:space="preserve"> presence of any PPPs as </w:t>
      </w:r>
      <w:r w:rsidRPr="00165467">
        <w:rPr>
          <w:rFonts w:ascii="Times New Roman" w:hAnsi="Times New Roman" w:cs="Times New Roman"/>
        </w:rPr>
        <w:t>the dependent variable</w:t>
      </w:r>
      <w:r>
        <w:rPr>
          <w:rFonts w:ascii="Times New Roman" w:hAnsi="Times New Roman" w:cs="Times New Roman"/>
        </w:rPr>
        <w:t>, and the same test predictors as above was also</w:t>
      </w:r>
      <w:r w:rsidRPr="00165467">
        <w:rPr>
          <w:rFonts w:ascii="Times New Roman" w:hAnsi="Times New Roman" w:cs="Times New Roman"/>
        </w:rPr>
        <w:t xml:space="preserve"> significant compared to a null model lacking these</w:t>
      </w:r>
      <w:r>
        <w:rPr>
          <w:rFonts w:ascii="Times New Roman" w:hAnsi="Times New Roman" w:cs="Times New Roman"/>
        </w:rPr>
        <w:t xml:space="preserve"> test predictors (LRT: χ2=8.21,df=3</w:t>
      </w:r>
      <w:r w:rsidRPr="00165467">
        <w:rPr>
          <w:rFonts w:ascii="Times New Roman" w:hAnsi="Times New Roman" w:cs="Times New Roman"/>
        </w:rPr>
        <w:t>, p=0.0</w:t>
      </w:r>
      <w:r>
        <w:rPr>
          <w:rFonts w:ascii="Times New Roman" w:hAnsi="Times New Roman" w:cs="Times New Roman"/>
        </w:rPr>
        <w:t>42</w:t>
      </w:r>
      <w:r w:rsidRPr="00165467">
        <w:rPr>
          <w:rFonts w:ascii="Times New Roman" w:hAnsi="Times New Roman" w:cs="Times New Roman"/>
        </w:rPr>
        <w:t>; see</w:t>
      </w:r>
      <w:r>
        <w:rPr>
          <w:rFonts w:ascii="Times New Roman" w:hAnsi="Times New Roman" w:cs="Times New Roman"/>
        </w:rPr>
        <w:t xml:space="preserve"> AppendixTable1b for </w:t>
      </w:r>
      <w:r w:rsidRPr="00165467">
        <w:rPr>
          <w:rFonts w:ascii="Times New Roman" w:hAnsi="Times New Roman" w:cs="Times New Roman"/>
        </w:rPr>
        <w:t>the model output). Occlusion condition was a significant predictor for the presence of peeking (LRT: χ2=</w:t>
      </w:r>
      <w:r>
        <w:rPr>
          <w:rFonts w:ascii="Times New Roman" w:hAnsi="Times New Roman" w:cs="Times New Roman"/>
        </w:rPr>
        <w:t>7.94</w:t>
      </w:r>
      <w:r w:rsidRPr="00165467">
        <w:rPr>
          <w:rFonts w:ascii="Times New Roman" w:hAnsi="Times New Roman" w:cs="Times New Roman"/>
        </w:rPr>
        <w:t>, df=</w:t>
      </w:r>
      <w:r>
        <w:rPr>
          <w:rFonts w:ascii="Times New Roman" w:hAnsi="Times New Roman" w:cs="Times New Roman"/>
        </w:rPr>
        <w:t>2, p=0.02</w:t>
      </w:r>
      <w:r w:rsidRPr="00165467">
        <w:rPr>
          <w:rFonts w:ascii="Times New Roman" w:hAnsi="Times New Roman" w:cs="Times New Roman"/>
        </w:rPr>
        <w:t>) with PPPs being much more fre</w:t>
      </w:r>
      <w:r>
        <w:rPr>
          <w:rFonts w:ascii="Times New Roman" w:hAnsi="Times New Roman" w:cs="Times New Roman"/>
        </w:rPr>
        <w:t>quent in the opaque condition compared to both the transparent and opaque2 conditions which were not different from each other (</w:t>
      </w:r>
      <w:proofErr w:type="spellStart"/>
      <w:r>
        <w:rPr>
          <w:rFonts w:ascii="Times New Roman" w:hAnsi="Times New Roman" w:cs="Times New Roman"/>
        </w:rPr>
        <w:t>Tukeys</w:t>
      </w:r>
      <w:proofErr w:type="spellEnd"/>
      <w:r>
        <w:rPr>
          <w:rFonts w:ascii="Times New Roman" w:hAnsi="Times New Roman" w:cs="Times New Roman"/>
        </w:rPr>
        <w:t xml:space="preserve"> HSD: Transparent – Opaque: z=-3.02, p=0.006; Transparent – Opaque2: z=1.09, p=0.51; Opaque – Opaque2: z=-2.46, p=0.03).</w:t>
      </w:r>
    </w:p>
    <w:p w14:paraId="74A4D804" w14:textId="22B221B5" w:rsidR="00F259D6" w:rsidRPr="00704D91" w:rsidRDefault="00C11632" w:rsidP="00704D91">
      <w:pPr>
        <w:pStyle w:val="ListParagraph"/>
        <w:numPr>
          <w:ilvl w:val="0"/>
          <w:numId w:val="8"/>
        </w:numPr>
        <w:spacing w:line="360" w:lineRule="auto"/>
        <w:rPr>
          <w:rFonts w:ascii="Times New Roman" w:hAnsi="Times New Roman" w:cs="Times New Roman"/>
          <w:b/>
        </w:rPr>
      </w:pPr>
      <w:r w:rsidRPr="00704D91">
        <w:rPr>
          <w:rFonts w:ascii="Times New Roman" w:hAnsi="Times New Roman" w:cs="Times New Roman"/>
          <w:b/>
        </w:rPr>
        <w:lastRenderedPageBreak/>
        <w:t>D</w:t>
      </w:r>
      <w:r w:rsidR="00FA4C1C" w:rsidRPr="00704D91">
        <w:rPr>
          <w:rFonts w:ascii="Times New Roman" w:hAnsi="Times New Roman" w:cs="Times New Roman"/>
          <w:b/>
        </w:rPr>
        <w:t xml:space="preserve">ouble-cylinders GLM </w:t>
      </w:r>
      <w:r w:rsidR="00DF77ED" w:rsidRPr="00704D91">
        <w:rPr>
          <w:rFonts w:ascii="Times New Roman" w:hAnsi="Times New Roman" w:cs="Times New Roman"/>
          <w:b/>
        </w:rPr>
        <w:t xml:space="preserve">visibility effect on peeking. </w:t>
      </w:r>
      <w:r w:rsidR="00FA4C1C" w:rsidRPr="00704D91">
        <w:rPr>
          <w:rFonts w:ascii="Times New Roman" w:hAnsi="Times New Roman" w:cs="Times New Roman"/>
          <w:b/>
        </w:rPr>
        <w:t>Opaque2 excluded</w:t>
      </w:r>
      <w:r w:rsidR="00DF77ED" w:rsidRPr="00704D91">
        <w:rPr>
          <w:rFonts w:ascii="Times New Roman" w:hAnsi="Times New Roman" w:cs="Times New Roman"/>
          <w:b/>
        </w:rPr>
        <w:t>:</w:t>
      </w:r>
      <w:r w:rsidR="00FA4C1C" w:rsidRPr="00704D91">
        <w:rPr>
          <w:rFonts w:ascii="Times New Roman" w:hAnsi="Times New Roman" w:cs="Times New Roman"/>
          <w:b/>
        </w:rPr>
        <w:t xml:space="preserve"> Any peeks, PIPS and PPPs.</w:t>
      </w:r>
    </w:p>
    <w:p w14:paraId="53DB834A" w14:textId="41C95BE6" w:rsidR="00367A17" w:rsidRDefault="00DF77ED" w:rsidP="00C11632">
      <w:pPr>
        <w:spacing w:line="360" w:lineRule="auto"/>
        <w:ind w:left="360"/>
        <w:rPr>
          <w:rFonts w:ascii="Times New Roman" w:hAnsi="Times New Roman" w:cs="Times New Roman"/>
        </w:rPr>
      </w:pPr>
      <w:r w:rsidRPr="00DF77ED">
        <w:rPr>
          <w:rFonts w:ascii="Times New Roman" w:hAnsi="Times New Roman" w:cs="Times New Roman"/>
          <w:u w:val="single"/>
        </w:rPr>
        <w:t>Any Peeks</w:t>
      </w:r>
      <w:r>
        <w:rPr>
          <w:rFonts w:ascii="Times New Roman" w:hAnsi="Times New Roman" w:cs="Times New Roman"/>
        </w:rPr>
        <w:br/>
      </w:r>
      <w:r w:rsidR="00C11632">
        <w:rPr>
          <w:rFonts w:ascii="Times New Roman" w:hAnsi="Times New Roman" w:cs="Times New Roman"/>
        </w:rPr>
        <w:t>When Opaque2 data was excluded from the dataset, a</w:t>
      </w:r>
      <w:r w:rsidR="00C11632" w:rsidRPr="00C11632">
        <w:rPr>
          <w:rFonts w:ascii="Times New Roman" w:hAnsi="Times New Roman" w:cs="Times New Roman"/>
        </w:rPr>
        <w:t xml:space="preserve"> GLMM with the presence of any </w:t>
      </w:r>
      <w:r w:rsidR="00C11632">
        <w:rPr>
          <w:rFonts w:ascii="Times New Roman" w:hAnsi="Times New Roman" w:cs="Times New Roman"/>
        </w:rPr>
        <w:t>peeks</w:t>
      </w:r>
      <w:r w:rsidR="00C11632" w:rsidRPr="00C11632">
        <w:rPr>
          <w:rFonts w:ascii="Times New Roman" w:hAnsi="Times New Roman" w:cs="Times New Roman"/>
        </w:rPr>
        <w:t xml:space="preserve"> as the dependent variable (DV), and the test predictor variables occlusion condition and trial number was significant compared to a null model lacking these test predictors (LRT: χ2=13.04, df=</w:t>
      </w:r>
      <w:r w:rsidR="00367A17">
        <w:rPr>
          <w:rFonts w:ascii="Times New Roman" w:hAnsi="Times New Roman" w:cs="Times New Roman"/>
        </w:rPr>
        <w:t>2</w:t>
      </w:r>
      <w:r w:rsidR="00C11632" w:rsidRPr="00C11632">
        <w:rPr>
          <w:rFonts w:ascii="Times New Roman" w:hAnsi="Times New Roman" w:cs="Times New Roman"/>
        </w:rPr>
        <w:t>, p=0.00</w:t>
      </w:r>
      <w:r w:rsidR="00367A17">
        <w:rPr>
          <w:rFonts w:ascii="Times New Roman" w:hAnsi="Times New Roman" w:cs="Times New Roman"/>
        </w:rPr>
        <w:t>1</w:t>
      </w:r>
      <w:r w:rsidR="00C11632" w:rsidRPr="00C11632">
        <w:rPr>
          <w:rFonts w:ascii="Times New Roman" w:hAnsi="Times New Roman" w:cs="Times New Roman"/>
        </w:rPr>
        <w:t>; see AppendixTable</w:t>
      </w:r>
      <w:r w:rsidR="00367A17">
        <w:rPr>
          <w:rFonts w:ascii="Times New Roman" w:hAnsi="Times New Roman" w:cs="Times New Roman"/>
        </w:rPr>
        <w:t>2</w:t>
      </w:r>
      <w:r w:rsidR="00C11632" w:rsidRPr="00C11632">
        <w:rPr>
          <w:rFonts w:ascii="Times New Roman" w:hAnsi="Times New Roman" w:cs="Times New Roman"/>
        </w:rPr>
        <w:t>a for the model output). Occlusion condition was a significant predictor for the presence of peeking (LRT: χ2=</w:t>
      </w:r>
      <w:r w:rsidR="00367A17">
        <w:rPr>
          <w:rFonts w:ascii="Times New Roman" w:hAnsi="Times New Roman" w:cs="Times New Roman"/>
        </w:rPr>
        <w:t>12.04</w:t>
      </w:r>
      <w:r w:rsidR="00C11632" w:rsidRPr="00C11632">
        <w:rPr>
          <w:rFonts w:ascii="Times New Roman" w:hAnsi="Times New Roman" w:cs="Times New Roman"/>
        </w:rPr>
        <w:t xml:space="preserve">, </w:t>
      </w:r>
      <w:proofErr w:type="gramStart"/>
      <w:r w:rsidR="00C11632" w:rsidRPr="00C11632">
        <w:rPr>
          <w:rFonts w:ascii="Times New Roman" w:hAnsi="Times New Roman" w:cs="Times New Roman"/>
        </w:rPr>
        <w:t>df=</w:t>
      </w:r>
      <w:proofErr w:type="gramEnd"/>
      <w:r w:rsidR="00367A17">
        <w:rPr>
          <w:rFonts w:ascii="Times New Roman" w:hAnsi="Times New Roman" w:cs="Times New Roman"/>
        </w:rPr>
        <w:t>1, p&lt;0.001</w:t>
      </w:r>
      <w:r w:rsidR="00C11632" w:rsidRPr="00C11632">
        <w:rPr>
          <w:rFonts w:ascii="Times New Roman" w:hAnsi="Times New Roman" w:cs="Times New Roman"/>
        </w:rPr>
        <w:t xml:space="preserve">) with peeking being </w:t>
      </w:r>
      <w:r w:rsidR="00367A17">
        <w:rPr>
          <w:rFonts w:ascii="Times New Roman" w:hAnsi="Times New Roman" w:cs="Times New Roman"/>
        </w:rPr>
        <w:t>significantly more</w:t>
      </w:r>
      <w:r w:rsidR="00266361">
        <w:rPr>
          <w:rFonts w:ascii="Times New Roman" w:hAnsi="Times New Roman" w:cs="Times New Roman"/>
        </w:rPr>
        <w:t xml:space="preserve"> common in the Opaque condition</w:t>
      </w:r>
      <w:r w:rsidR="00367A17">
        <w:rPr>
          <w:rFonts w:ascii="Times New Roman" w:hAnsi="Times New Roman" w:cs="Times New Roman"/>
        </w:rPr>
        <w:t xml:space="preserve"> </w:t>
      </w:r>
      <w:r w:rsidR="00C11632" w:rsidRPr="00C11632">
        <w:rPr>
          <w:rFonts w:ascii="Times New Roman" w:hAnsi="Times New Roman" w:cs="Times New Roman"/>
        </w:rPr>
        <w:t>compared to the</w:t>
      </w:r>
      <w:r w:rsidR="00367A17">
        <w:rPr>
          <w:rFonts w:ascii="Times New Roman" w:hAnsi="Times New Roman" w:cs="Times New Roman"/>
        </w:rPr>
        <w:t xml:space="preserve"> transparent con</w:t>
      </w:r>
      <w:r w:rsidR="00C11632" w:rsidRPr="00C11632">
        <w:rPr>
          <w:rFonts w:ascii="Times New Roman" w:hAnsi="Times New Roman" w:cs="Times New Roman"/>
        </w:rPr>
        <w:t>dition</w:t>
      </w:r>
      <w:r w:rsidR="00367A17">
        <w:rPr>
          <w:rFonts w:ascii="Times New Roman" w:hAnsi="Times New Roman" w:cs="Times New Roman"/>
        </w:rPr>
        <w:t>.</w:t>
      </w:r>
    </w:p>
    <w:p w14:paraId="1A0B6405" w14:textId="37B63C0D" w:rsidR="00266361" w:rsidRDefault="00DF77ED" w:rsidP="00367A17">
      <w:pPr>
        <w:spacing w:line="360" w:lineRule="auto"/>
        <w:ind w:left="360"/>
        <w:rPr>
          <w:rFonts w:ascii="Times New Roman" w:hAnsi="Times New Roman" w:cs="Times New Roman"/>
        </w:rPr>
      </w:pPr>
      <w:r w:rsidRPr="00DF77ED">
        <w:rPr>
          <w:rFonts w:ascii="Times New Roman" w:hAnsi="Times New Roman" w:cs="Times New Roman"/>
          <w:u w:val="single"/>
        </w:rPr>
        <w:t>PIPs</w:t>
      </w:r>
      <w:r w:rsidR="00C11632" w:rsidRPr="00DF77ED">
        <w:rPr>
          <w:rFonts w:ascii="Times New Roman" w:hAnsi="Times New Roman" w:cs="Times New Roman"/>
          <w:u w:val="single"/>
        </w:rPr>
        <w:t xml:space="preserve"> </w:t>
      </w:r>
      <w:r>
        <w:rPr>
          <w:rFonts w:ascii="Times New Roman" w:hAnsi="Times New Roman" w:cs="Times New Roman"/>
        </w:rPr>
        <w:br/>
      </w:r>
      <w:r w:rsidR="00367A17">
        <w:rPr>
          <w:rFonts w:ascii="Times New Roman" w:hAnsi="Times New Roman" w:cs="Times New Roman"/>
        </w:rPr>
        <w:t>When Opaque2 data was excluded from the dataset, a</w:t>
      </w:r>
      <w:r w:rsidR="00367A17" w:rsidRPr="00C11632">
        <w:rPr>
          <w:rFonts w:ascii="Times New Roman" w:hAnsi="Times New Roman" w:cs="Times New Roman"/>
        </w:rPr>
        <w:t xml:space="preserve"> GL</w:t>
      </w:r>
      <w:r w:rsidR="00367A17">
        <w:rPr>
          <w:rFonts w:ascii="Times New Roman" w:hAnsi="Times New Roman" w:cs="Times New Roman"/>
        </w:rPr>
        <w:t xml:space="preserve">MM with the presence of PIPs </w:t>
      </w:r>
      <w:r w:rsidR="00367A17" w:rsidRPr="00C11632">
        <w:rPr>
          <w:rFonts w:ascii="Times New Roman" w:hAnsi="Times New Roman" w:cs="Times New Roman"/>
        </w:rPr>
        <w:t>as the dependent variable (DV), and the test predictor variables</w:t>
      </w:r>
      <w:r w:rsidR="00104A5D">
        <w:rPr>
          <w:rFonts w:ascii="Times New Roman" w:hAnsi="Times New Roman" w:cs="Times New Roman"/>
        </w:rPr>
        <w:t xml:space="preserve"> listed above</w:t>
      </w:r>
      <w:r w:rsidR="00367A17" w:rsidRPr="00C11632">
        <w:rPr>
          <w:rFonts w:ascii="Times New Roman" w:hAnsi="Times New Roman" w:cs="Times New Roman"/>
        </w:rPr>
        <w:t xml:space="preserve"> was significant compared to a null model lacking these test predictors (LRT: χ2=13.</w:t>
      </w:r>
      <w:r w:rsidR="00104A5D">
        <w:rPr>
          <w:rFonts w:ascii="Times New Roman" w:hAnsi="Times New Roman" w:cs="Times New Roman"/>
        </w:rPr>
        <w:t>36</w:t>
      </w:r>
      <w:r w:rsidR="00367A17" w:rsidRPr="00C11632">
        <w:rPr>
          <w:rFonts w:ascii="Times New Roman" w:hAnsi="Times New Roman" w:cs="Times New Roman"/>
        </w:rPr>
        <w:t>, df=</w:t>
      </w:r>
      <w:r w:rsidR="00367A17">
        <w:rPr>
          <w:rFonts w:ascii="Times New Roman" w:hAnsi="Times New Roman" w:cs="Times New Roman"/>
        </w:rPr>
        <w:t>2</w:t>
      </w:r>
      <w:r w:rsidR="00367A17" w:rsidRPr="00C11632">
        <w:rPr>
          <w:rFonts w:ascii="Times New Roman" w:hAnsi="Times New Roman" w:cs="Times New Roman"/>
        </w:rPr>
        <w:t>, p=0.00</w:t>
      </w:r>
      <w:r w:rsidR="00367A17">
        <w:rPr>
          <w:rFonts w:ascii="Times New Roman" w:hAnsi="Times New Roman" w:cs="Times New Roman"/>
        </w:rPr>
        <w:t>1</w:t>
      </w:r>
      <w:r w:rsidR="00367A17" w:rsidRPr="00C11632">
        <w:rPr>
          <w:rFonts w:ascii="Times New Roman" w:hAnsi="Times New Roman" w:cs="Times New Roman"/>
        </w:rPr>
        <w:t>; see AppendixTable</w:t>
      </w:r>
      <w:r w:rsidR="00367A17">
        <w:rPr>
          <w:rFonts w:ascii="Times New Roman" w:hAnsi="Times New Roman" w:cs="Times New Roman"/>
        </w:rPr>
        <w:t>2</w:t>
      </w:r>
      <w:r w:rsidR="00104A5D">
        <w:rPr>
          <w:rFonts w:ascii="Times New Roman" w:hAnsi="Times New Roman" w:cs="Times New Roman"/>
        </w:rPr>
        <w:t>b</w:t>
      </w:r>
      <w:r w:rsidR="00367A17" w:rsidRPr="00C11632">
        <w:rPr>
          <w:rFonts w:ascii="Times New Roman" w:hAnsi="Times New Roman" w:cs="Times New Roman"/>
        </w:rPr>
        <w:t xml:space="preserve"> for the model output). Occlusion condition was a significant predictor for the presence of peeking (LRT: χ2=</w:t>
      </w:r>
      <w:r w:rsidR="00104A5D">
        <w:rPr>
          <w:rFonts w:ascii="Times New Roman" w:hAnsi="Times New Roman" w:cs="Times New Roman"/>
        </w:rPr>
        <w:t>10.38</w:t>
      </w:r>
      <w:r w:rsidR="00367A17" w:rsidRPr="00C11632">
        <w:rPr>
          <w:rFonts w:ascii="Times New Roman" w:hAnsi="Times New Roman" w:cs="Times New Roman"/>
        </w:rPr>
        <w:t xml:space="preserve">, </w:t>
      </w:r>
      <w:proofErr w:type="gramStart"/>
      <w:r w:rsidR="00367A17" w:rsidRPr="00C11632">
        <w:rPr>
          <w:rFonts w:ascii="Times New Roman" w:hAnsi="Times New Roman" w:cs="Times New Roman"/>
        </w:rPr>
        <w:t>df=</w:t>
      </w:r>
      <w:proofErr w:type="gramEnd"/>
      <w:r w:rsidR="00104A5D">
        <w:rPr>
          <w:rFonts w:ascii="Times New Roman" w:hAnsi="Times New Roman" w:cs="Times New Roman"/>
        </w:rPr>
        <w:t>1, p=</w:t>
      </w:r>
      <w:r w:rsidR="00367A17">
        <w:rPr>
          <w:rFonts w:ascii="Times New Roman" w:hAnsi="Times New Roman" w:cs="Times New Roman"/>
        </w:rPr>
        <w:t>0.001</w:t>
      </w:r>
      <w:r w:rsidR="00367A17" w:rsidRPr="00C11632">
        <w:rPr>
          <w:rFonts w:ascii="Times New Roman" w:hAnsi="Times New Roman" w:cs="Times New Roman"/>
        </w:rPr>
        <w:t xml:space="preserve">) with peeking being </w:t>
      </w:r>
      <w:r w:rsidR="00367A17">
        <w:rPr>
          <w:rFonts w:ascii="Times New Roman" w:hAnsi="Times New Roman" w:cs="Times New Roman"/>
        </w:rPr>
        <w:t>significantly more</w:t>
      </w:r>
      <w:r w:rsidR="00266361">
        <w:rPr>
          <w:rFonts w:ascii="Times New Roman" w:hAnsi="Times New Roman" w:cs="Times New Roman"/>
        </w:rPr>
        <w:t xml:space="preserve"> common in the Opaque condition</w:t>
      </w:r>
      <w:r w:rsidR="00367A17">
        <w:rPr>
          <w:rFonts w:ascii="Times New Roman" w:hAnsi="Times New Roman" w:cs="Times New Roman"/>
        </w:rPr>
        <w:t xml:space="preserve"> </w:t>
      </w:r>
      <w:r w:rsidR="00367A17" w:rsidRPr="00C11632">
        <w:rPr>
          <w:rFonts w:ascii="Times New Roman" w:hAnsi="Times New Roman" w:cs="Times New Roman"/>
        </w:rPr>
        <w:t>compared to the</w:t>
      </w:r>
      <w:r w:rsidR="00367A17">
        <w:rPr>
          <w:rFonts w:ascii="Times New Roman" w:hAnsi="Times New Roman" w:cs="Times New Roman"/>
        </w:rPr>
        <w:t xml:space="preserve"> transparent con</w:t>
      </w:r>
      <w:r w:rsidR="00367A17" w:rsidRPr="00C11632">
        <w:rPr>
          <w:rFonts w:ascii="Times New Roman" w:hAnsi="Times New Roman" w:cs="Times New Roman"/>
        </w:rPr>
        <w:t>dition</w:t>
      </w:r>
      <w:r w:rsidR="00367A17">
        <w:rPr>
          <w:rFonts w:ascii="Times New Roman" w:hAnsi="Times New Roman" w:cs="Times New Roman"/>
        </w:rPr>
        <w:t>.</w:t>
      </w:r>
      <w:r w:rsidR="00266361">
        <w:rPr>
          <w:rFonts w:ascii="Times New Roman" w:hAnsi="Times New Roman" w:cs="Times New Roman"/>
        </w:rPr>
        <w:t xml:space="preserve"> Additionally, trial number had a significant effect on peeking with peeking decreasing across trials (LRT: </w:t>
      </w:r>
      <w:r w:rsidR="00266361" w:rsidRPr="00C11632">
        <w:rPr>
          <w:rFonts w:ascii="Times New Roman" w:hAnsi="Times New Roman" w:cs="Times New Roman"/>
        </w:rPr>
        <w:t>χ2=</w:t>
      </w:r>
      <w:r w:rsidR="00266361">
        <w:rPr>
          <w:rFonts w:ascii="Times New Roman" w:hAnsi="Times New Roman" w:cs="Times New Roman"/>
        </w:rPr>
        <w:t>5.31</w:t>
      </w:r>
      <w:r w:rsidR="00266361" w:rsidRPr="00C11632">
        <w:rPr>
          <w:rFonts w:ascii="Times New Roman" w:hAnsi="Times New Roman" w:cs="Times New Roman"/>
        </w:rPr>
        <w:t xml:space="preserve">, </w:t>
      </w:r>
      <w:proofErr w:type="gramStart"/>
      <w:r w:rsidR="00266361" w:rsidRPr="00C11632">
        <w:rPr>
          <w:rFonts w:ascii="Times New Roman" w:hAnsi="Times New Roman" w:cs="Times New Roman"/>
        </w:rPr>
        <w:t>df=</w:t>
      </w:r>
      <w:proofErr w:type="gramEnd"/>
      <w:r w:rsidR="00266361">
        <w:rPr>
          <w:rFonts w:ascii="Times New Roman" w:hAnsi="Times New Roman" w:cs="Times New Roman"/>
        </w:rPr>
        <w:t>1, p=0.02</w:t>
      </w:r>
      <w:r w:rsidR="00266361" w:rsidRPr="00C11632">
        <w:rPr>
          <w:rFonts w:ascii="Times New Roman" w:hAnsi="Times New Roman" w:cs="Times New Roman"/>
        </w:rPr>
        <w:t>)</w:t>
      </w:r>
      <w:r w:rsidR="00266361">
        <w:rPr>
          <w:rFonts w:ascii="Times New Roman" w:hAnsi="Times New Roman" w:cs="Times New Roman"/>
        </w:rPr>
        <w:t xml:space="preserve">. </w:t>
      </w:r>
    </w:p>
    <w:p w14:paraId="68CC9C69" w14:textId="7AD61DED" w:rsidR="007641E9" w:rsidRDefault="00DF77ED" w:rsidP="007641E9">
      <w:pPr>
        <w:spacing w:line="360" w:lineRule="auto"/>
        <w:ind w:left="360"/>
        <w:rPr>
          <w:rFonts w:ascii="Times New Roman" w:hAnsi="Times New Roman" w:cs="Times New Roman"/>
        </w:rPr>
      </w:pPr>
      <w:r w:rsidRPr="00DF77ED">
        <w:rPr>
          <w:rFonts w:ascii="Times New Roman" w:hAnsi="Times New Roman" w:cs="Times New Roman"/>
          <w:u w:val="single"/>
        </w:rPr>
        <w:t>PPPs</w:t>
      </w:r>
      <w:r w:rsidR="00266361" w:rsidRPr="00DF77ED">
        <w:rPr>
          <w:rFonts w:ascii="Times New Roman" w:hAnsi="Times New Roman" w:cs="Times New Roman"/>
          <w:u w:val="single"/>
        </w:rPr>
        <w:t xml:space="preserve"> </w:t>
      </w:r>
      <w:r>
        <w:rPr>
          <w:rFonts w:ascii="Times New Roman" w:hAnsi="Times New Roman" w:cs="Times New Roman"/>
        </w:rPr>
        <w:br/>
      </w:r>
      <w:r w:rsidR="00266361">
        <w:rPr>
          <w:rFonts w:ascii="Times New Roman" w:hAnsi="Times New Roman" w:cs="Times New Roman"/>
        </w:rPr>
        <w:t>When Opaque2 data was excluded from the dataset, a</w:t>
      </w:r>
      <w:r w:rsidR="00266361" w:rsidRPr="00C11632">
        <w:rPr>
          <w:rFonts w:ascii="Times New Roman" w:hAnsi="Times New Roman" w:cs="Times New Roman"/>
        </w:rPr>
        <w:t xml:space="preserve"> GL</w:t>
      </w:r>
      <w:r w:rsidR="00266361">
        <w:rPr>
          <w:rFonts w:ascii="Times New Roman" w:hAnsi="Times New Roman" w:cs="Times New Roman"/>
        </w:rPr>
        <w:t xml:space="preserve">MM with the presence of PPPs </w:t>
      </w:r>
      <w:r w:rsidR="00266361" w:rsidRPr="00C11632">
        <w:rPr>
          <w:rFonts w:ascii="Times New Roman" w:hAnsi="Times New Roman" w:cs="Times New Roman"/>
        </w:rPr>
        <w:t>as the dependent variable (DV), and the test predictor variables</w:t>
      </w:r>
      <w:r w:rsidR="00266361">
        <w:rPr>
          <w:rFonts w:ascii="Times New Roman" w:hAnsi="Times New Roman" w:cs="Times New Roman"/>
        </w:rPr>
        <w:t xml:space="preserve"> listed above</w:t>
      </w:r>
      <w:r w:rsidR="00266361" w:rsidRPr="00C11632">
        <w:rPr>
          <w:rFonts w:ascii="Times New Roman" w:hAnsi="Times New Roman" w:cs="Times New Roman"/>
        </w:rPr>
        <w:t xml:space="preserve"> was significant compared to a null model lacking thes</w:t>
      </w:r>
      <w:r w:rsidR="00266361">
        <w:rPr>
          <w:rFonts w:ascii="Times New Roman" w:hAnsi="Times New Roman" w:cs="Times New Roman"/>
        </w:rPr>
        <w:t>e test predictors (LRT: χ2=7.03</w:t>
      </w:r>
      <w:r w:rsidR="00266361" w:rsidRPr="00C11632">
        <w:rPr>
          <w:rFonts w:ascii="Times New Roman" w:hAnsi="Times New Roman" w:cs="Times New Roman"/>
        </w:rPr>
        <w:t>, df=</w:t>
      </w:r>
      <w:r w:rsidR="00266361">
        <w:rPr>
          <w:rFonts w:ascii="Times New Roman" w:hAnsi="Times New Roman" w:cs="Times New Roman"/>
        </w:rPr>
        <w:t>2, p=0.03</w:t>
      </w:r>
      <w:r w:rsidR="00266361" w:rsidRPr="00C11632">
        <w:rPr>
          <w:rFonts w:ascii="Times New Roman" w:hAnsi="Times New Roman" w:cs="Times New Roman"/>
        </w:rPr>
        <w:t>; see AppendixTable</w:t>
      </w:r>
      <w:r w:rsidR="00266361">
        <w:rPr>
          <w:rFonts w:ascii="Times New Roman" w:hAnsi="Times New Roman" w:cs="Times New Roman"/>
        </w:rPr>
        <w:t>2b</w:t>
      </w:r>
      <w:r w:rsidR="00266361" w:rsidRPr="00C11632">
        <w:rPr>
          <w:rFonts w:ascii="Times New Roman" w:hAnsi="Times New Roman" w:cs="Times New Roman"/>
        </w:rPr>
        <w:t xml:space="preserve"> for the model output). Occlusion condition was a significant predictor for the presence of peeking (LRT: χ2=</w:t>
      </w:r>
      <w:r w:rsidR="00266361">
        <w:rPr>
          <w:rFonts w:ascii="Times New Roman" w:hAnsi="Times New Roman" w:cs="Times New Roman"/>
        </w:rPr>
        <w:t>6.38</w:t>
      </w:r>
      <w:r w:rsidR="00266361" w:rsidRPr="00C11632">
        <w:rPr>
          <w:rFonts w:ascii="Times New Roman" w:hAnsi="Times New Roman" w:cs="Times New Roman"/>
        </w:rPr>
        <w:t xml:space="preserve">, </w:t>
      </w:r>
      <w:proofErr w:type="gramStart"/>
      <w:r w:rsidR="00266361" w:rsidRPr="00C11632">
        <w:rPr>
          <w:rFonts w:ascii="Times New Roman" w:hAnsi="Times New Roman" w:cs="Times New Roman"/>
        </w:rPr>
        <w:t>df=</w:t>
      </w:r>
      <w:proofErr w:type="gramEnd"/>
      <w:r w:rsidR="00266361">
        <w:rPr>
          <w:rFonts w:ascii="Times New Roman" w:hAnsi="Times New Roman" w:cs="Times New Roman"/>
        </w:rPr>
        <w:t>1, p=0.012</w:t>
      </w:r>
      <w:r w:rsidR="00266361" w:rsidRPr="00C11632">
        <w:rPr>
          <w:rFonts w:ascii="Times New Roman" w:hAnsi="Times New Roman" w:cs="Times New Roman"/>
        </w:rPr>
        <w:t xml:space="preserve">) with peeking being </w:t>
      </w:r>
      <w:r w:rsidR="00266361">
        <w:rPr>
          <w:rFonts w:ascii="Times New Roman" w:hAnsi="Times New Roman" w:cs="Times New Roman"/>
        </w:rPr>
        <w:t xml:space="preserve">significantly more common in the Opaque condition </w:t>
      </w:r>
      <w:r w:rsidR="00266361" w:rsidRPr="00C11632">
        <w:rPr>
          <w:rFonts w:ascii="Times New Roman" w:hAnsi="Times New Roman" w:cs="Times New Roman"/>
        </w:rPr>
        <w:t>compared to the</w:t>
      </w:r>
      <w:r w:rsidR="00266361">
        <w:rPr>
          <w:rFonts w:ascii="Times New Roman" w:hAnsi="Times New Roman" w:cs="Times New Roman"/>
        </w:rPr>
        <w:t xml:space="preserve"> transparent con</w:t>
      </w:r>
      <w:r w:rsidR="00266361" w:rsidRPr="00C11632">
        <w:rPr>
          <w:rFonts w:ascii="Times New Roman" w:hAnsi="Times New Roman" w:cs="Times New Roman"/>
        </w:rPr>
        <w:t>dition</w:t>
      </w:r>
      <w:r w:rsidR="00015EF6">
        <w:rPr>
          <w:rFonts w:ascii="Times New Roman" w:hAnsi="Times New Roman" w:cs="Times New Roman"/>
        </w:rPr>
        <w:t>.</w:t>
      </w:r>
    </w:p>
    <w:p w14:paraId="155D3E3D" w14:textId="484D366D" w:rsidR="00DF77ED" w:rsidRDefault="00DF77ED" w:rsidP="00704D91">
      <w:pPr>
        <w:pStyle w:val="ListParagraph"/>
        <w:numPr>
          <w:ilvl w:val="0"/>
          <w:numId w:val="8"/>
        </w:numPr>
        <w:spacing w:line="360" w:lineRule="auto"/>
        <w:rPr>
          <w:rFonts w:ascii="Times New Roman" w:hAnsi="Times New Roman" w:cs="Times New Roman"/>
          <w:b/>
        </w:rPr>
      </w:pPr>
      <w:r w:rsidRPr="00C11632">
        <w:rPr>
          <w:rFonts w:ascii="Times New Roman" w:hAnsi="Times New Roman" w:cs="Times New Roman"/>
          <w:b/>
        </w:rPr>
        <w:t xml:space="preserve">Double-cylinders GLM </w:t>
      </w:r>
      <w:r>
        <w:rPr>
          <w:rFonts w:ascii="Times New Roman" w:hAnsi="Times New Roman" w:cs="Times New Roman"/>
          <w:b/>
        </w:rPr>
        <w:t>baiting effect on peeking. All 3 visibility conditions:</w:t>
      </w:r>
      <w:r w:rsidRPr="00C11632">
        <w:rPr>
          <w:rFonts w:ascii="Times New Roman" w:hAnsi="Times New Roman" w:cs="Times New Roman"/>
          <w:b/>
        </w:rPr>
        <w:t xml:space="preserve"> PIPS and PPPs.</w:t>
      </w:r>
    </w:p>
    <w:p w14:paraId="552DD275" w14:textId="4631D971"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PIPs</w:t>
      </w:r>
    </w:p>
    <w:p w14:paraId="00E9B80F" w14:textId="180C0E23" w:rsidR="00DF77ED" w:rsidRPr="007641E9" w:rsidRDefault="00DF77ED" w:rsidP="00DF77ED">
      <w:pPr>
        <w:spacing w:line="360" w:lineRule="auto"/>
        <w:ind w:left="360"/>
        <w:rPr>
          <w:rFonts w:ascii="Times New Roman" w:hAnsi="Times New Roman" w:cs="Times New Roman"/>
        </w:rPr>
      </w:pPr>
      <w:r w:rsidRPr="007641E9">
        <w:rPr>
          <w:rFonts w:ascii="Times New Roman" w:hAnsi="Times New Roman" w:cs="Times New Roman"/>
        </w:rPr>
        <w:t xml:space="preserve">To analyse the effect of baiting configuration on the presence of any peeking behaviour during the 5 second peeking interval of the test trials (opaque trials) we subset the data into visibility conditions and using only data from the opaque trials </w:t>
      </w:r>
      <w:r w:rsidR="00015EF6">
        <w:rPr>
          <w:rFonts w:ascii="Times New Roman" w:hAnsi="Times New Roman" w:cs="Times New Roman"/>
        </w:rPr>
        <w:t>(Opaque &amp; Opaque2), we f</w:t>
      </w:r>
      <w:r w:rsidRPr="007641E9">
        <w:rPr>
          <w:rFonts w:ascii="Times New Roman" w:hAnsi="Times New Roman" w:cs="Times New Roman"/>
        </w:rPr>
        <w:t>itted a GLMM with the presence of any peeks during the 5 second peeking interval as the dependent variable (DV), and the test predictor variables baiting configuration and trial number. Th</w:t>
      </w:r>
      <w:r w:rsidR="00015EF6">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sidR="00015EF6">
        <w:rPr>
          <w:rFonts w:ascii="Times New Roman" w:hAnsi="Times New Roman" w:cs="Times New Roman"/>
        </w:rPr>
        <w:t>14.45</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sidR="00015EF6">
        <w:rPr>
          <w:rFonts w:ascii="Times New Roman" w:hAnsi="Times New Roman" w:cs="Times New Roman"/>
        </w:rPr>
        <w:t xml:space="preserve">4, p=0.006; see </w:t>
      </w:r>
      <w:r w:rsidR="00927964">
        <w:rPr>
          <w:rFonts w:ascii="Times New Roman" w:hAnsi="Times New Roman" w:cs="Times New Roman"/>
        </w:rPr>
        <w:t>AppendixT</w:t>
      </w:r>
      <w:r w:rsidR="00015EF6">
        <w:rPr>
          <w:rFonts w:ascii="Times New Roman" w:hAnsi="Times New Roman" w:cs="Times New Roman"/>
        </w:rPr>
        <w:t>able3a</w:t>
      </w:r>
      <w:r w:rsidRPr="007641E9">
        <w:rPr>
          <w:rFonts w:ascii="Times New Roman" w:hAnsi="Times New Roman" w:cs="Times New Roman"/>
        </w:rPr>
        <w:t xml:space="preserve"> for the model output). </w:t>
      </w:r>
      <w:r w:rsidR="00927964">
        <w:rPr>
          <w:rFonts w:ascii="Times New Roman" w:hAnsi="Times New Roman" w:cs="Times New Roman"/>
        </w:rPr>
        <w:t>Baiting configuration was a significant predictor for the presence of peeking (</w:t>
      </w:r>
      <w:r w:rsidR="00927964" w:rsidRPr="007641E9">
        <w:rPr>
          <w:rFonts w:ascii="Times New Roman" w:hAnsi="Times New Roman" w:cs="Times New Roman"/>
        </w:rPr>
        <w:t>LRT: χ2=</w:t>
      </w:r>
      <w:r w:rsidR="00927964">
        <w:rPr>
          <w:rFonts w:ascii="Times New Roman" w:hAnsi="Times New Roman" w:cs="Times New Roman"/>
        </w:rPr>
        <w:t>14.18</w:t>
      </w:r>
      <w:r w:rsidR="00927964" w:rsidRPr="007641E9">
        <w:rPr>
          <w:rFonts w:ascii="Times New Roman" w:hAnsi="Times New Roman" w:cs="Times New Roman"/>
        </w:rPr>
        <w:t>, df=</w:t>
      </w:r>
      <w:r w:rsidR="00927964">
        <w:rPr>
          <w:rFonts w:ascii="Times New Roman" w:hAnsi="Times New Roman" w:cs="Times New Roman"/>
        </w:rPr>
        <w:t xml:space="preserve">3, p=0.003), with peeking being </w:t>
      </w:r>
      <w:r w:rsidR="00927964">
        <w:rPr>
          <w:rFonts w:ascii="Times New Roman" w:hAnsi="Times New Roman" w:cs="Times New Roman"/>
        </w:rPr>
        <w:lastRenderedPageBreak/>
        <w:t xml:space="preserve">significantly more common when no baiting was visible (None-visible) compared to any of the other configurations which were not different from each other (Tukey HSD: All-Bottom: z=0.43,p=0.97; All-Top: z=1.98,p=0.19; Bottom-Top: z=1.51,p=0.43; All-None: z=4.63,p&lt;0.001; Bottom-None: z=4.14,p&lt;0.001; </w:t>
      </w:r>
      <w:proofErr w:type="spellStart"/>
      <w:r w:rsidR="00927964">
        <w:rPr>
          <w:rFonts w:ascii="Times New Roman" w:hAnsi="Times New Roman" w:cs="Times New Roman"/>
        </w:rPr>
        <w:t>Top-None:z</w:t>
      </w:r>
      <w:proofErr w:type="spellEnd"/>
      <w:r w:rsidR="00927964">
        <w:rPr>
          <w:rFonts w:ascii="Times New Roman" w:hAnsi="Times New Roman" w:cs="Times New Roman"/>
        </w:rPr>
        <w:t>=-3.20,p=0.008).</w:t>
      </w:r>
    </w:p>
    <w:p w14:paraId="2146C934" w14:textId="7C1562A0"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PPPs</w:t>
      </w:r>
    </w:p>
    <w:p w14:paraId="74CFCB56" w14:textId="16CF7A1F" w:rsidR="00927964" w:rsidRPr="007641E9" w:rsidRDefault="00875200" w:rsidP="00927964">
      <w:pPr>
        <w:spacing w:line="360" w:lineRule="auto"/>
        <w:ind w:left="360"/>
        <w:rPr>
          <w:rFonts w:ascii="Times New Roman" w:hAnsi="Times New Roman" w:cs="Times New Roman"/>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00927964" w:rsidRPr="007641E9">
        <w:rPr>
          <w:rFonts w:ascii="Times New Roman" w:hAnsi="Times New Roman" w:cs="Times New Roman"/>
        </w:rPr>
        <w:t xml:space="preserve"> analyse</w:t>
      </w:r>
      <w:r>
        <w:rPr>
          <w:rFonts w:ascii="Times New Roman" w:hAnsi="Times New Roman" w:cs="Times New Roman"/>
        </w:rPr>
        <w:t>d</w:t>
      </w:r>
      <w:r w:rsidR="00927964" w:rsidRPr="007641E9">
        <w:rPr>
          <w:rFonts w:ascii="Times New Roman" w:hAnsi="Times New Roman" w:cs="Times New Roman"/>
        </w:rPr>
        <w:t xml:space="preserve"> the effect of baiting conf</w:t>
      </w:r>
      <w:r w:rsidR="00927964">
        <w:rPr>
          <w:rFonts w:ascii="Times New Roman" w:hAnsi="Times New Roman" w:cs="Times New Roman"/>
        </w:rPr>
        <w:t>iguration on the presence of pre-</w:t>
      </w:r>
      <w:r w:rsidR="00927964" w:rsidRPr="007641E9">
        <w:rPr>
          <w:rFonts w:ascii="Times New Roman" w:hAnsi="Times New Roman" w:cs="Times New Roman"/>
        </w:rPr>
        <w:t>peeking</w:t>
      </w:r>
      <w:r w:rsidR="00927964">
        <w:rPr>
          <w:rFonts w:ascii="Times New Roman" w:hAnsi="Times New Roman" w:cs="Times New Roman"/>
        </w:rPr>
        <w:t>-interval peeks</w:t>
      </w:r>
      <w:r>
        <w:rPr>
          <w:rFonts w:ascii="Times New Roman" w:hAnsi="Times New Roman" w:cs="Times New Roman"/>
        </w:rPr>
        <w:t xml:space="preserve"> during</w:t>
      </w:r>
      <w:r w:rsidR="00927964" w:rsidRPr="007641E9">
        <w:rPr>
          <w:rFonts w:ascii="Times New Roman" w:hAnsi="Times New Roman" w:cs="Times New Roman"/>
        </w:rPr>
        <w:t xml:space="preserve"> </w:t>
      </w:r>
      <w:r>
        <w:rPr>
          <w:rFonts w:ascii="Times New Roman" w:hAnsi="Times New Roman" w:cs="Times New Roman"/>
        </w:rPr>
        <w:t>the test trials (opaque trials). W</w:t>
      </w:r>
      <w:r w:rsidR="00927964">
        <w:rPr>
          <w:rFonts w:ascii="Times New Roman" w:hAnsi="Times New Roman" w:cs="Times New Roman"/>
        </w:rPr>
        <w:t>e f</w:t>
      </w:r>
      <w:r w:rsidR="00927964" w:rsidRPr="007641E9">
        <w:rPr>
          <w:rFonts w:ascii="Times New Roman" w:hAnsi="Times New Roman" w:cs="Times New Roman"/>
        </w:rPr>
        <w:t>itted a</w:t>
      </w:r>
      <w:r>
        <w:rPr>
          <w:rFonts w:ascii="Times New Roman" w:hAnsi="Times New Roman" w:cs="Times New Roman"/>
        </w:rPr>
        <w:t xml:space="preserve"> GLMM with the presence of any PPPS </w:t>
      </w:r>
      <w:r w:rsidR="00927964" w:rsidRPr="007641E9">
        <w:rPr>
          <w:rFonts w:ascii="Times New Roman" w:hAnsi="Times New Roman" w:cs="Times New Roman"/>
        </w:rPr>
        <w:t>as the dependent variable (DV), and the test predictor variables baiting configuration and trial number. Th</w:t>
      </w:r>
      <w:r w:rsidR="00927964">
        <w:rPr>
          <w:rFonts w:ascii="Times New Roman" w:hAnsi="Times New Roman" w:cs="Times New Roman"/>
        </w:rPr>
        <w:t xml:space="preserve">e model was </w:t>
      </w:r>
      <w:r w:rsidR="00927964" w:rsidRPr="007641E9">
        <w:rPr>
          <w:rFonts w:ascii="Times New Roman" w:hAnsi="Times New Roman" w:cs="Times New Roman"/>
        </w:rPr>
        <w:t>significant when compared to a null model lacking these test predictors (LRT: χ2=</w:t>
      </w:r>
      <w:r>
        <w:rPr>
          <w:rFonts w:ascii="Times New Roman" w:hAnsi="Times New Roman" w:cs="Times New Roman"/>
        </w:rPr>
        <w:t>14.78</w:t>
      </w:r>
      <w:r w:rsidR="00927964" w:rsidRPr="007641E9">
        <w:rPr>
          <w:rFonts w:ascii="Times New Roman" w:hAnsi="Times New Roman" w:cs="Times New Roman"/>
        </w:rPr>
        <w:t xml:space="preserve">, </w:t>
      </w:r>
      <w:proofErr w:type="gramStart"/>
      <w:r w:rsidR="00927964" w:rsidRPr="007641E9">
        <w:rPr>
          <w:rFonts w:ascii="Times New Roman" w:hAnsi="Times New Roman" w:cs="Times New Roman"/>
        </w:rPr>
        <w:t>df=</w:t>
      </w:r>
      <w:proofErr w:type="gramEnd"/>
      <w:r>
        <w:rPr>
          <w:rFonts w:ascii="Times New Roman" w:hAnsi="Times New Roman" w:cs="Times New Roman"/>
        </w:rPr>
        <w:t>4, p=0.005</w:t>
      </w:r>
      <w:r w:rsidR="00927964">
        <w:rPr>
          <w:rFonts w:ascii="Times New Roman" w:hAnsi="Times New Roman" w:cs="Times New Roman"/>
        </w:rPr>
        <w:t>; see AppendixTable</w:t>
      </w:r>
      <w:r>
        <w:rPr>
          <w:rFonts w:ascii="Times New Roman" w:hAnsi="Times New Roman" w:cs="Times New Roman"/>
        </w:rPr>
        <w:t>3b</w:t>
      </w:r>
      <w:r w:rsidR="00927964" w:rsidRPr="007641E9">
        <w:rPr>
          <w:rFonts w:ascii="Times New Roman" w:hAnsi="Times New Roman" w:cs="Times New Roman"/>
        </w:rPr>
        <w:t xml:space="preserve"> for the model output). </w:t>
      </w:r>
      <w:r w:rsidR="00927964">
        <w:rPr>
          <w:rFonts w:ascii="Times New Roman" w:hAnsi="Times New Roman" w:cs="Times New Roman"/>
        </w:rPr>
        <w:t>Baiting configuration was a significant predictor for the presence of peeking (</w:t>
      </w:r>
      <w:r w:rsidR="00927964" w:rsidRPr="007641E9">
        <w:rPr>
          <w:rFonts w:ascii="Times New Roman" w:hAnsi="Times New Roman" w:cs="Times New Roman"/>
        </w:rPr>
        <w:t>LRT: χ2=</w:t>
      </w:r>
      <w:r w:rsidR="00927964">
        <w:rPr>
          <w:rFonts w:ascii="Times New Roman" w:hAnsi="Times New Roman" w:cs="Times New Roman"/>
        </w:rPr>
        <w:t>14.</w:t>
      </w:r>
      <w:r>
        <w:rPr>
          <w:rFonts w:ascii="Times New Roman" w:hAnsi="Times New Roman" w:cs="Times New Roman"/>
        </w:rPr>
        <w:t>74</w:t>
      </w:r>
      <w:r w:rsidR="00927964" w:rsidRPr="007641E9">
        <w:rPr>
          <w:rFonts w:ascii="Times New Roman" w:hAnsi="Times New Roman" w:cs="Times New Roman"/>
        </w:rPr>
        <w:t>, df=</w:t>
      </w:r>
      <w:r w:rsidR="00927964">
        <w:rPr>
          <w:rFonts w:ascii="Times New Roman" w:hAnsi="Times New Roman" w:cs="Times New Roman"/>
        </w:rPr>
        <w:t>3, p=0.00</w:t>
      </w:r>
      <w:r>
        <w:rPr>
          <w:rFonts w:ascii="Times New Roman" w:hAnsi="Times New Roman" w:cs="Times New Roman"/>
        </w:rPr>
        <w:t>2</w:t>
      </w:r>
      <w:r w:rsidR="00927964">
        <w:rPr>
          <w:rFonts w:ascii="Times New Roman" w:hAnsi="Times New Roman" w:cs="Times New Roman"/>
        </w:rPr>
        <w:t xml:space="preserve">), with peeking being significantly </w:t>
      </w:r>
      <w:r>
        <w:rPr>
          <w:rFonts w:ascii="Times New Roman" w:hAnsi="Times New Roman" w:cs="Times New Roman"/>
        </w:rPr>
        <w:t xml:space="preserve">less </w:t>
      </w:r>
      <w:r w:rsidR="00927964">
        <w:rPr>
          <w:rFonts w:ascii="Times New Roman" w:hAnsi="Times New Roman" w:cs="Times New Roman"/>
        </w:rPr>
        <w:t xml:space="preserve">common when no baiting was visible (None-visible) compared to any of the other configurations which were not different from each other (Tukey HSD: All-Bottom: </w:t>
      </w:r>
      <w:r>
        <w:rPr>
          <w:rFonts w:ascii="Times New Roman" w:hAnsi="Times New Roman" w:cs="Times New Roman"/>
        </w:rPr>
        <w:t>z=0.80,p=0.85</w:t>
      </w:r>
      <w:r w:rsidR="00927964">
        <w:rPr>
          <w:rFonts w:ascii="Times New Roman" w:hAnsi="Times New Roman" w:cs="Times New Roman"/>
        </w:rPr>
        <w:t>; All-Top: z=</w:t>
      </w:r>
      <w:r>
        <w:rPr>
          <w:rFonts w:ascii="Times New Roman" w:hAnsi="Times New Roman" w:cs="Times New Roman"/>
        </w:rPr>
        <w:t>0.22,p=0.</w:t>
      </w:r>
      <w:r w:rsidR="00927964">
        <w:rPr>
          <w:rFonts w:ascii="Times New Roman" w:hAnsi="Times New Roman" w:cs="Times New Roman"/>
        </w:rPr>
        <w:t>9</w:t>
      </w:r>
      <w:r>
        <w:rPr>
          <w:rFonts w:ascii="Times New Roman" w:hAnsi="Times New Roman" w:cs="Times New Roman"/>
        </w:rPr>
        <w:t>9</w:t>
      </w:r>
      <w:r w:rsidR="00927964">
        <w:rPr>
          <w:rFonts w:ascii="Times New Roman" w:hAnsi="Times New Roman" w:cs="Times New Roman"/>
        </w:rPr>
        <w:t>; Bottom-Top: z=</w:t>
      </w:r>
      <w:r>
        <w:rPr>
          <w:rFonts w:ascii="Times New Roman" w:hAnsi="Times New Roman" w:cs="Times New Roman"/>
        </w:rPr>
        <w:t>-0.58</w:t>
      </w:r>
      <w:r w:rsidR="00927964">
        <w:rPr>
          <w:rFonts w:ascii="Times New Roman" w:hAnsi="Times New Roman" w:cs="Times New Roman"/>
        </w:rPr>
        <w:t>,p=0.</w:t>
      </w:r>
      <w:r>
        <w:rPr>
          <w:rFonts w:ascii="Times New Roman" w:hAnsi="Times New Roman" w:cs="Times New Roman"/>
        </w:rPr>
        <w:t>94</w:t>
      </w:r>
      <w:r w:rsidR="00927964">
        <w:rPr>
          <w:rFonts w:ascii="Times New Roman" w:hAnsi="Times New Roman" w:cs="Times New Roman"/>
        </w:rPr>
        <w:t>; All-None: z=</w:t>
      </w:r>
      <w:r>
        <w:rPr>
          <w:rFonts w:ascii="Times New Roman" w:hAnsi="Times New Roman" w:cs="Times New Roman"/>
        </w:rPr>
        <w:t xml:space="preserve">-4.28,p&lt;0.001; Bottom-None: z=4.79,p&lt;0.001; </w:t>
      </w:r>
      <w:proofErr w:type="spellStart"/>
      <w:r>
        <w:rPr>
          <w:rFonts w:ascii="Times New Roman" w:hAnsi="Times New Roman" w:cs="Times New Roman"/>
        </w:rPr>
        <w:t>Top-None:z</w:t>
      </w:r>
      <w:proofErr w:type="spellEnd"/>
      <w:r>
        <w:rPr>
          <w:rFonts w:ascii="Times New Roman" w:hAnsi="Times New Roman" w:cs="Times New Roman"/>
        </w:rPr>
        <w:t>=4.39,p&lt;0.001</w:t>
      </w:r>
      <w:r w:rsidR="00927964">
        <w:rPr>
          <w:rFonts w:ascii="Times New Roman" w:hAnsi="Times New Roman" w:cs="Times New Roman"/>
        </w:rPr>
        <w:t>).</w:t>
      </w:r>
    </w:p>
    <w:p w14:paraId="1DC8A944" w14:textId="200AA37A" w:rsidR="00294EF0" w:rsidRDefault="00294EF0" w:rsidP="00704D91">
      <w:pPr>
        <w:pStyle w:val="ListParagraph"/>
        <w:numPr>
          <w:ilvl w:val="0"/>
          <w:numId w:val="8"/>
        </w:numPr>
        <w:spacing w:line="360" w:lineRule="auto"/>
        <w:rPr>
          <w:rFonts w:ascii="Times New Roman" w:hAnsi="Times New Roman" w:cs="Times New Roman"/>
          <w:b/>
        </w:rPr>
      </w:pPr>
      <w:r>
        <w:rPr>
          <w:rFonts w:ascii="Times New Roman" w:hAnsi="Times New Roman" w:cs="Times New Roman"/>
          <w:b/>
        </w:rPr>
        <w:t>Double-cylinders GLM baiting effect on peeking. Opaque2 excluded</w:t>
      </w:r>
      <w:r w:rsidR="00525FEF">
        <w:rPr>
          <w:rFonts w:ascii="Times New Roman" w:hAnsi="Times New Roman" w:cs="Times New Roman"/>
          <w:b/>
        </w:rPr>
        <w:t xml:space="preserve"> (Opaque only)</w:t>
      </w:r>
      <w:r>
        <w:rPr>
          <w:rFonts w:ascii="Times New Roman" w:hAnsi="Times New Roman" w:cs="Times New Roman"/>
          <w:b/>
        </w:rPr>
        <w:t>: Any peeks, PIPs and PPPs.</w:t>
      </w:r>
    </w:p>
    <w:p w14:paraId="532E423B" w14:textId="30AFB324" w:rsidR="00525FEF" w:rsidRDefault="00DF77ED" w:rsidP="006C55C3">
      <w:pPr>
        <w:spacing w:after="0" w:line="360" w:lineRule="auto"/>
        <w:ind w:left="360"/>
        <w:rPr>
          <w:rFonts w:ascii="Times New Roman" w:hAnsi="Times New Roman" w:cs="Times New Roman"/>
          <w:u w:val="single"/>
        </w:rPr>
      </w:pPr>
      <w:r w:rsidRPr="00DF77ED">
        <w:rPr>
          <w:rFonts w:ascii="Times New Roman" w:hAnsi="Times New Roman" w:cs="Times New Roman"/>
          <w:u w:val="single"/>
        </w:rPr>
        <w:t>Any Peeks</w:t>
      </w:r>
    </w:p>
    <w:p w14:paraId="5F784085" w14:textId="6347C542" w:rsidR="00525FEF" w:rsidRPr="006C55C3" w:rsidRDefault="00525FEF" w:rsidP="00525FEF">
      <w:pPr>
        <w:spacing w:line="360" w:lineRule="auto"/>
        <w:ind w:left="360"/>
        <w:rPr>
          <w:rFonts w:ascii="Times New Roman" w:hAnsi="Times New Roman" w:cs="Times New Roman"/>
        </w:rPr>
      </w:pPr>
      <w:r w:rsidRPr="006C55C3">
        <w:rPr>
          <w:rFonts w:ascii="Times New Roman" w:hAnsi="Times New Roman" w:cs="Times New Roman"/>
        </w:rPr>
        <w:t xml:space="preserve">With data from Opaque trials excluded, we looked for any effect of baiting configuration on the presence of any peek type. A GLM </w:t>
      </w:r>
      <w:r w:rsidR="006C55C3" w:rsidRPr="006C55C3">
        <w:rPr>
          <w:rFonts w:ascii="Times New Roman" w:hAnsi="Times New Roman" w:cs="Times New Roman"/>
        </w:rPr>
        <w:t xml:space="preserve">was fitted </w:t>
      </w:r>
      <w:r w:rsidRPr="006C55C3">
        <w:rPr>
          <w:rFonts w:ascii="Times New Roman" w:hAnsi="Times New Roman" w:cs="Times New Roman"/>
        </w:rPr>
        <w:t xml:space="preserve">with the presence of any peeks as the dependent variable (DV), and the test predictor variables baiting configuration and trial number. The model was </w:t>
      </w:r>
      <w:r w:rsidR="006C55C3" w:rsidRPr="006C55C3">
        <w:rPr>
          <w:rFonts w:ascii="Times New Roman" w:hAnsi="Times New Roman" w:cs="Times New Roman"/>
        </w:rPr>
        <w:t xml:space="preserve">not </w:t>
      </w:r>
      <w:r w:rsidRPr="006C55C3">
        <w:rPr>
          <w:rFonts w:ascii="Times New Roman" w:hAnsi="Times New Roman" w:cs="Times New Roman"/>
        </w:rPr>
        <w:t>significant when compared to a null model lacking</w:t>
      </w:r>
      <w:r w:rsidR="006C55C3" w:rsidRPr="006C55C3">
        <w:rPr>
          <w:rFonts w:ascii="Times New Roman" w:hAnsi="Times New Roman" w:cs="Times New Roman"/>
        </w:rPr>
        <w:t xml:space="preserve"> these test predictors (LRT: χ2=6.69</w:t>
      </w:r>
      <w:r w:rsidRPr="006C55C3">
        <w:rPr>
          <w:rFonts w:ascii="Times New Roman" w:hAnsi="Times New Roman" w:cs="Times New Roman"/>
        </w:rPr>
        <w:t xml:space="preserve">, </w:t>
      </w:r>
      <w:proofErr w:type="gramStart"/>
      <w:r w:rsidRPr="006C55C3">
        <w:rPr>
          <w:rFonts w:ascii="Times New Roman" w:hAnsi="Times New Roman" w:cs="Times New Roman"/>
        </w:rPr>
        <w:t>df=</w:t>
      </w:r>
      <w:proofErr w:type="gramEnd"/>
      <w:r w:rsidRPr="006C55C3">
        <w:rPr>
          <w:rFonts w:ascii="Times New Roman" w:hAnsi="Times New Roman" w:cs="Times New Roman"/>
        </w:rPr>
        <w:t>4, p=</w:t>
      </w:r>
      <w:r w:rsidR="006C55C3" w:rsidRPr="006C55C3">
        <w:rPr>
          <w:rFonts w:ascii="Times New Roman" w:hAnsi="Times New Roman" w:cs="Times New Roman"/>
        </w:rPr>
        <w:t>10.15</w:t>
      </w:r>
      <w:r w:rsidRPr="006C55C3">
        <w:rPr>
          <w:rFonts w:ascii="Times New Roman" w:hAnsi="Times New Roman" w:cs="Times New Roman"/>
        </w:rPr>
        <w:t>; see AppendixTable</w:t>
      </w:r>
      <w:r w:rsidR="006C55C3" w:rsidRPr="006C55C3">
        <w:rPr>
          <w:rFonts w:ascii="Times New Roman" w:hAnsi="Times New Roman" w:cs="Times New Roman"/>
        </w:rPr>
        <w:t>4</w:t>
      </w:r>
      <w:r w:rsidRPr="006C55C3">
        <w:rPr>
          <w:rFonts w:ascii="Times New Roman" w:hAnsi="Times New Roman" w:cs="Times New Roman"/>
        </w:rPr>
        <w:t xml:space="preserve">a for the model output). </w:t>
      </w:r>
    </w:p>
    <w:p w14:paraId="096CCC6F" w14:textId="54D50228" w:rsidR="006C55C3" w:rsidRDefault="00294EF0" w:rsidP="006C55C3">
      <w:pPr>
        <w:spacing w:after="0" w:line="360" w:lineRule="auto"/>
        <w:ind w:left="360"/>
        <w:rPr>
          <w:rFonts w:ascii="Times New Roman" w:hAnsi="Times New Roman" w:cs="Times New Roman"/>
          <w:u w:val="single"/>
        </w:rPr>
      </w:pPr>
      <w:r>
        <w:rPr>
          <w:rFonts w:ascii="Times New Roman" w:hAnsi="Times New Roman" w:cs="Times New Roman"/>
          <w:u w:val="single"/>
        </w:rPr>
        <w:t>PIPs</w:t>
      </w:r>
    </w:p>
    <w:p w14:paraId="04A98314" w14:textId="26F733F6" w:rsidR="006C55C3" w:rsidRPr="007641E9" w:rsidRDefault="006C55C3" w:rsidP="006C55C3">
      <w:pPr>
        <w:spacing w:line="360" w:lineRule="auto"/>
        <w:ind w:left="360"/>
        <w:rPr>
          <w:rFonts w:ascii="Times New Roman" w:hAnsi="Times New Roman" w:cs="Times New Roman"/>
        </w:rPr>
      </w:pPr>
      <w:r w:rsidRPr="006C55C3">
        <w:rPr>
          <w:rFonts w:ascii="Times New Roman" w:hAnsi="Times New Roman" w:cs="Times New Roman"/>
        </w:rPr>
        <w:t>With data from Opaque trials excluded, we looked for any effect of baiting configura</w:t>
      </w:r>
      <w:r>
        <w:rPr>
          <w:rFonts w:ascii="Times New Roman" w:hAnsi="Times New Roman" w:cs="Times New Roman"/>
        </w:rPr>
        <w:t>tion on the presence of any</w:t>
      </w:r>
      <w:r w:rsidRPr="006C55C3">
        <w:rPr>
          <w:rFonts w:ascii="Times New Roman" w:hAnsi="Times New Roman" w:cs="Times New Roman"/>
        </w:rPr>
        <w:t xml:space="preserve"> type</w:t>
      </w:r>
      <w:r>
        <w:rPr>
          <w:rFonts w:ascii="Times New Roman" w:hAnsi="Times New Roman" w:cs="Times New Roman"/>
        </w:rPr>
        <w:t xml:space="preserve"> of peek during the 5 second peeking interval</w:t>
      </w:r>
      <w:r w:rsidRPr="006C55C3">
        <w:rPr>
          <w:rFonts w:ascii="Times New Roman" w:hAnsi="Times New Roman" w:cs="Times New Roman"/>
        </w:rPr>
        <w:t>. A GLM was fitted with the presence of any peeks</w:t>
      </w:r>
      <w:r>
        <w:rPr>
          <w:rFonts w:ascii="Times New Roman" w:hAnsi="Times New Roman" w:cs="Times New Roman"/>
        </w:rPr>
        <w:t xml:space="preserve"> during the 5 second peeking interval</w:t>
      </w:r>
      <w:r w:rsidRPr="006C55C3">
        <w:rPr>
          <w:rFonts w:ascii="Times New Roman" w:hAnsi="Times New Roman" w:cs="Times New Roman"/>
        </w:rPr>
        <w:t xml:space="preserve"> as the dependent variable (DV), and the test predictor variables baiting configuration and trial number.</w:t>
      </w:r>
      <w:r>
        <w:rPr>
          <w:rFonts w:ascii="Times New Roman" w:hAnsi="Times New Roman" w:cs="Times New Roman"/>
        </w:rPr>
        <w:t xml:space="preserve"> The null model did not converge. </w:t>
      </w:r>
      <w:proofErr w:type="gramStart"/>
      <w:r>
        <w:rPr>
          <w:rFonts w:ascii="Times New Roman" w:hAnsi="Times New Roman" w:cs="Times New Roman"/>
        </w:rPr>
        <w:t>But</w:t>
      </w:r>
      <w:proofErr w:type="gramEnd"/>
      <w:r>
        <w:rPr>
          <w:rFonts w:ascii="Times New Roman" w:hAnsi="Times New Roman" w:cs="Times New Roman"/>
        </w:rPr>
        <w:t xml:space="preserve"> t</w:t>
      </w:r>
      <w:r w:rsidRPr="006C55C3">
        <w:rPr>
          <w:rFonts w:ascii="Times New Roman" w:hAnsi="Times New Roman" w:cs="Times New Roman"/>
        </w:rPr>
        <w:t>h</w:t>
      </w:r>
      <w:r>
        <w:rPr>
          <w:rFonts w:ascii="Times New Roman" w:hAnsi="Times New Roman" w:cs="Times New Roman"/>
        </w:rPr>
        <w:t>e model was</w:t>
      </w:r>
      <w:r w:rsidRPr="006C55C3">
        <w:rPr>
          <w:rFonts w:ascii="Times New Roman" w:hAnsi="Times New Roman" w:cs="Times New Roman"/>
        </w:rPr>
        <w:t xml:space="preserve"> significant when compared to a null model lacking </w:t>
      </w:r>
      <w:r>
        <w:rPr>
          <w:rFonts w:ascii="Times New Roman" w:hAnsi="Times New Roman" w:cs="Times New Roman"/>
        </w:rPr>
        <w:t>these test predictors (LRT: χ2=16.86</w:t>
      </w:r>
      <w:r w:rsidRPr="006C55C3">
        <w:rPr>
          <w:rFonts w:ascii="Times New Roman" w:hAnsi="Times New Roman" w:cs="Times New Roman"/>
        </w:rPr>
        <w:t>, df=4, p=0.</w:t>
      </w:r>
      <w:r>
        <w:rPr>
          <w:rFonts w:ascii="Times New Roman" w:hAnsi="Times New Roman" w:cs="Times New Roman"/>
        </w:rPr>
        <w:t>002</w:t>
      </w:r>
      <w:r w:rsidRPr="006C55C3">
        <w:rPr>
          <w:rFonts w:ascii="Times New Roman" w:hAnsi="Times New Roman" w:cs="Times New Roman"/>
        </w:rPr>
        <w:t>; see AppendixTable4</w:t>
      </w:r>
      <w:r>
        <w:rPr>
          <w:rFonts w:ascii="Times New Roman" w:hAnsi="Times New Roman" w:cs="Times New Roman"/>
        </w:rPr>
        <w:t>b</w:t>
      </w:r>
      <w:r w:rsidRPr="006C55C3">
        <w:rPr>
          <w:rFonts w:ascii="Times New Roman" w:hAnsi="Times New Roman" w:cs="Times New Roman"/>
        </w:rPr>
        <w:t xml:space="preserve"> for the model output). </w:t>
      </w:r>
      <w:r>
        <w:rPr>
          <w:rFonts w:ascii="Times New Roman" w:hAnsi="Times New Roman" w:cs="Times New Roman"/>
        </w:rPr>
        <w:t>Baiting configuration had a significant effect on peeking (LRT: χ2=10.94</w:t>
      </w:r>
      <w:r w:rsidRPr="006C55C3">
        <w:rPr>
          <w:rFonts w:ascii="Times New Roman" w:hAnsi="Times New Roman" w:cs="Times New Roman"/>
        </w:rPr>
        <w:t>, df=</w:t>
      </w:r>
      <w:r>
        <w:rPr>
          <w:rFonts w:ascii="Times New Roman" w:hAnsi="Times New Roman" w:cs="Times New Roman"/>
        </w:rPr>
        <w:t>3</w:t>
      </w:r>
      <w:r w:rsidRPr="006C55C3">
        <w:rPr>
          <w:rFonts w:ascii="Times New Roman" w:hAnsi="Times New Roman" w:cs="Times New Roman"/>
        </w:rPr>
        <w:t>, p=0.</w:t>
      </w:r>
      <w:r>
        <w:rPr>
          <w:rFonts w:ascii="Times New Roman" w:hAnsi="Times New Roman" w:cs="Times New Roman"/>
        </w:rPr>
        <w:t xml:space="preserve">01), with more peeking taking place when no baiting was visible (None-visible), however this was no significant according to a post hoc test (Tukey HSD: All-Bottom: z=0.08,p=1; All-Top: z=1.26,p=0.56; </w:t>
      </w:r>
      <w:r>
        <w:rPr>
          <w:rFonts w:ascii="Times New Roman" w:hAnsi="Times New Roman" w:cs="Times New Roman"/>
        </w:rPr>
        <w:lastRenderedPageBreak/>
        <w:t>Bottom-Top: z=1.03,p=0.70; All-None: z=1.98,p=0.17; Bottom-None: z=1.98,p=0.17; Top-None:</w:t>
      </w:r>
      <w:r w:rsidR="00244F1C">
        <w:rPr>
          <w:rFonts w:ascii="Times New Roman" w:hAnsi="Times New Roman" w:cs="Times New Roman"/>
        </w:rPr>
        <w:t xml:space="preserve"> </w:t>
      </w:r>
      <w:r>
        <w:rPr>
          <w:rFonts w:ascii="Times New Roman" w:hAnsi="Times New Roman" w:cs="Times New Roman"/>
        </w:rPr>
        <w:t>z=-1.76,p=0.26).</w:t>
      </w:r>
    </w:p>
    <w:p w14:paraId="7AAD5957" w14:textId="63C2CC58" w:rsidR="00294EF0" w:rsidRDefault="00294EF0" w:rsidP="00244F1C">
      <w:pPr>
        <w:spacing w:after="0" w:line="360" w:lineRule="auto"/>
        <w:ind w:left="360"/>
        <w:rPr>
          <w:rFonts w:ascii="Times New Roman" w:hAnsi="Times New Roman" w:cs="Times New Roman"/>
          <w:u w:val="single"/>
        </w:rPr>
      </w:pPr>
      <w:r>
        <w:rPr>
          <w:rFonts w:ascii="Times New Roman" w:hAnsi="Times New Roman" w:cs="Times New Roman"/>
          <w:u w:val="single"/>
        </w:rPr>
        <w:t>PPPs</w:t>
      </w:r>
    </w:p>
    <w:p w14:paraId="0203D4D4" w14:textId="32DA7162" w:rsidR="00244F1C" w:rsidRDefault="00244F1C" w:rsidP="00DF77ED">
      <w:pPr>
        <w:spacing w:line="360" w:lineRule="auto"/>
        <w:ind w:left="360"/>
        <w:rPr>
          <w:rFonts w:ascii="Times New Roman" w:hAnsi="Times New Roman" w:cs="Times New Roman"/>
          <w:u w:val="single"/>
        </w:rPr>
      </w:pPr>
      <w:r w:rsidRPr="006C55C3">
        <w:rPr>
          <w:rFonts w:ascii="Times New Roman" w:hAnsi="Times New Roman" w:cs="Times New Roman"/>
        </w:rPr>
        <w:t>With data from Opaque</w:t>
      </w:r>
      <w:r w:rsidR="00186DD1">
        <w:rPr>
          <w:rFonts w:ascii="Times New Roman" w:hAnsi="Times New Roman" w:cs="Times New Roman"/>
        </w:rPr>
        <w:t>2</w:t>
      </w:r>
      <w:r w:rsidRPr="006C55C3">
        <w:rPr>
          <w:rFonts w:ascii="Times New Roman" w:hAnsi="Times New Roman" w:cs="Times New Roman"/>
        </w:rPr>
        <w:t xml:space="preserve"> trials excluded, we looked for any effect of baiting configura</w:t>
      </w:r>
      <w:r>
        <w:rPr>
          <w:rFonts w:ascii="Times New Roman" w:hAnsi="Times New Roman" w:cs="Times New Roman"/>
        </w:rPr>
        <w:t>tion on the presence of any</w:t>
      </w:r>
      <w:r w:rsidRPr="006C55C3">
        <w:rPr>
          <w:rFonts w:ascii="Times New Roman" w:hAnsi="Times New Roman" w:cs="Times New Roman"/>
        </w:rPr>
        <w:t xml:space="preserve"> type</w:t>
      </w:r>
      <w:r>
        <w:rPr>
          <w:rFonts w:ascii="Times New Roman" w:hAnsi="Times New Roman" w:cs="Times New Roman"/>
        </w:rPr>
        <w:t xml:space="preserve"> of pre-peeking-interval peek (PPP)</w:t>
      </w:r>
      <w:r w:rsidRPr="006C55C3">
        <w:rPr>
          <w:rFonts w:ascii="Times New Roman" w:hAnsi="Times New Roman" w:cs="Times New Roman"/>
        </w:rPr>
        <w:t>.</w:t>
      </w:r>
      <w:r w:rsidR="00186DD1">
        <w:rPr>
          <w:rFonts w:ascii="Times New Roman" w:hAnsi="Times New Roman" w:cs="Times New Roman"/>
        </w:rPr>
        <w:t xml:space="preserve"> PPPs are not possible in the None-visible baiting configuration of Opaque trials as the peeking interval begins as soon as the excluder is removed. Therefore for this analysis the None-visible configuration was also removed from the dataset.</w:t>
      </w:r>
      <w:r w:rsidRPr="006C55C3">
        <w:rPr>
          <w:rFonts w:ascii="Times New Roman" w:hAnsi="Times New Roman" w:cs="Times New Roman"/>
        </w:rPr>
        <w:t xml:space="preserve"> A GLM was fitted with the presence of any </w:t>
      </w:r>
      <w:r>
        <w:rPr>
          <w:rFonts w:ascii="Times New Roman" w:hAnsi="Times New Roman" w:cs="Times New Roman"/>
        </w:rPr>
        <w:t>PPP</w:t>
      </w:r>
      <w:r w:rsidRPr="006C55C3">
        <w:rPr>
          <w:rFonts w:ascii="Times New Roman" w:hAnsi="Times New Roman" w:cs="Times New Roman"/>
        </w:rPr>
        <w:t xml:space="preserve"> as the dependent variable (DV), and the test predictor variables baiting configuration and trial number.</w:t>
      </w:r>
      <w:r>
        <w:rPr>
          <w:rFonts w:ascii="Times New Roman" w:hAnsi="Times New Roman" w:cs="Times New Roman"/>
        </w:rPr>
        <w:t xml:space="preserve"> </w:t>
      </w:r>
      <w:r w:rsidR="00186DD1">
        <w:rPr>
          <w:rFonts w:ascii="Times New Roman" w:hAnsi="Times New Roman" w:cs="Times New Roman"/>
        </w:rPr>
        <w:t>The model was not significantly different from a null model lacking these predictors (LR</w:t>
      </w:r>
      <w:r>
        <w:rPr>
          <w:rFonts w:ascii="Times New Roman" w:hAnsi="Times New Roman" w:cs="Times New Roman"/>
        </w:rPr>
        <w:t>T: χ2=</w:t>
      </w:r>
      <w:r w:rsidR="0056635B">
        <w:rPr>
          <w:rFonts w:ascii="Times New Roman" w:hAnsi="Times New Roman" w:cs="Times New Roman"/>
        </w:rPr>
        <w:t>2.87</w:t>
      </w:r>
      <w:r w:rsidRPr="006C55C3">
        <w:rPr>
          <w:rFonts w:ascii="Times New Roman" w:hAnsi="Times New Roman" w:cs="Times New Roman"/>
        </w:rPr>
        <w:t xml:space="preserve">, </w:t>
      </w:r>
      <w:proofErr w:type="gramStart"/>
      <w:r w:rsidRPr="006C55C3">
        <w:rPr>
          <w:rFonts w:ascii="Times New Roman" w:hAnsi="Times New Roman" w:cs="Times New Roman"/>
        </w:rPr>
        <w:t>df=</w:t>
      </w:r>
      <w:proofErr w:type="gramEnd"/>
      <w:r>
        <w:rPr>
          <w:rFonts w:ascii="Times New Roman" w:hAnsi="Times New Roman" w:cs="Times New Roman"/>
        </w:rPr>
        <w:t>3</w:t>
      </w:r>
      <w:r w:rsidRPr="006C55C3">
        <w:rPr>
          <w:rFonts w:ascii="Times New Roman" w:hAnsi="Times New Roman" w:cs="Times New Roman"/>
        </w:rPr>
        <w:t>, p=0.</w:t>
      </w:r>
      <w:r w:rsidR="0056635B">
        <w:rPr>
          <w:rFonts w:ascii="Times New Roman" w:hAnsi="Times New Roman" w:cs="Times New Roman"/>
        </w:rPr>
        <w:t>41; see AppendixTable4c for the model output).</w:t>
      </w:r>
    </w:p>
    <w:p w14:paraId="43263F22" w14:textId="2927DDA6"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w:t>
      </w:r>
      <w:r>
        <w:rPr>
          <w:rFonts w:ascii="Times New Roman" w:hAnsi="Times New Roman" w:cs="Times New Roman"/>
          <w:b/>
        </w:rPr>
        <w:t>ting effect on above peeks only.</w:t>
      </w:r>
      <w:r w:rsidRPr="00294EF0">
        <w:rPr>
          <w:rFonts w:ascii="Times New Roman" w:hAnsi="Times New Roman" w:cs="Times New Roman"/>
          <w:b/>
        </w:rPr>
        <w:t xml:space="preserve"> All 3 visibility conditions: PIPs and PPP.</w:t>
      </w:r>
    </w:p>
    <w:p w14:paraId="06E79482" w14:textId="0C7F992D" w:rsidR="00294EF0" w:rsidRDefault="00294EF0" w:rsidP="0056635B">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09C39CFD" w14:textId="6325D0A8" w:rsidR="0056635B" w:rsidRPr="00294EF0" w:rsidRDefault="0056635B" w:rsidP="00294EF0">
      <w:pPr>
        <w:spacing w:line="360" w:lineRule="auto"/>
        <w:ind w:left="360"/>
        <w:rPr>
          <w:rFonts w:ascii="Times New Roman" w:hAnsi="Times New Roman" w:cs="Times New Roman"/>
          <w:u w:val="single"/>
        </w:rPr>
      </w:pPr>
      <w:r w:rsidRPr="007641E9">
        <w:rPr>
          <w:rFonts w:ascii="Times New Roman" w:hAnsi="Times New Roman" w:cs="Times New Roman"/>
        </w:rPr>
        <w:t>To analyse the effect of baiting confi</w:t>
      </w:r>
      <w:r>
        <w:rPr>
          <w:rFonts w:ascii="Times New Roman" w:hAnsi="Times New Roman" w:cs="Times New Roman"/>
        </w:rPr>
        <w:t>guration on the presence of above peeks only</w:t>
      </w:r>
      <w:r w:rsidRPr="007641E9">
        <w:rPr>
          <w:rFonts w:ascii="Times New Roman" w:hAnsi="Times New Roman" w:cs="Times New Roman"/>
        </w:rPr>
        <w:t xml:space="preserve"> during the 5 second peeking interval of the test trials (opaque trials) we subset the data into visibility conditions and using only data from the opaque trials </w:t>
      </w:r>
      <w:r>
        <w:rPr>
          <w:rFonts w:ascii="Times New Roman" w:hAnsi="Times New Roman" w:cs="Times New Roman"/>
        </w:rPr>
        <w:t>(Opaque &amp; Opaque2), we f</w:t>
      </w:r>
      <w:r w:rsidRPr="007641E9">
        <w:rPr>
          <w:rFonts w:ascii="Times New Roman" w:hAnsi="Times New Roman" w:cs="Times New Roman"/>
        </w:rPr>
        <w:t xml:space="preserve">itted a GLMM with the presence of </w:t>
      </w:r>
      <w:r>
        <w:rPr>
          <w:rFonts w:ascii="Times New Roman" w:hAnsi="Times New Roman" w:cs="Times New Roman"/>
        </w:rPr>
        <w:t>above</w:t>
      </w:r>
      <w:r w:rsidRPr="007641E9">
        <w:rPr>
          <w:rFonts w:ascii="Times New Roman" w:hAnsi="Times New Roman" w:cs="Times New Roman"/>
        </w:rPr>
        <w:t xml:space="preserve"> peeks during the 5 second peeking interval as the dependent variable (DV), and the test predictor variables baiting configuration and trial number. Th</w:t>
      </w:r>
      <w:r>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17.31</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p=0.002; see AppendixTable5a</w:t>
      </w:r>
      <w:r w:rsidRPr="007641E9">
        <w:rPr>
          <w:rFonts w:ascii="Times New Roman" w:hAnsi="Times New Roman" w:cs="Times New Roman"/>
        </w:rPr>
        <w:t xml:space="preserve"> for the model output). </w:t>
      </w:r>
      <w:r>
        <w:rPr>
          <w:rFonts w:ascii="Times New Roman" w:hAnsi="Times New Roman" w:cs="Times New Roman"/>
        </w:rPr>
        <w:t>Baiting configuration was a significant predictor for the presence of peeking (</w:t>
      </w:r>
      <w:r w:rsidRPr="007641E9">
        <w:rPr>
          <w:rFonts w:ascii="Times New Roman" w:hAnsi="Times New Roman" w:cs="Times New Roman"/>
        </w:rPr>
        <w:t>LRT: χ2=</w:t>
      </w:r>
      <w:r>
        <w:rPr>
          <w:rFonts w:ascii="Times New Roman" w:hAnsi="Times New Roman" w:cs="Times New Roman"/>
        </w:rPr>
        <w:t>15.69</w:t>
      </w:r>
      <w:r w:rsidRPr="007641E9">
        <w:rPr>
          <w:rFonts w:ascii="Times New Roman" w:hAnsi="Times New Roman" w:cs="Times New Roman"/>
        </w:rPr>
        <w:t>, df=</w:t>
      </w:r>
      <w:r>
        <w:rPr>
          <w:rFonts w:ascii="Times New Roman" w:hAnsi="Times New Roman" w:cs="Times New Roman"/>
        </w:rPr>
        <w:t xml:space="preserve">3, p=0.001), with peeking being significantly more common when no baiting was visible (None-visible) compared to any of the other configurations which were not different from each other (Tukey HSD: All-Bottom: z=-0.08,p=0.99; All-Top: z=1.11,p=0.68; Bottom-Top: z=1.16,p=0.65; All-None: z=4.42,p&lt;0.001; Bottom-None: z=4.48,p&lt;0.001; </w:t>
      </w:r>
      <w:proofErr w:type="spellStart"/>
      <w:r>
        <w:rPr>
          <w:rFonts w:ascii="Times New Roman" w:hAnsi="Times New Roman" w:cs="Times New Roman"/>
        </w:rPr>
        <w:t>Top-None:z</w:t>
      </w:r>
      <w:proofErr w:type="spellEnd"/>
      <w:r>
        <w:rPr>
          <w:rFonts w:ascii="Times New Roman" w:hAnsi="Times New Roman" w:cs="Times New Roman"/>
        </w:rPr>
        <w:t>=-4.27,p&lt;0.001).</w:t>
      </w:r>
    </w:p>
    <w:p w14:paraId="038E7DDF" w14:textId="1623F990" w:rsidR="00294EF0" w:rsidRDefault="00294EF0" w:rsidP="00282C27">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65266370" w14:textId="56DBFCCE" w:rsidR="00282C27" w:rsidRPr="00294EF0" w:rsidRDefault="00282C27" w:rsidP="00294EF0">
      <w:pPr>
        <w:spacing w:line="360" w:lineRule="auto"/>
        <w:ind w:left="360"/>
        <w:rPr>
          <w:rFonts w:ascii="Times New Roman" w:hAnsi="Times New Roman" w:cs="Times New Roman"/>
          <w:u w:val="single"/>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Pr="007641E9">
        <w:rPr>
          <w:rFonts w:ascii="Times New Roman" w:hAnsi="Times New Roman" w:cs="Times New Roman"/>
        </w:rPr>
        <w:t xml:space="preserve"> analyse</w:t>
      </w:r>
      <w:r>
        <w:rPr>
          <w:rFonts w:ascii="Times New Roman" w:hAnsi="Times New Roman" w:cs="Times New Roman"/>
        </w:rPr>
        <w:t>d</w:t>
      </w:r>
      <w:r w:rsidRPr="007641E9">
        <w:rPr>
          <w:rFonts w:ascii="Times New Roman" w:hAnsi="Times New Roman" w:cs="Times New Roman"/>
        </w:rPr>
        <w:t xml:space="preserve"> the effect of baiting conf</w:t>
      </w:r>
      <w:r>
        <w:rPr>
          <w:rFonts w:ascii="Times New Roman" w:hAnsi="Times New Roman" w:cs="Times New Roman"/>
        </w:rPr>
        <w:t>iguration on the presence of pre-</w:t>
      </w:r>
      <w:r w:rsidRPr="007641E9">
        <w:rPr>
          <w:rFonts w:ascii="Times New Roman" w:hAnsi="Times New Roman" w:cs="Times New Roman"/>
        </w:rPr>
        <w:t>peeking</w:t>
      </w:r>
      <w:r>
        <w:rPr>
          <w:rFonts w:ascii="Times New Roman" w:hAnsi="Times New Roman" w:cs="Times New Roman"/>
        </w:rPr>
        <w:t>-interval peeks during</w:t>
      </w:r>
      <w:r w:rsidRPr="007641E9">
        <w:rPr>
          <w:rFonts w:ascii="Times New Roman" w:hAnsi="Times New Roman" w:cs="Times New Roman"/>
        </w:rPr>
        <w:t xml:space="preserve"> </w:t>
      </w:r>
      <w:r>
        <w:rPr>
          <w:rFonts w:ascii="Times New Roman" w:hAnsi="Times New Roman" w:cs="Times New Roman"/>
        </w:rPr>
        <w:t>the test trials (opaque trials). We f</w:t>
      </w:r>
      <w:r w:rsidRPr="007641E9">
        <w:rPr>
          <w:rFonts w:ascii="Times New Roman" w:hAnsi="Times New Roman" w:cs="Times New Roman"/>
        </w:rPr>
        <w:t>itted a</w:t>
      </w:r>
      <w:r>
        <w:rPr>
          <w:rFonts w:ascii="Times New Roman" w:hAnsi="Times New Roman" w:cs="Times New Roman"/>
        </w:rPr>
        <w:t xml:space="preserve"> GLMM with the presence of any PPPS </w:t>
      </w:r>
      <w:r w:rsidRPr="007641E9">
        <w:rPr>
          <w:rFonts w:ascii="Times New Roman" w:hAnsi="Times New Roman" w:cs="Times New Roman"/>
        </w:rPr>
        <w:t>as the dependent variable (DV), and the test predictor variables baiting configuration and trial number. Th</w:t>
      </w:r>
      <w:r>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14.36</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p=0.006; see AppendixTable5b</w:t>
      </w:r>
      <w:r w:rsidRPr="007641E9">
        <w:rPr>
          <w:rFonts w:ascii="Times New Roman" w:hAnsi="Times New Roman" w:cs="Times New Roman"/>
        </w:rPr>
        <w:t xml:space="preserve"> for the model output). </w:t>
      </w:r>
      <w:r>
        <w:rPr>
          <w:rFonts w:ascii="Times New Roman" w:hAnsi="Times New Roman" w:cs="Times New Roman"/>
        </w:rPr>
        <w:t>Baiting configuration was a significant predictor for the presence of peeking (</w:t>
      </w:r>
      <w:r w:rsidRPr="007641E9">
        <w:rPr>
          <w:rFonts w:ascii="Times New Roman" w:hAnsi="Times New Roman" w:cs="Times New Roman"/>
        </w:rPr>
        <w:t>LRT: χ2=</w:t>
      </w:r>
      <w:r>
        <w:rPr>
          <w:rFonts w:ascii="Times New Roman" w:hAnsi="Times New Roman" w:cs="Times New Roman"/>
        </w:rPr>
        <w:t>14.58</w:t>
      </w:r>
      <w:r w:rsidRPr="007641E9">
        <w:rPr>
          <w:rFonts w:ascii="Times New Roman" w:hAnsi="Times New Roman" w:cs="Times New Roman"/>
        </w:rPr>
        <w:t>, df=</w:t>
      </w:r>
      <w:r>
        <w:rPr>
          <w:rFonts w:ascii="Times New Roman" w:hAnsi="Times New Roman" w:cs="Times New Roman"/>
        </w:rPr>
        <w:t xml:space="preserve">3, p=0.002), with peeking being significantly less common when no baiting was visible (None-visible) compared to any of the other configurations </w:t>
      </w:r>
      <w:r>
        <w:rPr>
          <w:rFonts w:ascii="Times New Roman" w:hAnsi="Times New Roman" w:cs="Times New Roman"/>
        </w:rPr>
        <w:lastRenderedPageBreak/>
        <w:t xml:space="preserve">which were not different from each other (Tukey HSD: All-Bottom: </w:t>
      </w:r>
      <w:r w:rsidR="009A2265">
        <w:rPr>
          <w:rFonts w:ascii="Times New Roman" w:hAnsi="Times New Roman" w:cs="Times New Roman"/>
        </w:rPr>
        <w:t>z=0.21,p=0.99</w:t>
      </w:r>
      <w:r>
        <w:rPr>
          <w:rFonts w:ascii="Times New Roman" w:hAnsi="Times New Roman" w:cs="Times New Roman"/>
        </w:rPr>
        <w:t>; All-Top: z=</w:t>
      </w:r>
      <w:r w:rsidR="009A2265">
        <w:rPr>
          <w:rFonts w:ascii="Times New Roman" w:hAnsi="Times New Roman" w:cs="Times New Roman"/>
        </w:rPr>
        <w:t>-0.61</w:t>
      </w:r>
      <w:r>
        <w:rPr>
          <w:rFonts w:ascii="Times New Roman" w:hAnsi="Times New Roman" w:cs="Times New Roman"/>
        </w:rPr>
        <w:t>,p=0.9</w:t>
      </w:r>
      <w:r w:rsidR="009A2265">
        <w:rPr>
          <w:rFonts w:ascii="Times New Roman" w:hAnsi="Times New Roman" w:cs="Times New Roman"/>
        </w:rPr>
        <w:t>2</w:t>
      </w:r>
      <w:r>
        <w:rPr>
          <w:rFonts w:ascii="Times New Roman" w:hAnsi="Times New Roman" w:cs="Times New Roman"/>
        </w:rPr>
        <w:t>; Bottom-Top: z=</w:t>
      </w:r>
      <w:r w:rsidR="009A2265">
        <w:rPr>
          <w:rFonts w:ascii="Times New Roman" w:hAnsi="Times New Roman" w:cs="Times New Roman"/>
        </w:rPr>
        <w:t>-0.83</w:t>
      </w:r>
      <w:r>
        <w:rPr>
          <w:rFonts w:ascii="Times New Roman" w:hAnsi="Times New Roman" w:cs="Times New Roman"/>
        </w:rPr>
        <w:t>,p=0.</w:t>
      </w:r>
      <w:r w:rsidR="009A2265">
        <w:rPr>
          <w:rFonts w:ascii="Times New Roman" w:hAnsi="Times New Roman" w:cs="Times New Roman"/>
        </w:rPr>
        <w:t>83</w:t>
      </w:r>
      <w:r>
        <w:rPr>
          <w:rFonts w:ascii="Times New Roman" w:hAnsi="Times New Roman" w:cs="Times New Roman"/>
        </w:rPr>
        <w:t>; All-None: z=</w:t>
      </w:r>
      <w:r w:rsidR="009A2265">
        <w:rPr>
          <w:rFonts w:ascii="Times New Roman" w:hAnsi="Times New Roman" w:cs="Times New Roman"/>
        </w:rPr>
        <w:t>-</w:t>
      </w:r>
      <w:r>
        <w:rPr>
          <w:rFonts w:ascii="Times New Roman" w:hAnsi="Times New Roman" w:cs="Times New Roman"/>
        </w:rPr>
        <w:t>2</w:t>
      </w:r>
      <w:r w:rsidR="009A2265">
        <w:rPr>
          <w:rFonts w:ascii="Times New Roman" w:hAnsi="Times New Roman" w:cs="Times New Roman"/>
        </w:rPr>
        <w:t>.88,p=</w:t>
      </w:r>
      <w:r>
        <w:rPr>
          <w:rFonts w:ascii="Times New Roman" w:hAnsi="Times New Roman" w:cs="Times New Roman"/>
        </w:rPr>
        <w:t>0.0</w:t>
      </w:r>
      <w:r w:rsidR="009A2265">
        <w:rPr>
          <w:rFonts w:ascii="Times New Roman" w:hAnsi="Times New Roman" w:cs="Times New Roman"/>
        </w:rPr>
        <w:t>2; Bottom-None: z=-2.98</w:t>
      </w:r>
      <w:r>
        <w:rPr>
          <w:rFonts w:ascii="Times New Roman" w:hAnsi="Times New Roman" w:cs="Times New Roman"/>
        </w:rPr>
        <w:t>,p&lt;0.0</w:t>
      </w:r>
      <w:r w:rsidR="009A2265">
        <w:rPr>
          <w:rFonts w:ascii="Times New Roman" w:hAnsi="Times New Roman" w:cs="Times New Roman"/>
        </w:rPr>
        <w:t xml:space="preserve">1; </w:t>
      </w:r>
      <w:proofErr w:type="spellStart"/>
      <w:r w:rsidR="009A2265">
        <w:rPr>
          <w:rFonts w:ascii="Times New Roman" w:hAnsi="Times New Roman" w:cs="Times New Roman"/>
        </w:rPr>
        <w:t>Top-None:z</w:t>
      </w:r>
      <w:proofErr w:type="spellEnd"/>
      <w:r w:rsidR="009A2265">
        <w:rPr>
          <w:rFonts w:ascii="Times New Roman" w:hAnsi="Times New Roman" w:cs="Times New Roman"/>
        </w:rPr>
        <w:t>=2.76</w:t>
      </w:r>
      <w:r>
        <w:rPr>
          <w:rFonts w:ascii="Times New Roman" w:hAnsi="Times New Roman" w:cs="Times New Roman"/>
        </w:rPr>
        <w:t>,p</w:t>
      </w:r>
      <w:r w:rsidR="009A2265">
        <w:rPr>
          <w:rFonts w:ascii="Times New Roman" w:hAnsi="Times New Roman" w:cs="Times New Roman"/>
        </w:rPr>
        <w:t>=0.03</w:t>
      </w:r>
      <w:r>
        <w:rPr>
          <w:rFonts w:ascii="Times New Roman" w:hAnsi="Times New Roman" w:cs="Times New Roman"/>
        </w:rPr>
        <w:t>).</w:t>
      </w:r>
    </w:p>
    <w:p w14:paraId="088AAB71" w14:textId="1654880E"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baiting effect on above peeks only. Opaque2 excluded: A</w:t>
      </w:r>
      <w:r>
        <w:rPr>
          <w:rFonts w:ascii="Times New Roman" w:hAnsi="Times New Roman" w:cs="Times New Roman"/>
          <w:b/>
        </w:rPr>
        <w:t>ny peeks, PIPs, PPPs.</w:t>
      </w:r>
    </w:p>
    <w:p w14:paraId="10DAF7C5" w14:textId="77777777" w:rsidR="00275EEF" w:rsidRDefault="00275EEF" w:rsidP="00FA4A9E">
      <w:pPr>
        <w:spacing w:after="0" w:line="360" w:lineRule="auto"/>
        <w:ind w:left="360"/>
        <w:rPr>
          <w:rFonts w:ascii="Times New Roman" w:hAnsi="Times New Roman" w:cs="Times New Roman"/>
          <w:u w:val="single"/>
        </w:rPr>
      </w:pPr>
      <w:r>
        <w:rPr>
          <w:rFonts w:ascii="Times New Roman" w:hAnsi="Times New Roman" w:cs="Times New Roman"/>
          <w:u w:val="single"/>
        </w:rPr>
        <w:t>Any peeks</w:t>
      </w:r>
    </w:p>
    <w:p w14:paraId="18178745" w14:textId="3D502BE1" w:rsidR="00FA4A9E" w:rsidRDefault="00FA4A9E" w:rsidP="00275EEF">
      <w:pPr>
        <w:spacing w:line="360" w:lineRule="auto"/>
        <w:ind w:left="360"/>
        <w:rPr>
          <w:rFonts w:ascii="Times New Roman" w:hAnsi="Times New Roman" w:cs="Times New Roman"/>
          <w:u w:val="single"/>
        </w:rPr>
      </w:pPr>
      <w:r w:rsidRPr="00165467">
        <w:rPr>
          <w:rFonts w:ascii="Times New Roman" w:hAnsi="Times New Roman" w:cs="Times New Roman"/>
        </w:rPr>
        <w:t xml:space="preserve">To analyse the effect of baiting configuration on the presence of </w:t>
      </w:r>
      <w:r>
        <w:rPr>
          <w:rFonts w:ascii="Times New Roman" w:hAnsi="Times New Roman" w:cs="Times New Roman"/>
        </w:rPr>
        <w:t xml:space="preserve">any </w:t>
      </w:r>
      <w:r w:rsidRPr="00165467">
        <w:rPr>
          <w:rFonts w:ascii="Times New Roman" w:hAnsi="Times New Roman" w:cs="Times New Roman"/>
        </w:rPr>
        <w:t>peeking above the barrier</w:t>
      </w:r>
      <w:r>
        <w:rPr>
          <w:rFonts w:ascii="Times New Roman" w:hAnsi="Times New Roman" w:cs="Times New Roman"/>
        </w:rPr>
        <w:t xml:space="preserve"> during</w:t>
      </w:r>
      <w:r w:rsidRPr="00165467">
        <w:rPr>
          <w:rFonts w:ascii="Times New Roman" w:hAnsi="Times New Roman" w:cs="Times New Roman"/>
        </w:rPr>
        <w:t xml:space="preserve"> the test trial (opaque trials) we used </w:t>
      </w:r>
      <w:r>
        <w:rPr>
          <w:rFonts w:ascii="Times New Roman" w:hAnsi="Times New Roman" w:cs="Times New Roman"/>
        </w:rPr>
        <w:t>only data from the opaque trial</w:t>
      </w:r>
      <w:r w:rsidRPr="00165467">
        <w:rPr>
          <w:rFonts w:ascii="Times New Roman" w:hAnsi="Times New Roman" w:cs="Times New Roman"/>
        </w:rPr>
        <w:t xml:space="preserve"> and fitted a GLMM with the presence of above peeks </w:t>
      </w:r>
      <w:r>
        <w:rPr>
          <w:rFonts w:ascii="Times New Roman" w:hAnsi="Times New Roman" w:cs="Times New Roman"/>
        </w:rPr>
        <w:t xml:space="preserve">as </w:t>
      </w:r>
      <w:r w:rsidRPr="00165467">
        <w:rPr>
          <w:rFonts w:ascii="Times New Roman" w:hAnsi="Times New Roman" w:cs="Times New Roman"/>
        </w:rPr>
        <w:t>the dependent variable (DV), and the test predictor variables baiting configuration and trial number.</w:t>
      </w:r>
      <w:r>
        <w:rPr>
          <w:rFonts w:ascii="Times New Roman" w:hAnsi="Times New Roman" w:cs="Times New Roman"/>
        </w:rPr>
        <w:t xml:space="preserve"> </w:t>
      </w:r>
      <w:r w:rsidRPr="00165467">
        <w:rPr>
          <w:rFonts w:ascii="Times New Roman" w:hAnsi="Times New Roman" w:cs="Times New Roman"/>
        </w:rPr>
        <w:t xml:space="preserve">The model was </w:t>
      </w:r>
      <w:r>
        <w:rPr>
          <w:rFonts w:ascii="Times New Roman" w:hAnsi="Times New Roman" w:cs="Times New Roman"/>
        </w:rPr>
        <w:t xml:space="preserve">not </w:t>
      </w:r>
      <w:r w:rsidRPr="00165467">
        <w:rPr>
          <w:rFonts w:ascii="Times New Roman" w:hAnsi="Times New Roman" w:cs="Times New Roman"/>
        </w:rPr>
        <w:t>significant when compared to a null model la</w:t>
      </w:r>
      <w:r>
        <w:rPr>
          <w:rFonts w:ascii="Times New Roman" w:hAnsi="Times New Roman" w:cs="Times New Roman"/>
        </w:rPr>
        <w:t>cking the predictors (LRT: χ2=</w:t>
      </w:r>
      <w:r w:rsidRPr="00165467">
        <w:rPr>
          <w:rFonts w:ascii="Times New Roman" w:hAnsi="Times New Roman" w:cs="Times New Roman"/>
        </w:rPr>
        <w:t>7</w:t>
      </w:r>
      <w:r>
        <w:rPr>
          <w:rFonts w:ascii="Times New Roman" w:hAnsi="Times New Roman" w:cs="Times New Roman"/>
        </w:rPr>
        <w:t>.</w:t>
      </w:r>
      <w:r w:rsidRPr="00165467">
        <w:rPr>
          <w:rFonts w:ascii="Times New Roman" w:hAnsi="Times New Roman" w:cs="Times New Roman"/>
        </w:rPr>
        <w:t>5</w:t>
      </w:r>
      <w:r>
        <w:rPr>
          <w:rFonts w:ascii="Times New Roman" w:hAnsi="Times New Roman" w:cs="Times New Roman"/>
        </w:rPr>
        <w:t xml:space="preserve">2, </w:t>
      </w:r>
      <w:proofErr w:type="gramStart"/>
      <w:r>
        <w:rPr>
          <w:rFonts w:ascii="Times New Roman" w:hAnsi="Times New Roman" w:cs="Times New Roman"/>
        </w:rPr>
        <w:t>df=</w:t>
      </w:r>
      <w:proofErr w:type="gramEnd"/>
      <w:r>
        <w:rPr>
          <w:rFonts w:ascii="Times New Roman" w:hAnsi="Times New Roman" w:cs="Times New Roman"/>
        </w:rPr>
        <w:t>4, p=0.11</w:t>
      </w:r>
      <w:r w:rsidRPr="00165467">
        <w:rPr>
          <w:rFonts w:ascii="Times New Roman" w:hAnsi="Times New Roman" w:cs="Times New Roman"/>
        </w:rPr>
        <w:t xml:space="preserve">; see </w:t>
      </w:r>
      <w:r>
        <w:rPr>
          <w:rFonts w:ascii="Times New Roman" w:hAnsi="Times New Roman" w:cs="Times New Roman"/>
        </w:rPr>
        <w:t>AppendixTable6a</w:t>
      </w:r>
      <w:r w:rsidRPr="00165467">
        <w:rPr>
          <w:rFonts w:ascii="Times New Roman" w:hAnsi="Times New Roman" w:cs="Times New Roman"/>
        </w:rPr>
        <w:t xml:space="preserve"> for the model output). </w:t>
      </w:r>
    </w:p>
    <w:p w14:paraId="5F78A21E" w14:textId="77777777" w:rsidR="00275EEF" w:rsidRDefault="00294EF0" w:rsidP="00275EEF">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r w:rsidR="00275EEF" w:rsidRPr="00275EEF">
        <w:rPr>
          <w:rFonts w:ascii="Times New Roman" w:hAnsi="Times New Roman" w:cs="Times New Roman"/>
        </w:rPr>
        <w:t xml:space="preserve"> </w:t>
      </w:r>
    </w:p>
    <w:p w14:paraId="0133A272" w14:textId="1D17EBFB" w:rsidR="00275EEF" w:rsidRDefault="00275EEF" w:rsidP="00275EEF">
      <w:pPr>
        <w:spacing w:line="360" w:lineRule="auto"/>
        <w:ind w:left="360"/>
        <w:rPr>
          <w:rFonts w:ascii="Times New Roman" w:hAnsi="Times New Roman" w:cs="Times New Roman"/>
        </w:rPr>
      </w:pPr>
      <w:r w:rsidRPr="00165467">
        <w:rPr>
          <w:rFonts w:ascii="Times New Roman" w:hAnsi="Times New Roman" w:cs="Times New Roman"/>
        </w:rPr>
        <w:t xml:space="preserve">To analyse the effect of baiting configuration on the presence of peeking above the barrier during the 5 second peeking interval of the test trials (opaque trials) we used only data from the opaque trials and fitted a GLMM with the presence of above peeks during the 5 second peeking interval as the dependent variable (DV), and the test predictor variables baiting configuration and trial number. The model was significant when compared to a null model lacking these test predictors (LRT: χ2=15.47, </w:t>
      </w:r>
      <w:proofErr w:type="gramStart"/>
      <w:r w:rsidRPr="00165467">
        <w:rPr>
          <w:rFonts w:ascii="Times New Roman" w:hAnsi="Times New Roman" w:cs="Times New Roman"/>
        </w:rPr>
        <w:t>df=</w:t>
      </w:r>
      <w:proofErr w:type="gramEnd"/>
      <w:r w:rsidRPr="00165467">
        <w:rPr>
          <w:rFonts w:ascii="Times New Roman" w:hAnsi="Times New Roman" w:cs="Times New Roman"/>
        </w:rPr>
        <w:t xml:space="preserve">4, p=0.004; see </w:t>
      </w:r>
      <w:r w:rsidR="00FA4A9E">
        <w:rPr>
          <w:rFonts w:ascii="Times New Roman" w:hAnsi="Times New Roman" w:cs="Times New Roman"/>
        </w:rPr>
        <w:t>AppendixT</w:t>
      </w:r>
      <w:r w:rsidRPr="00165467">
        <w:rPr>
          <w:rFonts w:ascii="Times New Roman" w:hAnsi="Times New Roman" w:cs="Times New Roman"/>
        </w:rPr>
        <w:t>able</w:t>
      </w:r>
      <w:r w:rsidR="00FA4A9E">
        <w:rPr>
          <w:rFonts w:ascii="Times New Roman" w:hAnsi="Times New Roman" w:cs="Times New Roman"/>
        </w:rPr>
        <w:t>6b</w:t>
      </w:r>
      <w:r w:rsidRPr="00165467">
        <w:rPr>
          <w:rFonts w:ascii="Times New Roman" w:hAnsi="Times New Roman" w:cs="Times New Roman"/>
        </w:rPr>
        <w:t xml:space="preserve"> for the model output). The likelihood of peeking above was significantly affected by the baiting configuration (LRT: χ2=12.28, </w:t>
      </w:r>
      <w:proofErr w:type="gramStart"/>
      <w:r w:rsidRPr="00165467">
        <w:rPr>
          <w:rFonts w:ascii="Times New Roman" w:hAnsi="Times New Roman" w:cs="Times New Roman"/>
        </w:rPr>
        <w:t>df=</w:t>
      </w:r>
      <w:proofErr w:type="gramEnd"/>
      <w:r w:rsidRPr="00165467">
        <w:rPr>
          <w:rFonts w:ascii="Times New Roman" w:hAnsi="Times New Roman" w:cs="Times New Roman"/>
        </w:rPr>
        <w:t xml:space="preserve">3, p=0.006) </w:t>
      </w:r>
      <w:commentRangeStart w:id="159"/>
      <w:r w:rsidRPr="00165467">
        <w:rPr>
          <w:rFonts w:ascii="Times New Roman" w:hAnsi="Times New Roman" w:cs="Times New Roman"/>
        </w:rPr>
        <w:t>with</w:t>
      </w:r>
      <w:commentRangeEnd w:id="159"/>
      <w:r w:rsidR="00FA4A9E">
        <w:rPr>
          <w:rStyle w:val="CommentReference"/>
        </w:rPr>
        <w:commentReference w:id="159"/>
      </w:r>
      <w:r w:rsidRPr="00165467">
        <w:rPr>
          <w:rFonts w:ascii="Times New Roman" w:hAnsi="Times New Roman" w:cs="Times New Roman"/>
        </w:rPr>
        <w:t xml:space="preserve"> peeking above being more common when none of the baiting was visible.</w:t>
      </w:r>
      <w:r w:rsidR="00FA4A9E">
        <w:rPr>
          <w:rFonts w:ascii="Times New Roman" w:hAnsi="Times New Roman" w:cs="Times New Roman"/>
        </w:rPr>
        <w:t xml:space="preserve"> </w:t>
      </w:r>
      <w:r w:rsidRPr="00165467">
        <w:rPr>
          <w:rFonts w:ascii="Times New Roman" w:hAnsi="Times New Roman" w:cs="Times New Roman"/>
        </w:rPr>
        <w:t xml:space="preserve">Following this significant result we ran pairwise comparisons for the 4 baiting configurations and found that there was no significant difference in rates of above peeks between any of the configurations (all – bottom: z=0.231,p=0.995; all – top: z=-1.013, p=0.714; bottom – top: z=-0.871, p=0.798; all – none: z=-2.108, p=0.129; bottom – none: z=-2.174, p=0.111; top – none: z=-1.895, </w:t>
      </w:r>
      <w:commentRangeStart w:id="160"/>
      <w:r w:rsidRPr="00165467">
        <w:rPr>
          <w:rFonts w:ascii="Times New Roman" w:hAnsi="Times New Roman" w:cs="Times New Roman"/>
        </w:rPr>
        <w:t>p</w:t>
      </w:r>
      <w:commentRangeEnd w:id="160"/>
      <w:r w:rsidRPr="00165467">
        <w:rPr>
          <w:rStyle w:val="CommentReference"/>
          <w:rFonts w:ascii="Times New Roman" w:hAnsi="Times New Roman" w:cs="Times New Roman"/>
        </w:rPr>
        <w:commentReference w:id="160"/>
      </w:r>
      <w:r>
        <w:rPr>
          <w:rFonts w:ascii="Times New Roman" w:hAnsi="Times New Roman" w:cs="Times New Roman"/>
        </w:rPr>
        <w:t>=0.201)</w:t>
      </w:r>
    </w:p>
    <w:p w14:paraId="50AF2129" w14:textId="77777777" w:rsidR="00275EEF" w:rsidRDefault="00294EF0" w:rsidP="00275EEF">
      <w:pPr>
        <w:spacing w:after="0" w:line="360" w:lineRule="auto"/>
        <w:ind w:left="360"/>
        <w:rPr>
          <w:rFonts w:ascii="Times New Roman" w:hAnsi="Times New Roman" w:cs="Times New Roman"/>
        </w:rPr>
      </w:pPr>
      <w:r w:rsidRPr="00294EF0">
        <w:rPr>
          <w:rFonts w:ascii="Times New Roman" w:hAnsi="Times New Roman" w:cs="Times New Roman"/>
          <w:u w:val="single"/>
        </w:rPr>
        <w:t>PPPs</w:t>
      </w:r>
      <w:r w:rsidR="00275EEF" w:rsidRPr="00275EEF">
        <w:rPr>
          <w:rFonts w:ascii="Times New Roman" w:hAnsi="Times New Roman" w:cs="Times New Roman"/>
        </w:rPr>
        <w:t xml:space="preserve"> </w:t>
      </w:r>
    </w:p>
    <w:p w14:paraId="7ED587FF" w14:textId="223A1556" w:rsidR="00275EEF" w:rsidRPr="00165467" w:rsidRDefault="00FA4A9E" w:rsidP="00275EEF">
      <w:pPr>
        <w:spacing w:line="360" w:lineRule="auto"/>
        <w:ind w:left="360"/>
        <w:rPr>
          <w:rFonts w:ascii="Times New Roman" w:hAnsi="Times New Roman" w:cs="Times New Roman"/>
        </w:rPr>
      </w:pPr>
      <w:r>
        <w:rPr>
          <w:rFonts w:ascii="Times New Roman" w:hAnsi="Times New Roman" w:cs="Times New Roman"/>
        </w:rPr>
        <w:t xml:space="preserve">As mentioned in 4.c. PPP isn’t </w:t>
      </w:r>
      <w:r w:rsidR="003F2E94">
        <w:rPr>
          <w:rFonts w:ascii="Times New Roman" w:hAnsi="Times New Roman" w:cs="Times New Roman"/>
        </w:rPr>
        <w:t>possible in the none-visible baiting configurations of opaque trials and so as before we used the subset of data without the non-visible baiting configuration. We</w:t>
      </w:r>
      <w:r w:rsidR="00275EEF" w:rsidRPr="00165467">
        <w:rPr>
          <w:rFonts w:ascii="Times New Roman" w:hAnsi="Times New Roman" w:cs="Times New Roman"/>
        </w:rPr>
        <w:t xml:space="preserve"> ran a GLMM with the same test predictors</w:t>
      </w:r>
      <w:r w:rsidR="003F2E94">
        <w:rPr>
          <w:rFonts w:ascii="Times New Roman" w:hAnsi="Times New Roman" w:cs="Times New Roman"/>
        </w:rPr>
        <w:t xml:space="preserve"> as above</w:t>
      </w:r>
      <w:r w:rsidR="00275EEF" w:rsidRPr="00165467">
        <w:rPr>
          <w:rFonts w:ascii="Times New Roman" w:hAnsi="Times New Roman" w:cs="Times New Roman"/>
        </w:rPr>
        <w:t>, but with the dependent variable set to the presence of above pre-peeking peeks (PPPs) for opaque trials only. The model was</w:t>
      </w:r>
      <w:r w:rsidR="003F2E94">
        <w:rPr>
          <w:rFonts w:ascii="Times New Roman" w:hAnsi="Times New Roman" w:cs="Times New Roman"/>
        </w:rPr>
        <w:t xml:space="preserve"> not</w:t>
      </w:r>
      <w:r w:rsidR="00275EEF" w:rsidRPr="00165467">
        <w:rPr>
          <w:rFonts w:ascii="Times New Roman" w:hAnsi="Times New Roman" w:cs="Times New Roman"/>
        </w:rPr>
        <w:t xml:space="preserve"> significant when compared to a null model la</w:t>
      </w:r>
      <w:r w:rsidR="003F2E94">
        <w:rPr>
          <w:rFonts w:ascii="Times New Roman" w:hAnsi="Times New Roman" w:cs="Times New Roman"/>
        </w:rPr>
        <w:t xml:space="preserve">cking the predictors (LRT: χ2=5.08, </w:t>
      </w:r>
      <w:proofErr w:type="gramStart"/>
      <w:r w:rsidR="003F2E94">
        <w:rPr>
          <w:rFonts w:ascii="Times New Roman" w:hAnsi="Times New Roman" w:cs="Times New Roman"/>
        </w:rPr>
        <w:t>df=</w:t>
      </w:r>
      <w:proofErr w:type="gramEnd"/>
      <w:r w:rsidR="003F2E94">
        <w:rPr>
          <w:rFonts w:ascii="Times New Roman" w:hAnsi="Times New Roman" w:cs="Times New Roman"/>
        </w:rPr>
        <w:t>3</w:t>
      </w:r>
      <w:r w:rsidR="00275EEF" w:rsidRPr="00165467">
        <w:rPr>
          <w:rFonts w:ascii="Times New Roman" w:hAnsi="Times New Roman" w:cs="Times New Roman"/>
        </w:rPr>
        <w:t>, p=0.</w:t>
      </w:r>
      <w:r w:rsidR="003F2E94">
        <w:rPr>
          <w:rFonts w:ascii="Times New Roman" w:hAnsi="Times New Roman" w:cs="Times New Roman"/>
        </w:rPr>
        <w:t>17</w:t>
      </w:r>
      <w:r w:rsidR="00275EEF" w:rsidRPr="00165467">
        <w:rPr>
          <w:rFonts w:ascii="Times New Roman" w:hAnsi="Times New Roman" w:cs="Times New Roman"/>
        </w:rPr>
        <w:t xml:space="preserve">; see </w:t>
      </w:r>
      <w:r w:rsidR="003F2E94">
        <w:rPr>
          <w:rFonts w:ascii="Times New Roman" w:hAnsi="Times New Roman" w:cs="Times New Roman"/>
        </w:rPr>
        <w:t>AppendixT</w:t>
      </w:r>
      <w:r w:rsidR="00275EEF" w:rsidRPr="00165467">
        <w:rPr>
          <w:rFonts w:ascii="Times New Roman" w:hAnsi="Times New Roman" w:cs="Times New Roman"/>
        </w:rPr>
        <w:t>able</w:t>
      </w:r>
      <w:r w:rsidR="003F2E94">
        <w:rPr>
          <w:rFonts w:ascii="Times New Roman" w:hAnsi="Times New Roman" w:cs="Times New Roman"/>
        </w:rPr>
        <w:t>6c f</w:t>
      </w:r>
      <w:r w:rsidR="00275EEF" w:rsidRPr="00165467">
        <w:rPr>
          <w:rFonts w:ascii="Times New Roman" w:hAnsi="Times New Roman" w:cs="Times New Roman"/>
        </w:rPr>
        <w:t xml:space="preserve">or the model output). </w:t>
      </w:r>
    </w:p>
    <w:p w14:paraId="43F430E4" w14:textId="393862D1"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w:t>
      </w:r>
      <w:r>
        <w:rPr>
          <w:rFonts w:ascii="Times New Roman" w:hAnsi="Times New Roman" w:cs="Times New Roman"/>
          <w:b/>
        </w:rPr>
        <w:t>ting effect on below peeks only.</w:t>
      </w:r>
      <w:r w:rsidRPr="00294EF0">
        <w:rPr>
          <w:rFonts w:ascii="Times New Roman" w:hAnsi="Times New Roman" w:cs="Times New Roman"/>
          <w:b/>
        </w:rPr>
        <w:t xml:space="preserve"> All 3 visibility conditions: PIPs and PPP.</w:t>
      </w:r>
    </w:p>
    <w:p w14:paraId="0A047053" w14:textId="77777777" w:rsidR="00294EF0" w:rsidRDefault="00294EF0" w:rsidP="00635B29">
      <w:pPr>
        <w:spacing w:after="0" w:line="360" w:lineRule="auto"/>
        <w:ind w:left="360"/>
        <w:rPr>
          <w:rFonts w:ascii="Times New Roman" w:hAnsi="Times New Roman" w:cs="Times New Roman"/>
          <w:u w:val="single"/>
        </w:rPr>
      </w:pPr>
      <w:r w:rsidRPr="00294EF0">
        <w:rPr>
          <w:rFonts w:ascii="Times New Roman" w:hAnsi="Times New Roman" w:cs="Times New Roman"/>
          <w:u w:val="single"/>
        </w:rPr>
        <w:lastRenderedPageBreak/>
        <w:t>PIPs</w:t>
      </w:r>
    </w:p>
    <w:p w14:paraId="65F17A58" w14:textId="701E00DA" w:rsidR="00635B29" w:rsidRPr="00294EF0" w:rsidRDefault="00635B29" w:rsidP="00294EF0">
      <w:pPr>
        <w:spacing w:line="360" w:lineRule="auto"/>
        <w:ind w:left="360"/>
        <w:rPr>
          <w:rFonts w:ascii="Times New Roman" w:hAnsi="Times New Roman" w:cs="Times New Roman"/>
          <w:u w:val="single"/>
        </w:rPr>
      </w:pPr>
      <w:r w:rsidRPr="007641E9">
        <w:rPr>
          <w:rFonts w:ascii="Times New Roman" w:hAnsi="Times New Roman" w:cs="Times New Roman"/>
        </w:rPr>
        <w:t>To analyse the effect of baiting confi</w:t>
      </w:r>
      <w:r>
        <w:rPr>
          <w:rFonts w:ascii="Times New Roman" w:hAnsi="Times New Roman" w:cs="Times New Roman"/>
        </w:rPr>
        <w:t>guration on the presence of below peeks only</w:t>
      </w:r>
      <w:r w:rsidRPr="007641E9">
        <w:rPr>
          <w:rFonts w:ascii="Times New Roman" w:hAnsi="Times New Roman" w:cs="Times New Roman"/>
        </w:rPr>
        <w:t xml:space="preserve"> during the 5 second peeking interval of the test trials (opaque trials) we subset the data into visibility conditions and using only data from the opaque trials </w:t>
      </w:r>
      <w:r>
        <w:rPr>
          <w:rFonts w:ascii="Times New Roman" w:hAnsi="Times New Roman" w:cs="Times New Roman"/>
        </w:rPr>
        <w:t>(Opaque &amp; Opaque2), we f</w:t>
      </w:r>
      <w:r w:rsidRPr="007641E9">
        <w:rPr>
          <w:rFonts w:ascii="Times New Roman" w:hAnsi="Times New Roman" w:cs="Times New Roman"/>
        </w:rPr>
        <w:t xml:space="preserve">itted a GLMM with the presence of </w:t>
      </w:r>
      <w:r>
        <w:rPr>
          <w:rFonts w:ascii="Times New Roman" w:hAnsi="Times New Roman" w:cs="Times New Roman"/>
        </w:rPr>
        <w:t>below</w:t>
      </w:r>
      <w:r w:rsidRPr="007641E9">
        <w:rPr>
          <w:rFonts w:ascii="Times New Roman" w:hAnsi="Times New Roman" w:cs="Times New Roman"/>
        </w:rPr>
        <w:t xml:space="preserve"> peeks during the 5 second peeking interval as the dependent variable (DV), and the test predictor variables baiting configuration and trial number. Th</w:t>
      </w:r>
      <w:r>
        <w:rPr>
          <w:rFonts w:ascii="Times New Roman" w:hAnsi="Times New Roman" w:cs="Times New Roman"/>
        </w:rPr>
        <w:t xml:space="preserve">e model was not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5.08</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p=0.28; see AppendixTable7a</w:t>
      </w:r>
      <w:r w:rsidRPr="007641E9">
        <w:rPr>
          <w:rFonts w:ascii="Times New Roman" w:hAnsi="Times New Roman" w:cs="Times New Roman"/>
        </w:rPr>
        <w:t xml:space="preserve"> for the model output). </w:t>
      </w:r>
    </w:p>
    <w:p w14:paraId="6755DD4B" w14:textId="77777777" w:rsidR="00294EF0" w:rsidRDefault="00294EF0" w:rsidP="00635B29">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6CC35AE8" w14:textId="71CDC82E" w:rsidR="00635B29" w:rsidRPr="00294EF0" w:rsidRDefault="00635B29" w:rsidP="00294EF0">
      <w:pPr>
        <w:spacing w:line="360" w:lineRule="auto"/>
        <w:ind w:left="360"/>
        <w:rPr>
          <w:rFonts w:ascii="Times New Roman" w:hAnsi="Times New Roman" w:cs="Times New Roman"/>
          <w:u w:val="single"/>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Pr="007641E9">
        <w:rPr>
          <w:rFonts w:ascii="Times New Roman" w:hAnsi="Times New Roman" w:cs="Times New Roman"/>
        </w:rPr>
        <w:t xml:space="preserve"> analyse</w:t>
      </w:r>
      <w:r>
        <w:rPr>
          <w:rFonts w:ascii="Times New Roman" w:hAnsi="Times New Roman" w:cs="Times New Roman"/>
        </w:rPr>
        <w:t>d</w:t>
      </w:r>
      <w:r w:rsidRPr="007641E9">
        <w:rPr>
          <w:rFonts w:ascii="Times New Roman" w:hAnsi="Times New Roman" w:cs="Times New Roman"/>
        </w:rPr>
        <w:t xml:space="preserve"> the effect of baiting conf</w:t>
      </w:r>
      <w:r>
        <w:rPr>
          <w:rFonts w:ascii="Times New Roman" w:hAnsi="Times New Roman" w:cs="Times New Roman"/>
        </w:rPr>
        <w:t>iguration on the presence of pre-</w:t>
      </w:r>
      <w:r w:rsidRPr="007641E9">
        <w:rPr>
          <w:rFonts w:ascii="Times New Roman" w:hAnsi="Times New Roman" w:cs="Times New Roman"/>
        </w:rPr>
        <w:t>peeking</w:t>
      </w:r>
      <w:r>
        <w:rPr>
          <w:rFonts w:ascii="Times New Roman" w:hAnsi="Times New Roman" w:cs="Times New Roman"/>
        </w:rPr>
        <w:t>-interval peeks during</w:t>
      </w:r>
      <w:r w:rsidRPr="007641E9">
        <w:rPr>
          <w:rFonts w:ascii="Times New Roman" w:hAnsi="Times New Roman" w:cs="Times New Roman"/>
        </w:rPr>
        <w:t xml:space="preserve"> </w:t>
      </w:r>
      <w:r>
        <w:rPr>
          <w:rFonts w:ascii="Times New Roman" w:hAnsi="Times New Roman" w:cs="Times New Roman"/>
        </w:rPr>
        <w:t>the test trials (opaque trials). We f</w:t>
      </w:r>
      <w:r w:rsidRPr="007641E9">
        <w:rPr>
          <w:rFonts w:ascii="Times New Roman" w:hAnsi="Times New Roman" w:cs="Times New Roman"/>
        </w:rPr>
        <w:t>itted a</w:t>
      </w:r>
      <w:r>
        <w:rPr>
          <w:rFonts w:ascii="Times New Roman" w:hAnsi="Times New Roman" w:cs="Times New Roman"/>
        </w:rPr>
        <w:t xml:space="preserve"> GLMM with the presence of any PPPS </w:t>
      </w:r>
      <w:r w:rsidRPr="007641E9">
        <w:rPr>
          <w:rFonts w:ascii="Times New Roman" w:hAnsi="Times New Roman" w:cs="Times New Roman"/>
        </w:rPr>
        <w:t>as the dependent variable (DV), and the test predictor variables baiting configuration and trial number. Th</w:t>
      </w:r>
      <w:r>
        <w:rPr>
          <w:rFonts w:ascii="Times New Roman" w:hAnsi="Times New Roman" w:cs="Times New Roman"/>
        </w:rPr>
        <w:t xml:space="preserve">e model was not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2.70</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p=0.61; see AppendixTable7b</w:t>
      </w:r>
      <w:r w:rsidRPr="007641E9">
        <w:rPr>
          <w:rFonts w:ascii="Times New Roman" w:hAnsi="Times New Roman" w:cs="Times New Roman"/>
        </w:rPr>
        <w:t xml:space="preserve"> for the model output). </w:t>
      </w:r>
    </w:p>
    <w:p w14:paraId="6417687A" w14:textId="2EDF70B1"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w:t>
      </w:r>
      <w:r>
        <w:rPr>
          <w:rFonts w:ascii="Times New Roman" w:hAnsi="Times New Roman" w:cs="Times New Roman"/>
          <w:b/>
        </w:rPr>
        <w:t>linders GLM baiting effect on below</w:t>
      </w:r>
      <w:r w:rsidRPr="00294EF0">
        <w:rPr>
          <w:rFonts w:ascii="Times New Roman" w:hAnsi="Times New Roman" w:cs="Times New Roman"/>
          <w:b/>
        </w:rPr>
        <w:t xml:space="preserve"> peeks only. Opaque2 excluded: A</w:t>
      </w:r>
      <w:r>
        <w:rPr>
          <w:rFonts w:ascii="Times New Roman" w:hAnsi="Times New Roman" w:cs="Times New Roman"/>
          <w:b/>
        </w:rPr>
        <w:t>ny peeks, PIPs, PPPs.</w:t>
      </w:r>
    </w:p>
    <w:p w14:paraId="5E47ED68" w14:textId="77777777" w:rsidR="00275EEF" w:rsidRDefault="00275EEF" w:rsidP="00635B29">
      <w:pPr>
        <w:spacing w:after="0" w:line="360" w:lineRule="auto"/>
        <w:ind w:left="360"/>
        <w:rPr>
          <w:rFonts w:ascii="Times New Roman" w:hAnsi="Times New Roman" w:cs="Times New Roman"/>
          <w:u w:val="single"/>
        </w:rPr>
      </w:pPr>
      <w:r>
        <w:rPr>
          <w:rFonts w:ascii="Times New Roman" w:hAnsi="Times New Roman" w:cs="Times New Roman"/>
          <w:u w:val="single"/>
        </w:rPr>
        <w:t>Any peeks</w:t>
      </w:r>
    </w:p>
    <w:p w14:paraId="64E9916A" w14:textId="71ED73E3" w:rsidR="00635B29" w:rsidRDefault="00635B29" w:rsidP="00635B29">
      <w:pPr>
        <w:spacing w:line="360" w:lineRule="auto"/>
        <w:ind w:left="360"/>
        <w:rPr>
          <w:rFonts w:ascii="Times New Roman" w:hAnsi="Times New Roman" w:cs="Times New Roman"/>
          <w:u w:val="single"/>
        </w:rPr>
      </w:pPr>
      <w:r w:rsidRPr="00165467">
        <w:rPr>
          <w:rFonts w:ascii="Times New Roman" w:hAnsi="Times New Roman" w:cs="Times New Roman"/>
        </w:rPr>
        <w:t xml:space="preserve">To analyse the effect of baiting configuration on the presence of </w:t>
      </w:r>
      <w:r>
        <w:rPr>
          <w:rFonts w:ascii="Times New Roman" w:hAnsi="Times New Roman" w:cs="Times New Roman"/>
        </w:rPr>
        <w:t xml:space="preserve">any </w:t>
      </w:r>
      <w:r w:rsidRPr="00165467">
        <w:rPr>
          <w:rFonts w:ascii="Times New Roman" w:hAnsi="Times New Roman" w:cs="Times New Roman"/>
        </w:rPr>
        <w:t xml:space="preserve">peeking </w:t>
      </w:r>
      <w:r>
        <w:rPr>
          <w:rFonts w:ascii="Times New Roman" w:hAnsi="Times New Roman" w:cs="Times New Roman"/>
        </w:rPr>
        <w:t>below</w:t>
      </w:r>
      <w:r w:rsidRPr="00165467">
        <w:rPr>
          <w:rFonts w:ascii="Times New Roman" w:hAnsi="Times New Roman" w:cs="Times New Roman"/>
        </w:rPr>
        <w:t xml:space="preserve"> the barrier</w:t>
      </w:r>
      <w:r>
        <w:rPr>
          <w:rFonts w:ascii="Times New Roman" w:hAnsi="Times New Roman" w:cs="Times New Roman"/>
        </w:rPr>
        <w:t xml:space="preserve"> during</w:t>
      </w:r>
      <w:r w:rsidRPr="00165467">
        <w:rPr>
          <w:rFonts w:ascii="Times New Roman" w:hAnsi="Times New Roman" w:cs="Times New Roman"/>
        </w:rPr>
        <w:t xml:space="preserve"> the test trial (opaque trials) we used </w:t>
      </w:r>
      <w:r>
        <w:rPr>
          <w:rFonts w:ascii="Times New Roman" w:hAnsi="Times New Roman" w:cs="Times New Roman"/>
        </w:rPr>
        <w:t>only data from the opaque trial</w:t>
      </w:r>
      <w:r w:rsidRPr="00165467">
        <w:rPr>
          <w:rFonts w:ascii="Times New Roman" w:hAnsi="Times New Roman" w:cs="Times New Roman"/>
        </w:rPr>
        <w:t xml:space="preserve"> and fitted a GLMM with the presence of </w:t>
      </w:r>
      <w:r>
        <w:rPr>
          <w:rFonts w:ascii="Times New Roman" w:hAnsi="Times New Roman" w:cs="Times New Roman"/>
        </w:rPr>
        <w:t>below</w:t>
      </w:r>
      <w:r w:rsidRPr="00165467">
        <w:rPr>
          <w:rFonts w:ascii="Times New Roman" w:hAnsi="Times New Roman" w:cs="Times New Roman"/>
        </w:rPr>
        <w:t xml:space="preserve"> peeks </w:t>
      </w:r>
      <w:r>
        <w:rPr>
          <w:rFonts w:ascii="Times New Roman" w:hAnsi="Times New Roman" w:cs="Times New Roman"/>
        </w:rPr>
        <w:t xml:space="preserve">as </w:t>
      </w:r>
      <w:r w:rsidRPr="00165467">
        <w:rPr>
          <w:rFonts w:ascii="Times New Roman" w:hAnsi="Times New Roman" w:cs="Times New Roman"/>
        </w:rPr>
        <w:t>the dependent variable (DV), and the test predictor variables baiting configuration and trial number.</w:t>
      </w:r>
      <w:r>
        <w:rPr>
          <w:rFonts w:ascii="Times New Roman" w:hAnsi="Times New Roman" w:cs="Times New Roman"/>
        </w:rPr>
        <w:t xml:space="preserve"> </w:t>
      </w:r>
      <w:r w:rsidRPr="00165467">
        <w:rPr>
          <w:rFonts w:ascii="Times New Roman" w:hAnsi="Times New Roman" w:cs="Times New Roman"/>
        </w:rPr>
        <w:t xml:space="preserve">The model was </w:t>
      </w:r>
      <w:r>
        <w:rPr>
          <w:rFonts w:ascii="Times New Roman" w:hAnsi="Times New Roman" w:cs="Times New Roman"/>
        </w:rPr>
        <w:t xml:space="preserve">not </w:t>
      </w:r>
      <w:r w:rsidRPr="00165467">
        <w:rPr>
          <w:rFonts w:ascii="Times New Roman" w:hAnsi="Times New Roman" w:cs="Times New Roman"/>
        </w:rPr>
        <w:t>significant when compared to a null model la</w:t>
      </w:r>
      <w:r>
        <w:rPr>
          <w:rFonts w:ascii="Times New Roman" w:hAnsi="Times New Roman" w:cs="Times New Roman"/>
        </w:rPr>
        <w:t xml:space="preserve">cking the predictors (LRT: χ2=1.82, </w:t>
      </w:r>
      <w:proofErr w:type="gramStart"/>
      <w:r>
        <w:rPr>
          <w:rFonts w:ascii="Times New Roman" w:hAnsi="Times New Roman" w:cs="Times New Roman"/>
        </w:rPr>
        <w:t>df=</w:t>
      </w:r>
      <w:proofErr w:type="gramEnd"/>
      <w:r>
        <w:rPr>
          <w:rFonts w:ascii="Times New Roman" w:hAnsi="Times New Roman" w:cs="Times New Roman"/>
        </w:rPr>
        <w:t>4, p=0.77</w:t>
      </w:r>
      <w:r w:rsidRPr="00165467">
        <w:rPr>
          <w:rFonts w:ascii="Times New Roman" w:hAnsi="Times New Roman" w:cs="Times New Roman"/>
        </w:rPr>
        <w:t xml:space="preserve">; see </w:t>
      </w:r>
      <w:r>
        <w:rPr>
          <w:rFonts w:ascii="Times New Roman" w:hAnsi="Times New Roman" w:cs="Times New Roman"/>
        </w:rPr>
        <w:t>AppendixTable8a</w:t>
      </w:r>
      <w:r w:rsidRPr="00165467">
        <w:rPr>
          <w:rFonts w:ascii="Times New Roman" w:hAnsi="Times New Roman" w:cs="Times New Roman"/>
        </w:rPr>
        <w:t xml:space="preserve"> for the model output). </w:t>
      </w:r>
    </w:p>
    <w:p w14:paraId="203FAF1E" w14:textId="77777777" w:rsidR="00275EEF" w:rsidRDefault="00294EF0" w:rsidP="00275EEF">
      <w:pPr>
        <w:spacing w:after="0" w:line="360" w:lineRule="auto"/>
        <w:ind w:left="360"/>
        <w:rPr>
          <w:rFonts w:ascii="Times New Roman" w:hAnsi="Times New Roman" w:cs="Times New Roman"/>
        </w:rPr>
      </w:pPr>
      <w:r w:rsidRPr="00294EF0">
        <w:rPr>
          <w:rFonts w:ascii="Times New Roman" w:hAnsi="Times New Roman" w:cs="Times New Roman"/>
          <w:u w:val="single"/>
        </w:rPr>
        <w:t>PIPs</w:t>
      </w:r>
      <w:r w:rsidR="00275EEF" w:rsidRPr="00275EEF">
        <w:rPr>
          <w:rFonts w:ascii="Times New Roman" w:hAnsi="Times New Roman" w:cs="Times New Roman"/>
        </w:rPr>
        <w:t xml:space="preserve"> </w:t>
      </w:r>
    </w:p>
    <w:p w14:paraId="0EAA1023" w14:textId="77777777" w:rsidR="00275EEF" w:rsidRDefault="00275EEF" w:rsidP="00275EEF">
      <w:pPr>
        <w:spacing w:line="360" w:lineRule="auto"/>
        <w:ind w:left="360"/>
        <w:rPr>
          <w:rFonts w:ascii="Times New Roman" w:hAnsi="Times New Roman" w:cs="Times New Roman"/>
          <w:u w:val="single"/>
        </w:rPr>
      </w:pPr>
      <w:r>
        <w:rPr>
          <w:rFonts w:ascii="Times New Roman" w:hAnsi="Times New Roman" w:cs="Times New Roman"/>
        </w:rPr>
        <w:t>T</w:t>
      </w:r>
      <w:r w:rsidRPr="00165467">
        <w:rPr>
          <w:rFonts w:ascii="Times New Roman" w:hAnsi="Times New Roman" w:cs="Times New Roman"/>
        </w:rPr>
        <w:t xml:space="preserve">o analyse the effect of baiting configuration on the presence of peeking below the barrier during the 5 second peeking interval of the test trials (opaque trials) we used only data from the opaque trials and fitted a GLMM with the presence of below peeks during the 5 second peeking interval as the dependent variable (DV), and the test predictor variables baiting configuration and trial number. The model was not significant when compared to a null model lacking these test predictors (LRT: χ2=1.32, </w:t>
      </w:r>
      <w:proofErr w:type="gramStart"/>
      <w:r w:rsidRPr="00165467">
        <w:rPr>
          <w:rFonts w:ascii="Times New Roman" w:hAnsi="Times New Roman" w:cs="Times New Roman"/>
        </w:rPr>
        <w:t>df=</w:t>
      </w:r>
      <w:proofErr w:type="gramEnd"/>
      <w:r w:rsidRPr="00165467">
        <w:rPr>
          <w:rFonts w:ascii="Times New Roman" w:hAnsi="Times New Roman" w:cs="Times New Roman"/>
        </w:rPr>
        <w:t>4, p=0.86; see table GLMM2ci for the model output).</w:t>
      </w:r>
    </w:p>
    <w:p w14:paraId="1AEFEE14" w14:textId="77777777" w:rsidR="00275EEF" w:rsidRDefault="00294EF0" w:rsidP="00275EEF">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r w:rsidR="00275EEF">
        <w:rPr>
          <w:rFonts w:ascii="Times New Roman" w:hAnsi="Times New Roman" w:cs="Times New Roman"/>
          <w:u w:val="single"/>
        </w:rPr>
        <w:t xml:space="preserve"> </w:t>
      </w:r>
    </w:p>
    <w:p w14:paraId="04BEAA26" w14:textId="5834671C" w:rsidR="00635B29" w:rsidRPr="00165467" w:rsidRDefault="00635B29" w:rsidP="00635B29">
      <w:pPr>
        <w:spacing w:line="360" w:lineRule="auto"/>
        <w:ind w:left="360"/>
        <w:rPr>
          <w:rFonts w:ascii="Times New Roman" w:hAnsi="Times New Roman" w:cs="Times New Roman"/>
        </w:rPr>
      </w:pPr>
      <w:r>
        <w:rPr>
          <w:rFonts w:ascii="Times New Roman" w:hAnsi="Times New Roman" w:cs="Times New Roman"/>
        </w:rPr>
        <w:t xml:space="preserve">As mentioned in 4.c. </w:t>
      </w:r>
      <w:r w:rsidR="00911FA0">
        <w:rPr>
          <w:rFonts w:ascii="Times New Roman" w:hAnsi="Times New Roman" w:cs="Times New Roman"/>
        </w:rPr>
        <w:t xml:space="preserve">and 6.c. </w:t>
      </w:r>
      <w:r>
        <w:rPr>
          <w:rFonts w:ascii="Times New Roman" w:hAnsi="Times New Roman" w:cs="Times New Roman"/>
        </w:rPr>
        <w:t>PPP isn’t possible in the none-visible baiting configurations of opaque trials and so as before we used the subset of data without the non</w:t>
      </w:r>
      <w:r w:rsidR="00911FA0">
        <w:rPr>
          <w:rFonts w:ascii="Times New Roman" w:hAnsi="Times New Roman" w:cs="Times New Roman"/>
        </w:rPr>
        <w:t>e</w:t>
      </w:r>
      <w:r>
        <w:rPr>
          <w:rFonts w:ascii="Times New Roman" w:hAnsi="Times New Roman" w:cs="Times New Roman"/>
        </w:rPr>
        <w:t>-visible baiting configuration. We</w:t>
      </w:r>
      <w:r w:rsidRPr="00165467">
        <w:rPr>
          <w:rFonts w:ascii="Times New Roman" w:hAnsi="Times New Roman" w:cs="Times New Roman"/>
        </w:rPr>
        <w:t xml:space="preserve"> ran a GLMM with the same test predictors</w:t>
      </w:r>
      <w:r>
        <w:rPr>
          <w:rFonts w:ascii="Times New Roman" w:hAnsi="Times New Roman" w:cs="Times New Roman"/>
        </w:rPr>
        <w:t xml:space="preserve"> as above</w:t>
      </w:r>
      <w:r w:rsidRPr="00165467">
        <w:rPr>
          <w:rFonts w:ascii="Times New Roman" w:hAnsi="Times New Roman" w:cs="Times New Roman"/>
        </w:rPr>
        <w:t xml:space="preserve">, but with the dependent </w:t>
      </w:r>
      <w:r w:rsidRPr="00165467">
        <w:rPr>
          <w:rFonts w:ascii="Times New Roman" w:hAnsi="Times New Roman" w:cs="Times New Roman"/>
        </w:rPr>
        <w:lastRenderedPageBreak/>
        <w:t>variable set to the presence of above pre-peeking peeks (PPPs) for opaque trials only. The model was</w:t>
      </w:r>
      <w:r>
        <w:rPr>
          <w:rFonts w:ascii="Times New Roman" w:hAnsi="Times New Roman" w:cs="Times New Roman"/>
        </w:rPr>
        <w:t xml:space="preserve"> not</w:t>
      </w:r>
      <w:r w:rsidRPr="00165467">
        <w:rPr>
          <w:rFonts w:ascii="Times New Roman" w:hAnsi="Times New Roman" w:cs="Times New Roman"/>
        </w:rPr>
        <w:t xml:space="preserve"> significant when compared to a null model la</w:t>
      </w:r>
      <w:r>
        <w:rPr>
          <w:rFonts w:ascii="Times New Roman" w:hAnsi="Times New Roman" w:cs="Times New Roman"/>
        </w:rPr>
        <w:t>c</w:t>
      </w:r>
      <w:r w:rsidR="00911FA0">
        <w:rPr>
          <w:rFonts w:ascii="Times New Roman" w:hAnsi="Times New Roman" w:cs="Times New Roman"/>
        </w:rPr>
        <w:t>king the predictors (LRT: χ2=2.70</w:t>
      </w:r>
      <w:r>
        <w:rPr>
          <w:rFonts w:ascii="Times New Roman" w:hAnsi="Times New Roman" w:cs="Times New Roman"/>
        </w:rPr>
        <w:t xml:space="preserve">, </w:t>
      </w:r>
      <w:proofErr w:type="gramStart"/>
      <w:r>
        <w:rPr>
          <w:rFonts w:ascii="Times New Roman" w:hAnsi="Times New Roman" w:cs="Times New Roman"/>
        </w:rPr>
        <w:t>df=</w:t>
      </w:r>
      <w:proofErr w:type="gramEnd"/>
      <w:r>
        <w:rPr>
          <w:rFonts w:ascii="Times New Roman" w:hAnsi="Times New Roman" w:cs="Times New Roman"/>
        </w:rPr>
        <w:t>3</w:t>
      </w:r>
      <w:r w:rsidRPr="00165467">
        <w:rPr>
          <w:rFonts w:ascii="Times New Roman" w:hAnsi="Times New Roman" w:cs="Times New Roman"/>
        </w:rPr>
        <w:t>, p=0.</w:t>
      </w:r>
      <w:r w:rsidR="00911FA0">
        <w:rPr>
          <w:rFonts w:ascii="Times New Roman" w:hAnsi="Times New Roman" w:cs="Times New Roman"/>
        </w:rPr>
        <w:t>44</w:t>
      </w:r>
      <w:r w:rsidRPr="00165467">
        <w:rPr>
          <w:rFonts w:ascii="Times New Roman" w:hAnsi="Times New Roman" w:cs="Times New Roman"/>
        </w:rPr>
        <w:t xml:space="preserve">; see </w:t>
      </w:r>
      <w:r>
        <w:rPr>
          <w:rFonts w:ascii="Times New Roman" w:hAnsi="Times New Roman" w:cs="Times New Roman"/>
        </w:rPr>
        <w:t>AppendixT</w:t>
      </w:r>
      <w:r w:rsidRPr="00165467">
        <w:rPr>
          <w:rFonts w:ascii="Times New Roman" w:hAnsi="Times New Roman" w:cs="Times New Roman"/>
        </w:rPr>
        <w:t>able</w:t>
      </w:r>
      <w:r w:rsidR="00911FA0">
        <w:rPr>
          <w:rFonts w:ascii="Times New Roman" w:hAnsi="Times New Roman" w:cs="Times New Roman"/>
        </w:rPr>
        <w:t>8</w:t>
      </w:r>
      <w:r>
        <w:rPr>
          <w:rFonts w:ascii="Times New Roman" w:hAnsi="Times New Roman" w:cs="Times New Roman"/>
        </w:rPr>
        <w:t>c f</w:t>
      </w:r>
      <w:r w:rsidRPr="00165467">
        <w:rPr>
          <w:rFonts w:ascii="Times New Roman" w:hAnsi="Times New Roman" w:cs="Times New Roman"/>
        </w:rPr>
        <w:t xml:space="preserve">or the model output). </w:t>
      </w:r>
    </w:p>
    <w:p w14:paraId="2E9689A7" w14:textId="77777777" w:rsidR="00275EEF" w:rsidRDefault="00294EF0" w:rsidP="00704D91">
      <w:pPr>
        <w:pStyle w:val="ListParagraph"/>
        <w:numPr>
          <w:ilvl w:val="0"/>
          <w:numId w:val="8"/>
        </w:numPr>
        <w:spacing w:line="360" w:lineRule="auto"/>
        <w:rPr>
          <w:rFonts w:ascii="Times New Roman" w:hAnsi="Times New Roman" w:cs="Times New Roman"/>
          <w:b/>
        </w:rPr>
      </w:pPr>
      <w:r w:rsidRPr="00275EEF">
        <w:rPr>
          <w:rFonts w:ascii="Times New Roman" w:hAnsi="Times New Roman" w:cs="Times New Roman"/>
          <w:b/>
        </w:rPr>
        <w:t>Double-cylinders GLM Visibility and Baiting interaction on cup choice. Opaque2 excluded</w:t>
      </w:r>
    </w:p>
    <w:p w14:paraId="298590B8" w14:textId="01ECD98B" w:rsidR="00956ED3" w:rsidRDefault="00275EEF" w:rsidP="00956ED3">
      <w:pPr>
        <w:spacing w:line="360" w:lineRule="auto"/>
        <w:ind w:left="360"/>
        <w:rPr>
          <w:rFonts w:ascii="Times New Roman" w:hAnsi="Times New Roman" w:cs="Times New Roman"/>
        </w:rPr>
      </w:pPr>
      <w:r>
        <w:rPr>
          <w:rFonts w:ascii="Times New Roman" w:hAnsi="Times New Roman" w:cs="Times New Roman"/>
        </w:rPr>
        <w:t>After excluding the Opaque2 data, we</w:t>
      </w:r>
      <w:r w:rsidR="00294EF0" w:rsidRPr="00275EEF">
        <w:rPr>
          <w:rFonts w:ascii="Times New Roman" w:hAnsi="Times New Roman" w:cs="Times New Roman"/>
        </w:rPr>
        <w:t xml:space="preserve"> fitted a GLMM with cup choice (correct or incorrect) as the DV, and the test predictor variables trial number, visibility condition, baiting configuration, and an interaction term between condition and configuration.</w:t>
      </w:r>
      <w:r w:rsidR="00E335B4">
        <w:rPr>
          <w:rFonts w:ascii="Times New Roman" w:hAnsi="Times New Roman" w:cs="Times New Roman"/>
        </w:rPr>
        <w:t xml:space="preserve"> The model was significant when compared to a null model lacking these predictors (LRT: χ2=16.63, </w:t>
      </w:r>
      <w:proofErr w:type="gramStart"/>
      <w:r w:rsidR="00E335B4">
        <w:rPr>
          <w:rFonts w:ascii="Times New Roman" w:hAnsi="Times New Roman" w:cs="Times New Roman"/>
        </w:rPr>
        <w:t>df=</w:t>
      </w:r>
      <w:proofErr w:type="gramEnd"/>
      <w:r w:rsidR="00E335B4">
        <w:rPr>
          <w:rFonts w:ascii="Times New Roman" w:hAnsi="Times New Roman" w:cs="Times New Roman"/>
        </w:rPr>
        <w:t>8</w:t>
      </w:r>
      <w:r w:rsidR="00E335B4" w:rsidRPr="00165467">
        <w:rPr>
          <w:rFonts w:ascii="Times New Roman" w:hAnsi="Times New Roman" w:cs="Times New Roman"/>
        </w:rPr>
        <w:t>, p=0.</w:t>
      </w:r>
      <w:r w:rsidR="00E335B4">
        <w:rPr>
          <w:rFonts w:ascii="Times New Roman" w:hAnsi="Times New Roman" w:cs="Times New Roman"/>
        </w:rPr>
        <w:t>03</w:t>
      </w:r>
      <w:r w:rsidR="00E335B4" w:rsidRPr="00165467">
        <w:rPr>
          <w:rFonts w:ascii="Times New Roman" w:hAnsi="Times New Roman" w:cs="Times New Roman"/>
        </w:rPr>
        <w:t xml:space="preserve">; see </w:t>
      </w:r>
      <w:r w:rsidR="00E335B4">
        <w:rPr>
          <w:rFonts w:ascii="Times New Roman" w:hAnsi="Times New Roman" w:cs="Times New Roman"/>
        </w:rPr>
        <w:t>AppendixT</w:t>
      </w:r>
      <w:r w:rsidR="00E335B4" w:rsidRPr="00165467">
        <w:rPr>
          <w:rFonts w:ascii="Times New Roman" w:hAnsi="Times New Roman" w:cs="Times New Roman"/>
        </w:rPr>
        <w:t>able</w:t>
      </w:r>
      <w:r w:rsidR="00E335B4">
        <w:rPr>
          <w:rFonts w:ascii="Times New Roman" w:hAnsi="Times New Roman" w:cs="Times New Roman"/>
        </w:rPr>
        <w:t>9a f</w:t>
      </w:r>
      <w:r w:rsidR="00E335B4" w:rsidRPr="00165467">
        <w:rPr>
          <w:rFonts w:ascii="Times New Roman" w:hAnsi="Times New Roman" w:cs="Times New Roman"/>
        </w:rPr>
        <w:t xml:space="preserve">or the model output). </w:t>
      </w:r>
      <w:r w:rsidR="00E335B4">
        <w:rPr>
          <w:rFonts w:ascii="Times New Roman" w:hAnsi="Times New Roman" w:cs="Times New Roman"/>
        </w:rPr>
        <w:t>The</w:t>
      </w:r>
      <w:r w:rsidR="00956ED3">
        <w:rPr>
          <w:rFonts w:ascii="Times New Roman" w:hAnsi="Times New Roman" w:cs="Times New Roman"/>
        </w:rPr>
        <w:t xml:space="preserve"> drop1 analysis didn’t show any significant terms in the model, however plotting the data suggests there may be an effect of an interaction. Therefore we subset the data back into the separate visibility conditions and ran two further GLMs. These are shown in the main text.</w:t>
      </w:r>
    </w:p>
    <w:p w14:paraId="7D29D536" w14:textId="62A2B4DA"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 xml:space="preserve">Double-cylinders t-tests </w:t>
      </w:r>
      <w:r>
        <w:rPr>
          <w:rFonts w:ascii="Times New Roman" w:hAnsi="Times New Roman" w:cs="Times New Roman"/>
          <w:b/>
        </w:rPr>
        <w:t>p</w:t>
      </w:r>
      <w:r w:rsidRPr="00294EF0">
        <w:rPr>
          <w:rFonts w:ascii="Times New Roman" w:hAnsi="Times New Roman" w:cs="Times New Roman"/>
          <w:b/>
        </w:rPr>
        <w:t>eeking effect on cup choice. Both opaque trials: PIPs and PPPs.</w:t>
      </w:r>
    </w:p>
    <w:p w14:paraId="7335699E" w14:textId="20366E57" w:rsidR="00294EF0" w:rsidRDefault="00294EF0" w:rsidP="0030675F">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3E1BFCFC" w14:textId="48C86F50" w:rsidR="0030675F" w:rsidRPr="00294EF0" w:rsidRDefault="0030675F" w:rsidP="0030675F">
      <w:pPr>
        <w:spacing w:line="360" w:lineRule="auto"/>
        <w:ind w:left="360"/>
        <w:rPr>
          <w:rFonts w:ascii="Times New Roman" w:hAnsi="Times New Roman" w:cs="Times New Roman"/>
          <w:u w:val="single"/>
        </w:rPr>
      </w:pPr>
      <w:r>
        <w:rPr>
          <w:rFonts w:ascii="Times New Roman" w:hAnsi="Times New Roman" w:cs="Times New Roman"/>
        </w:rPr>
        <w:t xml:space="preserve">For peeking during the 5 second peeking interval, monkeys choose above chance for both trials with and without peeks </w:t>
      </w:r>
      <w:r w:rsidRPr="00165467">
        <w:rPr>
          <w:rFonts w:ascii="Times New Roman" w:hAnsi="Times New Roman" w:cs="Times New Roman"/>
        </w:rPr>
        <w:t>(On</w:t>
      </w:r>
      <w:r>
        <w:rPr>
          <w:rFonts w:ascii="Times New Roman" w:hAnsi="Times New Roman" w:cs="Times New Roman"/>
        </w:rPr>
        <w:t xml:space="preserve">e-sample t-test: No peeking: </w:t>
      </w:r>
      <w:proofErr w:type="gramStart"/>
      <w:r>
        <w:rPr>
          <w:rFonts w:ascii="Times New Roman" w:hAnsi="Times New Roman" w:cs="Times New Roman"/>
        </w:rPr>
        <w:t>t(</w:t>
      </w:r>
      <w:proofErr w:type="gramEnd"/>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4.76,p&lt;0.001</w:t>
      </w:r>
      <w:r w:rsidRPr="00165467">
        <w:rPr>
          <w:rFonts w:ascii="Times New Roman" w:hAnsi="Times New Roman" w:cs="Times New Roman"/>
        </w:rPr>
        <w:t>; Peeking: t(</w:t>
      </w:r>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2.55,p=0.02</w:t>
      </w:r>
      <w:r w:rsidRPr="00165467">
        <w:rPr>
          <w:rFonts w:ascii="Times New Roman" w:hAnsi="Times New Roman" w:cs="Times New Roman"/>
        </w:rPr>
        <w:t>)</w:t>
      </w:r>
      <w:r>
        <w:rPr>
          <w:rFonts w:ascii="Times New Roman" w:hAnsi="Times New Roman" w:cs="Times New Roman"/>
        </w:rPr>
        <w:t xml:space="preserve">. However,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Pr>
          <w:rFonts w:ascii="Times New Roman" w:hAnsi="Times New Roman" w:cs="Times New Roman"/>
        </w:rPr>
        <w:t>32</w:t>
      </w:r>
      <w:r w:rsidRPr="00165467">
        <w:rPr>
          <w:rFonts w:ascii="Times New Roman" w:hAnsi="Times New Roman" w:cs="Times New Roman"/>
        </w:rPr>
        <w:t>)=</w:t>
      </w:r>
      <w:r>
        <w:rPr>
          <w:rFonts w:ascii="Times New Roman" w:hAnsi="Times New Roman" w:cs="Times New Roman"/>
        </w:rPr>
        <w:t>-0.82</w:t>
      </w:r>
      <w:r w:rsidRPr="00165467">
        <w:rPr>
          <w:rFonts w:ascii="Times New Roman" w:hAnsi="Times New Roman" w:cs="Times New Roman"/>
        </w:rPr>
        <w:t>,p=0.4</w:t>
      </w:r>
      <w:r>
        <w:rPr>
          <w:rFonts w:ascii="Times New Roman" w:hAnsi="Times New Roman" w:cs="Times New Roman"/>
        </w:rPr>
        <w:t>2</w:t>
      </w:r>
      <w:r w:rsidRPr="00165467">
        <w:rPr>
          <w:rFonts w:ascii="Times New Roman" w:hAnsi="Times New Roman" w:cs="Times New Roman"/>
        </w:rPr>
        <w:t>).</w:t>
      </w:r>
    </w:p>
    <w:p w14:paraId="72B83782" w14:textId="5266F2EB" w:rsidR="00294EF0" w:rsidRDefault="00294EF0" w:rsidP="0030675F">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4C63263B" w14:textId="4F738D12" w:rsidR="0030675F" w:rsidRPr="00294EF0" w:rsidRDefault="0030675F" w:rsidP="00294EF0">
      <w:pPr>
        <w:spacing w:line="360" w:lineRule="auto"/>
        <w:ind w:left="360"/>
        <w:rPr>
          <w:rFonts w:ascii="Times New Roman" w:hAnsi="Times New Roman" w:cs="Times New Roman"/>
          <w:u w:val="single"/>
        </w:rPr>
      </w:pPr>
      <w:r w:rsidRPr="0030675F">
        <w:rPr>
          <w:rFonts w:ascii="Times New Roman" w:hAnsi="Times New Roman" w:cs="Times New Roman"/>
        </w:rPr>
        <w:t>Interestingly, for pre-peeking-interval peeking, monkeys chose above chance</w:t>
      </w:r>
      <w:r>
        <w:rPr>
          <w:rFonts w:ascii="Times New Roman" w:hAnsi="Times New Roman" w:cs="Times New Roman"/>
        </w:rPr>
        <w:t xml:space="preserve"> in trials where they did not peek</w:t>
      </w:r>
      <w:r w:rsidRPr="0030675F">
        <w:rPr>
          <w:rFonts w:ascii="Times New Roman" w:hAnsi="Times New Roman" w:cs="Times New Roman"/>
        </w:rPr>
        <w:t xml:space="preserve"> (One-sample t-test: No p</w:t>
      </w:r>
      <w:r>
        <w:rPr>
          <w:rFonts w:ascii="Times New Roman" w:hAnsi="Times New Roman" w:cs="Times New Roman"/>
        </w:rPr>
        <w:t xml:space="preserve">eeking: </w:t>
      </w:r>
      <w:proofErr w:type="gramStart"/>
      <w:r>
        <w:rPr>
          <w:rFonts w:ascii="Times New Roman" w:hAnsi="Times New Roman" w:cs="Times New Roman"/>
        </w:rPr>
        <w:t>t(</w:t>
      </w:r>
      <w:proofErr w:type="gramEnd"/>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 xml:space="preserve">3.11,p=0.006), but chose at chance in trials where they did peek (One-sample t-test: </w:t>
      </w:r>
      <w:r w:rsidRPr="00165467">
        <w:rPr>
          <w:rFonts w:ascii="Times New Roman" w:hAnsi="Times New Roman" w:cs="Times New Roman"/>
        </w:rPr>
        <w:t>Peeking: t(</w:t>
      </w:r>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2.55,p=0.02</w:t>
      </w:r>
      <w:r w:rsidRPr="00165467">
        <w:rPr>
          <w:rFonts w:ascii="Times New Roman" w:hAnsi="Times New Roman" w:cs="Times New Roman"/>
        </w:rPr>
        <w:t>)</w:t>
      </w:r>
      <w:r>
        <w:rPr>
          <w:rFonts w:ascii="Times New Roman" w:hAnsi="Times New Roman" w:cs="Times New Roman"/>
        </w:rPr>
        <w:t xml:space="preserve">. However,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Pr>
          <w:rFonts w:ascii="Times New Roman" w:hAnsi="Times New Roman" w:cs="Times New Roman"/>
        </w:rPr>
        <w:t>33</w:t>
      </w:r>
      <w:r w:rsidRPr="00165467">
        <w:rPr>
          <w:rFonts w:ascii="Times New Roman" w:hAnsi="Times New Roman" w:cs="Times New Roman"/>
        </w:rPr>
        <w:t>)=</w:t>
      </w:r>
      <w:r>
        <w:rPr>
          <w:rFonts w:ascii="Times New Roman" w:hAnsi="Times New Roman" w:cs="Times New Roman"/>
        </w:rPr>
        <w:t>-0.81</w:t>
      </w:r>
      <w:r w:rsidRPr="00165467">
        <w:rPr>
          <w:rFonts w:ascii="Times New Roman" w:hAnsi="Times New Roman" w:cs="Times New Roman"/>
        </w:rPr>
        <w:t>,p=0.4</w:t>
      </w:r>
      <w:r>
        <w:rPr>
          <w:rFonts w:ascii="Times New Roman" w:hAnsi="Times New Roman" w:cs="Times New Roman"/>
        </w:rPr>
        <w:t>2</w:t>
      </w:r>
      <w:r w:rsidRPr="00165467">
        <w:rPr>
          <w:rFonts w:ascii="Times New Roman" w:hAnsi="Times New Roman" w:cs="Times New Roman"/>
        </w:rPr>
        <w:t>).</w:t>
      </w:r>
    </w:p>
    <w:p w14:paraId="19CA92A4" w14:textId="77777777" w:rsidR="00275EEF"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 t-tests pe</w:t>
      </w:r>
      <w:r>
        <w:rPr>
          <w:rFonts w:ascii="Times New Roman" w:hAnsi="Times New Roman" w:cs="Times New Roman"/>
          <w:b/>
        </w:rPr>
        <w:t>e</w:t>
      </w:r>
      <w:r w:rsidRPr="00294EF0">
        <w:rPr>
          <w:rFonts w:ascii="Times New Roman" w:hAnsi="Times New Roman" w:cs="Times New Roman"/>
          <w:b/>
        </w:rPr>
        <w:t>king effect on cup choice, Opaque2 excluded: Any peek, PIPs, and PPPs.</w:t>
      </w:r>
    </w:p>
    <w:p w14:paraId="1097C8E8" w14:textId="77777777" w:rsidR="00275EEF" w:rsidRDefault="00294EF0" w:rsidP="00275EEF">
      <w:pPr>
        <w:spacing w:line="360" w:lineRule="auto"/>
        <w:ind w:left="360"/>
        <w:rPr>
          <w:rFonts w:ascii="Times New Roman" w:hAnsi="Times New Roman" w:cs="Times New Roman"/>
          <w:u w:val="single"/>
        </w:rPr>
      </w:pPr>
      <w:r w:rsidRPr="00275EEF">
        <w:rPr>
          <w:rFonts w:ascii="Times New Roman" w:hAnsi="Times New Roman" w:cs="Times New Roman"/>
          <w:u w:val="single"/>
        </w:rPr>
        <w:t>Any peek</w:t>
      </w:r>
    </w:p>
    <w:p w14:paraId="370FBF6F" w14:textId="3FF56A29" w:rsidR="00275EEF" w:rsidRPr="00AA13E8" w:rsidRDefault="00275EEF" w:rsidP="00275EEF">
      <w:pPr>
        <w:spacing w:line="360" w:lineRule="auto"/>
        <w:ind w:left="360"/>
        <w:rPr>
          <w:rFonts w:ascii="Times New Roman" w:hAnsi="Times New Roman" w:cs="Times New Roman"/>
        </w:rPr>
      </w:pPr>
      <w:r>
        <w:rPr>
          <w:rFonts w:ascii="Times New Roman" w:hAnsi="Times New Roman" w:cs="Times New Roman"/>
        </w:rPr>
        <w:t xml:space="preserve">Overall, for any peek type, both trials with and without peeks monkeys chose the correct cup above chance </w:t>
      </w:r>
      <w:r w:rsidRPr="00275EEF">
        <w:rPr>
          <w:rFonts w:ascii="Times New Roman" w:hAnsi="Times New Roman" w:cs="Times New Roman"/>
        </w:rPr>
        <w:t>(One sample</w:t>
      </w:r>
      <w:r w:rsidR="001127B8">
        <w:rPr>
          <w:rFonts w:ascii="Times New Roman" w:hAnsi="Times New Roman" w:cs="Times New Roman"/>
        </w:rPr>
        <w:t xml:space="preserve"> t-tests: No peeks: </w:t>
      </w:r>
      <w:proofErr w:type="gramStart"/>
      <w:r w:rsidR="001127B8">
        <w:rPr>
          <w:rFonts w:ascii="Times New Roman" w:hAnsi="Times New Roman" w:cs="Times New Roman"/>
        </w:rPr>
        <w:t>t(</w:t>
      </w:r>
      <w:proofErr w:type="gramEnd"/>
      <w:r w:rsidR="001127B8">
        <w:rPr>
          <w:rFonts w:ascii="Times New Roman" w:hAnsi="Times New Roman" w:cs="Times New Roman"/>
        </w:rPr>
        <w:t>5)=6.38, p</w:t>
      </w:r>
      <w:r w:rsidRPr="00275EEF">
        <w:rPr>
          <w:rFonts w:ascii="Times New Roman" w:hAnsi="Times New Roman" w:cs="Times New Roman"/>
        </w:rPr>
        <w:t>=0.001; Peeks: t(8)=2.55, p=0.03)</w:t>
      </w:r>
      <w:r>
        <w:rPr>
          <w:rFonts w:ascii="Times New Roman" w:hAnsi="Times New Roman" w:cs="Times New Roman"/>
        </w:rPr>
        <w:t xml:space="preserve">. However, there was a significant difference in performance between trials with monkeys </w:t>
      </w:r>
      <w:r>
        <w:rPr>
          <w:rFonts w:ascii="Times New Roman" w:hAnsi="Times New Roman" w:cs="Times New Roman"/>
        </w:rPr>
        <w:lastRenderedPageBreak/>
        <w:t xml:space="preserve">performing better in trials without peeks compared to trials with peeks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wo-sample t-test: t(8)=-4.38,p=0.002).</w:t>
      </w:r>
    </w:p>
    <w:p w14:paraId="228469A1" w14:textId="77777777" w:rsidR="00275EEF" w:rsidRDefault="00294EF0" w:rsidP="00294EF0">
      <w:pPr>
        <w:spacing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25AFBBBE" w14:textId="095D7D66" w:rsidR="00275EEF" w:rsidRPr="00294EF0" w:rsidRDefault="00275EEF" w:rsidP="00294EF0">
      <w:pPr>
        <w:spacing w:line="360" w:lineRule="auto"/>
        <w:ind w:left="360"/>
        <w:rPr>
          <w:rFonts w:ascii="Times New Roman" w:hAnsi="Times New Roman" w:cs="Times New Roman"/>
          <w:u w:val="single"/>
        </w:rPr>
      </w:pPr>
      <w:r>
        <w:rPr>
          <w:rFonts w:ascii="Times New Roman" w:hAnsi="Times New Roman" w:cs="Times New Roman"/>
        </w:rPr>
        <w:t xml:space="preserve">For peeking during the 5 second peeking interval, monkeys did not choose above chance for either trials with or without peeks </w:t>
      </w:r>
      <w:r w:rsidRPr="00165467">
        <w:rPr>
          <w:rFonts w:ascii="Times New Roman" w:hAnsi="Times New Roman" w:cs="Times New Roman"/>
        </w:rPr>
        <w:t xml:space="preserve">(One-sample t-test: No peeking: </w:t>
      </w:r>
      <w:proofErr w:type="gramStart"/>
      <w:r w:rsidRPr="00165467">
        <w:rPr>
          <w:rFonts w:ascii="Times New Roman" w:hAnsi="Times New Roman" w:cs="Times New Roman"/>
        </w:rPr>
        <w:t>t(</w:t>
      </w:r>
      <w:proofErr w:type="gramEnd"/>
      <w:r w:rsidRPr="00165467">
        <w:rPr>
          <w:rFonts w:ascii="Times New Roman" w:hAnsi="Times New Roman" w:cs="Times New Roman"/>
        </w:rPr>
        <w:t>8</w:t>
      </w:r>
      <w:r w:rsidR="001127B8">
        <w:rPr>
          <w:rFonts w:ascii="Times New Roman" w:hAnsi="Times New Roman" w:cs="Times New Roman"/>
        </w:rPr>
        <w:t>)=2.35,p=0.047; Peeking: t(8)=1.</w:t>
      </w:r>
      <w:r w:rsidRPr="00165467">
        <w:rPr>
          <w:rFonts w:ascii="Times New Roman" w:hAnsi="Times New Roman" w:cs="Times New Roman"/>
        </w:rPr>
        <w:t>54,p=0.16)</w:t>
      </w:r>
      <w:r>
        <w:rPr>
          <w:rFonts w:ascii="Times New Roman" w:hAnsi="Times New Roman" w:cs="Times New Roman"/>
        </w:rPr>
        <w:t xml:space="preserve">. Additionally,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16)=-0.63,p=0.54).</w:t>
      </w:r>
    </w:p>
    <w:p w14:paraId="2B8BABB4" w14:textId="77777777" w:rsidR="00275EEF" w:rsidRDefault="00294EF0" w:rsidP="00294EF0">
      <w:pPr>
        <w:spacing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3E76E43D" w14:textId="721ED8E4" w:rsidR="002B37FC" w:rsidRDefault="00275EEF" w:rsidP="002B37FC">
      <w:pPr>
        <w:spacing w:line="360" w:lineRule="auto"/>
        <w:ind w:left="360"/>
        <w:rPr>
          <w:rFonts w:ascii="Times New Roman" w:hAnsi="Times New Roman" w:cs="Times New Roman"/>
        </w:rPr>
      </w:pPr>
      <w:r>
        <w:rPr>
          <w:rFonts w:ascii="Times New Roman" w:hAnsi="Times New Roman" w:cs="Times New Roman"/>
        </w:rPr>
        <w:t xml:space="preserve">For pre-peeking-interval peeks, monkeys chose above chance both when they did and did not peek </w:t>
      </w:r>
      <w:r w:rsidRPr="00165467">
        <w:rPr>
          <w:rFonts w:ascii="Times New Roman" w:hAnsi="Times New Roman" w:cs="Times New Roman"/>
        </w:rPr>
        <w:t>(One-sample t-test:</w:t>
      </w:r>
      <w:r>
        <w:rPr>
          <w:rFonts w:ascii="Times New Roman" w:hAnsi="Times New Roman" w:cs="Times New Roman"/>
        </w:rPr>
        <w:t xml:space="preserve"> No peeking:</w:t>
      </w:r>
      <w:r w:rsidRPr="00275EEF">
        <w:rPr>
          <w:rFonts w:ascii="Times New Roman" w:hAnsi="Times New Roman" w:cs="Times New Roman"/>
        </w:rPr>
        <w:t xml:space="preserve"> </w:t>
      </w:r>
      <w:proofErr w:type="gramStart"/>
      <w:r w:rsidRPr="00165467">
        <w:rPr>
          <w:rFonts w:ascii="Times New Roman" w:hAnsi="Times New Roman" w:cs="Times New Roman"/>
        </w:rPr>
        <w:t>t(</w:t>
      </w:r>
      <w:proofErr w:type="gramEnd"/>
      <w:r w:rsidRPr="00165467">
        <w:rPr>
          <w:rFonts w:ascii="Times New Roman" w:hAnsi="Times New Roman" w:cs="Times New Roman"/>
        </w:rPr>
        <w:t>8)=3.02,p=0.017</w:t>
      </w:r>
      <w:r>
        <w:rPr>
          <w:rFonts w:ascii="Times New Roman" w:hAnsi="Times New Roman" w:cs="Times New Roman"/>
        </w:rPr>
        <w:t>; Peeking</w:t>
      </w:r>
      <w:r w:rsidRPr="00165467">
        <w:rPr>
          <w:rFonts w:ascii="Times New Roman" w:hAnsi="Times New Roman" w:cs="Times New Roman"/>
        </w:rPr>
        <w:t xml:space="preserve"> t(8)=3.87,p=0.005)</w:t>
      </w:r>
      <w:r>
        <w:rPr>
          <w:rFonts w:ascii="Times New Roman" w:hAnsi="Times New Roman" w:cs="Times New Roman"/>
        </w:rPr>
        <w:t>, with no significant difference in performance between peeking and no-peeking trials (T</w:t>
      </w:r>
      <w:r w:rsidRPr="00165467">
        <w:rPr>
          <w:rFonts w:ascii="Times New Roman" w:hAnsi="Times New Roman" w:cs="Times New Roman"/>
        </w:rPr>
        <w:t>wo-sample t-test: t(16)=0.15,p=0.88</w:t>
      </w:r>
      <w:r>
        <w:rPr>
          <w:rFonts w:ascii="Times New Roman" w:hAnsi="Times New Roman" w:cs="Times New Roman"/>
        </w:rPr>
        <w:t>).</w:t>
      </w:r>
    </w:p>
    <w:p w14:paraId="24738FC7" w14:textId="77777777" w:rsidR="002B37FC" w:rsidRDefault="002B37FC" w:rsidP="002B37FC">
      <w:pPr>
        <w:spacing w:line="360" w:lineRule="auto"/>
        <w:rPr>
          <w:rFonts w:ascii="Times New Roman" w:hAnsi="Times New Roman" w:cs="Times New Roman"/>
        </w:rPr>
      </w:pPr>
    </w:p>
    <w:p w14:paraId="6A49E7FE" w14:textId="77777777" w:rsidR="002B37FC" w:rsidRDefault="002B37FC" w:rsidP="002B37FC">
      <w:pPr>
        <w:autoSpaceDE w:val="0"/>
        <w:autoSpaceDN w:val="0"/>
        <w:adjustRightInd w:val="0"/>
        <w:spacing w:line="360" w:lineRule="auto"/>
        <w:rPr>
          <w:rFonts w:ascii="Times New Roman" w:hAnsi="Times New Roman" w:cs="Times New Roman"/>
          <w:b/>
        </w:rPr>
      </w:pPr>
      <w:r>
        <w:rPr>
          <w:rFonts w:ascii="Times New Roman" w:hAnsi="Times New Roman" w:cs="Times New Roman"/>
          <w:b/>
        </w:rPr>
        <w:t xml:space="preserve">Appendix tables </w:t>
      </w:r>
    </w:p>
    <w:p w14:paraId="3D3BA9BC" w14:textId="5A445979" w:rsidR="00E7321D" w:rsidRDefault="00E7321D" w:rsidP="002B37FC">
      <w:pPr>
        <w:autoSpaceDE w:val="0"/>
        <w:autoSpaceDN w:val="0"/>
        <w:adjustRightInd w:val="0"/>
        <w:spacing w:line="360" w:lineRule="auto"/>
        <w:rPr>
          <w:rFonts w:ascii="Times New Roman" w:hAnsi="Times New Roman" w:cs="Times New Roman"/>
          <w:b/>
        </w:rPr>
      </w:pPr>
      <w:r>
        <w:rPr>
          <w:rFonts w:ascii="Times New Roman" w:hAnsi="Times New Roman" w:cs="Times New Roman"/>
          <w:b/>
        </w:rPr>
        <w:t xml:space="preserve">AppendixTable1. </w:t>
      </w:r>
      <w:r w:rsidRPr="00E7321D">
        <w:rPr>
          <w:rFonts w:ascii="Times New Roman" w:hAnsi="Times New Roman" w:cs="Times New Roman"/>
        </w:rPr>
        <w:t>GLMMA1 outputs showing the predictors for the effect of visibility on peeking using all 3 visibility conditions.</w:t>
      </w:r>
    </w:p>
    <w:p w14:paraId="438B8399" w14:textId="592AA63A" w:rsidR="00E7321D" w:rsidRDefault="00E7321D" w:rsidP="00E7321D">
      <w:pPr>
        <w:pStyle w:val="ListParagraph"/>
        <w:numPr>
          <w:ilvl w:val="0"/>
          <w:numId w:val="20"/>
        </w:numPr>
        <w:autoSpaceDE w:val="0"/>
        <w:autoSpaceDN w:val="0"/>
        <w:adjustRightInd w:val="0"/>
        <w:spacing w:line="360" w:lineRule="auto"/>
        <w:rPr>
          <w:rFonts w:ascii="Times New Roman" w:hAnsi="Times New Roman" w:cs="Times New Roman"/>
        </w:rPr>
      </w:pPr>
      <w:r w:rsidRPr="00E7321D">
        <w:rPr>
          <w:rFonts w:ascii="Times New Roman" w:hAnsi="Times New Roman" w:cs="Times New Roman"/>
        </w:rPr>
        <w:t>GLMMA1a output showing the predictors for PIPs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04CD0AF7" w14:textId="77777777" w:rsidTr="0096061F">
        <w:trPr>
          <w:trHeight w:val="215"/>
        </w:trPr>
        <w:tc>
          <w:tcPr>
            <w:tcW w:w="2524" w:type="dxa"/>
            <w:tcBorders>
              <w:left w:val="nil"/>
              <w:bottom w:val="single" w:sz="4" w:space="0" w:color="auto"/>
              <w:right w:val="nil"/>
            </w:tcBorders>
          </w:tcPr>
          <w:p w14:paraId="37DDCCD0"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530709F3"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50158691"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4D859F7"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B004B25"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54FB24B"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4D77B7A5"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2B39D2FF" w14:textId="77777777" w:rsidTr="0096061F">
        <w:trPr>
          <w:trHeight w:val="203"/>
        </w:trPr>
        <w:tc>
          <w:tcPr>
            <w:tcW w:w="2524" w:type="dxa"/>
            <w:tcBorders>
              <w:left w:val="nil"/>
              <w:bottom w:val="nil"/>
              <w:right w:val="nil"/>
            </w:tcBorders>
          </w:tcPr>
          <w:p w14:paraId="492A46EC"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75EFB77A" w14:textId="1BFA05B1" w:rsidR="00E7321D" w:rsidRPr="00165467" w:rsidRDefault="00E7321D" w:rsidP="0096061F">
            <w:pPr>
              <w:rPr>
                <w:rFonts w:ascii="Times New Roman" w:hAnsi="Times New Roman" w:cs="Times New Roman"/>
              </w:rPr>
            </w:pPr>
          </w:p>
        </w:tc>
        <w:tc>
          <w:tcPr>
            <w:tcW w:w="601" w:type="dxa"/>
            <w:tcBorders>
              <w:left w:val="nil"/>
              <w:bottom w:val="nil"/>
              <w:right w:val="nil"/>
            </w:tcBorders>
          </w:tcPr>
          <w:p w14:paraId="085ECB2B" w14:textId="70F256D4"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37A4F03C"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4DA10FCD"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36E81BCB" w14:textId="77777777" w:rsidR="00E7321D" w:rsidRPr="00165467" w:rsidRDefault="00E7321D" w:rsidP="0096061F">
            <w:pPr>
              <w:rPr>
                <w:rFonts w:ascii="Times New Roman" w:hAnsi="Times New Roman" w:cs="Times New Roman"/>
              </w:rPr>
            </w:pPr>
          </w:p>
        </w:tc>
        <w:tc>
          <w:tcPr>
            <w:tcW w:w="708" w:type="dxa"/>
            <w:tcBorders>
              <w:left w:val="nil"/>
              <w:bottom w:val="nil"/>
              <w:right w:val="nil"/>
            </w:tcBorders>
          </w:tcPr>
          <w:p w14:paraId="017EF8F1" w14:textId="77777777" w:rsidR="00E7321D" w:rsidRPr="00165467" w:rsidRDefault="00E7321D" w:rsidP="0096061F">
            <w:pPr>
              <w:rPr>
                <w:rFonts w:ascii="Times New Roman" w:hAnsi="Times New Roman" w:cs="Times New Roman"/>
                <w:highlight w:val="yellow"/>
              </w:rPr>
            </w:pPr>
          </w:p>
        </w:tc>
        <w:tc>
          <w:tcPr>
            <w:tcW w:w="1701" w:type="dxa"/>
            <w:tcBorders>
              <w:left w:val="nil"/>
              <w:bottom w:val="nil"/>
              <w:right w:val="nil"/>
            </w:tcBorders>
          </w:tcPr>
          <w:p w14:paraId="7F20DFE2" w14:textId="77777777" w:rsidR="00E7321D" w:rsidRPr="00165467" w:rsidRDefault="00E7321D" w:rsidP="0096061F">
            <w:pPr>
              <w:rPr>
                <w:rFonts w:ascii="Times New Roman" w:hAnsi="Times New Roman" w:cs="Times New Roman"/>
                <w:highlight w:val="yellow"/>
              </w:rPr>
            </w:pPr>
          </w:p>
        </w:tc>
      </w:tr>
      <w:tr w:rsidR="00E7321D" w:rsidRPr="00165467" w14:paraId="14E655FA" w14:textId="77777777" w:rsidTr="0096061F">
        <w:trPr>
          <w:trHeight w:val="407"/>
        </w:trPr>
        <w:tc>
          <w:tcPr>
            <w:tcW w:w="2524" w:type="dxa"/>
            <w:tcBorders>
              <w:top w:val="nil"/>
              <w:left w:val="nil"/>
              <w:bottom w:val="nil"/>
              <w:right w:val="nil"/>
            </w:tcBorders>
          </w:tcPr>
          <w:p w14:paraId="6460433F"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5C00B415" w14:textId="1B6CAFC3" w:rsidR="00E7321D" w:rsidRPr="00165467" w:rsidRDefault="00E7321D" w:rsidP="0096061F">
            <w:pPr>
              <w:rPr>
                <w:rFonts w:ascii="Times New Roman" w:hAnsi="Times New Roman" w:cs="Times New Roman"/>
              </w:rPr>
            </w:pPr>
          </w:p>
        </w:tc>
        <w:tc>
          <w:tcPr>
            <w:tcW w:w="601" w:type="dxa"/>
            <w:tcBorders>
              <w:top w:val="nil"/>
              <w:left w:val="nil"/>
              <w:bottom w:val="nil"/>
              <w:right w:val="nil"/>
            </w:tcBorders>
          </w:tcPr>
          <w:p w14:paraId="22096E8F" w14:textId="2C783A98"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5EE33120" w14:textId="68916262"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4CE075E9" w14:textId="175D123D"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5A184AF4" w14:textId="61B928BF" w:rsidR="00E7321D" w:rsidRPr="00165467" w:rsidRDefault="00E7321D" w:rsidP="0096061F">
            <w:pPr>
              <w:rPr>
                <w:rFonts w:ascii="Times New Roman" w:hAnsi="Times New Roman" w:cs="Times New Roman"/>
              </w:rPr>
            </w:pPr>
          </w:p>
        </w:tc>
        <w:tc>
          <w:tcPr>
            <w:tcW w:w="708" w:type="dxa"/>
            <w:tcBorders>
              <w:top w:val="nil"/>
              <w:left w:val="nil"/>
              <w:bottom w:val="nil"/>
              <w:right w:val="nil"/>
            </w:tcBorders>
          </w:tcPr>
          <w:p w14:paraId="71004E46" w14:textId="77777777" w:rsidR="00E7321D" w:rsidRPr="00165467" w:rsidRDefault="00E7321D" w:rsidP="0096061F">
            <w:pPr>
              <w:rPr>
                <w:rFonts w:ascii="Times New Roman" w:hAnsi="Times New Roman" w:cs="Times New Roman"/>
                <w:highlight w:val="yellow"/>
              </w:rPr>
            </w:pPr>
          </w:p>
        </w:tc>
        <w:tc>
          <w:tcPr>
            <w:tcW w:w="1701" w:type="dxa"/>
            <w:tcBorders>
              <w:top w:val="nil"/>
              <w:left w:val="nil"/>
              <w:bottom w:val="nil"/>
              <w:right w:val="nil"/>
            </w:tcBorders>
          </w:tcPr>
          <w:p w14:paraId="33C7D941" w14:textId="77777777" w:rsidR="00E7321D" w:rsidRPr="00165467" w:rsidRDefault="00E7321D" w:rsidP="0096061F">
            <w:pPr>
              <w:rPr>
                <w:rFonts w:ascii="Times New Roman" w:hAnsi="Times New Roman" w:cs="Times New Roman"/>
                <w:highlight w:val="yellow"/>
              </w:rPr>
            </w:pPr>
          </w:p>
        </w:tc>
      </w:tr>
      <w:tr w:rsidR="00E7321D" w:rsidRPr="00165467" w14:paraId="016E8AB3" w14:textId="77777777" w:rsidTr="0096061F">
        <w:trPr>
          <w:trHeight w:val="203"/>
        </w:trPr>
        <w:tc>
          <w:tcPr>
            <w:tcW w:w="2524" w:type="dxa"/>
            <w:tcBorders>
              <w:top w:val="nil"/>
              <w:left w:val="nil"/>
              <w:right w:val="nil"/>
            </w:tcBorders>
          </w:tcPr>
          <w:p w14:paraId="637D169C"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50D940C1" w14:textId="261B3E03" w:rsidR="00E7321D" w:rsidRPr="00165467" w:rsidRDefault="00E7321D" w:rsidP="0096061F">
            <w:pPr>
              <w:rPr>
                <w:rFonts w:ascii="Times New Roman" w:hAnsi="Times New Roman" w:cs="Times New Roman"/>
              </w:rPr>
            </w:pPr>
          </w:p>
        </w:tc>
        <w:tc>
          <w:tcPr>
            <w:tcW w:w="601" w:type="dxa"/>
            <w:tcBorders>
              <w:top w:val="nil"/>
              <w:left w:val="nil"/>
              <w:right w:val="nil"/>
            </w:tcBorders>
          </w:tcPr>
          <w:p w14:paraId="3995FD09" w14:textId="6DD882B5"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4A1922B4" w14:textId="036FA9FA"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41552477" w14:textId="0D760377"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7A64B13C" w14:textId="339F9DD0" w:rsidR="00E7321D" w:rsidRPr="00165467" w:rsidRDefault="00E7321D" w:rsidP="0096061F">
            <w:pPr>
              <w:rPr>
                <w:rFonts w:ascii="Times New Roman" w:hAnsi="Times New Roman" w:cs="Times New Roman"/>
              </w:rPr>
            </w:pPr>
          </w:p>
        </w:tc>
        <w:tc>
          <w:tcPr>
            <w:tcW w:w="708" w:type="dxa"/>
            <w:tcBorders>
              <w:top w:val="nil"/>
              <w:left w:val="nil"/>
              <w:right w:val="nil"/>
            </w:tcBorders>
          </w:tcPr>
          <w:p w14:paraId="03F039FF" w14:textId="77777777" w:rsidR="00E7321D" w:rsidRPr="00165467" w:rsidRDefault="00E7321D" w:rsidP="0096061F">
            <w:pPr>
              <w:rPr>
                <w:rFonts w:ascii="Times New Roman" w:hAnsi="Times New Roman" w:cs="Times New Roman"/>
                <w:highlight w:val="yellow"/>
              </w:rPr>
            </w:pPr>
          </w:p>
        </w:tc>
        <w:tc>
          <w:tcPr>
            <w:tcW w:w="1701" w:type="dxa"/>
            <w:tcBorders>
              <w:top w:val="nil"/>
              <w:left w:val="nil"/>
              <w:right w:val="nil"/>
            </w:tcBorders>
          </w:tcPr>
          <w:p w14:paraId="31ED8E08" w14:textId="77777777" w:rsidR="00E7321D" w:rsidRPr="00165467" w:rsidRDefault="00E7321D" w:rsidP="0096061F">
            <w:pPr>
              <w:rPr>
                <w:rFonts w:ascii="Times New Roman" w:hAnsi="Times New Roman" w:cs="Times New Roman"/>
                <w:highlight w:val="yellow"/>
              </w:rPr>
            </w:pPr>
          </w:p>
        </w:tc>
      </w:tr>
    </w:tbl>
    <w:p w14:paraId="080989A6" w14:textId="77777777" w:rsidR="00E7321D" w:rsidRDefault="00E7321D" w:rsidP="00E7321D">
      <w:pPr>
        <w:pStyle w:val="ListParagraph"/>
        <w:autoSpaceDE w:val="0"/>
        <w:autoSpaceDN w:val="0"/>
        <w:adjustRightInd w:val="0"/>
        <w:spacing w:line="360" w:lineRule="auto"/>
        <w:rPr>
          <w:rFonts w:ascii="Times New Roman" w:hAnsi="Times New Roman" w:cs="Times New Roman"/>
        </w:rPr>
      </w:pPr>
    </w:p>
    <w:p w14:paraId="14B75AFF" w14:textId="208D3456" w:rsidR="00E7321D" w:rsidRDefault="00E7321D" w:rsidP="00E7321D">
      <w:pPr>
        <w:pStyle w:val="ListParagraph"/>
        <w:numPr>
          <w:ilvl w:val="0"/>
          <w:numId w:val="20"/>
        </w:numPr>
        <w:autoSpaceDE w:val="0"/>
        <w:autoSpaceDN w:val="0"/>
        <w:adjustRightInd w:val="0"/>
        <w:spacing w:line="360" w:lineRule="auto"/>
        <w:rPr>
          <w:rFonts w:ascii="Times New Roman" w:hAnsi="Times New Roman" w:cs="Times New Roman"/>
        </w:rPr>
      </w:pPr>
      <w:r w:rsidRPr="00E7321D">
        <w:rPr>
          <w:rFonts w:ascii="Times New Roman" w:hAnsi="Times New Roman" w:cs="Times New Roman"/>
        </w:rPr>
        <w:t>GLMMA1b output showing the predictors for PP</w:t>
      </w:r>
      <w:r>
        <w:rPr>
          <w:rFonts w:ascii="Times New Roman" w:hAnsi="Times New Roman" w:cs="Times New Roman"/>
        </w:rPr>
        <w:t>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29923DF1" w14:textId="77777777" w:rsidTr="0096061F">
        <w:trPr>
          <w:trHeight w:val="215"/>
        </w:trPr>
        <w:tc>
          <w:tcPr>
            <w:tcW w:w="2524" w:type="dxa"/>
            <w:tcBorders>
              <w:left w:val="nil"/>
              <w:bottom w:val="single" w:sz="4" w:space="0" w:color="auto"/>
              <w:right w:val="nil"/>
            </w:tcBorders>
          </w:tcPr>
          <w:p w14:paraId="1837CB9A"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2F8A88D2"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70AFAAC4"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E37102D"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1744246"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41F4C8D"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FC87DE2"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3B689E56" w14:textId="77777777" w:rsidTr="0096061F">
        <w:trPr>
          <w:trHeight w:val="203"/>
        </w:trPr>
        <w:tc>
          <w:tcPr>
            <w:tcW w:w="2524" w:type="dxa"/>
            <w:tcBorders>
              <w:left w:val="nil"/>
              <w:bottom w:val="nil"/>
              <w:right w:val="nil"/>
            </w:tcBorders>
          </w:tcPr>
          <w:p w14:paraId="6A5EFD2C"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9236AC8" w14:textId="2CF085C3" w:rsidR="00E7321D" w:rsidRPr="00165467" w:rsidRDefault="00E7321D" w:rsidP="0096061F">
            <w:pPr>
              <w:rPr>
                <w:rFonts w:ascii="Times New Roman" w:hAnsi="Times New Roman" w:cs="Times New Roman"/>
              </w:rPr>
            </w:pPr>
          </w:p>
        </w:tc>
        <w:tc>
          <w:tcPr>
            <w:tcW w:w="601" w:type="dxa"/>
            <w:tcBorders>
              <w:left w:val="nil"/>
              <w:bottom w:val="nil"/>
              <w:right w:val="nil"/>
            </w:tcBorders>
          </w:tcPr>
          <w:p w14:paraId="3EC466C7" w14:textId="7E26AE10"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0FA7BE42"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313A94E9"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2F6F8B8F" w14:textId="77777777" w:rsidR="00E7321D" w:rsidRPr="00165467" w:rsidRDefault="00E7321D" w:rsidP="0096061F">
            <w:pPr>
              <w:rPr>
                <w:rFonts w:ascii="Times New Roman" w:hAnsi="Times New Roman" w:cs="Times New Roman"/>
              </w:rPr>
            </w:pPr>
          </w:p>
        </w:tc>
        <w:tc>
          <w:tcPr>
            <w:tcW w:w="708" w:type="dxa"/>
            <w:tcBorders>
              <w:left w:val="nil"/>
              <w:bottom w:val="nil"/>
              <w:right w:val="nil"/>
            </w:tcBorders>
          </w:tcPr>
          <w:p w14:paraId="6549A96A" w14:textId="77777777" w:rsidR="00E7321D" w:rsidRPr="00165467" w:rsidRDefault="00E7321D" w:rsidP="0096061F">
            <w:pPr>
              <w:rPr>
                <w:rFonts w:ascii="Times New Roman" w:hAnsi="Times New Roman" w:cs="Times New Roman"/>
                <w:highlight w:val="yellow"/>
              </w:rPr>
            </w:pPr>
          </w:p>
        </w:tc>
        <w:tc>
          <w:tcPr>
            <w:tcW w:w="1701" w:type="dxa"/>
            <w:tcBorders>
              <w:left w:val="nil"/>
              <w:bottom w:val="nil"/>
              <w:right w:val="nil"/>
            </w:tcBorders>
          </w:tcPr>
          <w:p w14:paraId="55F537C0" w14:textId="77777777" w:rsidR="00E7321D" w:rsidRPr="00165467" w:rsidRDefault="00E7321D" w:rsidP="0096061F">
            <w:pPr>
              <w:rPr>
                <w:rFonts w:ascii="Times New Roman" w:hAnsi="Times New Roman" w:cs="Times New Roman"/>
                <w:highlight w:val="yellow"/>
              </w:rPr>
            </w:pPr>
          </w:p>
        </w:tc>
      </w:tr>
      <w:tr w:rsidR="00E7321D" w:rsidRPr="00165467" w14:paraId="01A6682E" w14:textId="77777777" w:rsidTr="0096061F">
        <w:trPr>
          <w:trHeight w:val="407"/>
        </w:trPr>
        <w:tc>
          <w:tcPr>
            <w:tcW w:w="2524" w:type="dxa"/>
            <w:tcBorders>
              <w:top w:val="nil"/>
              <w:left w:val="nil"/>
              <w:bottom w:val="nil"/>
              <w:right w:val="nil"/>
            </w:tcBorders>
          </w:tcPr>
          <w:p w14:paraId="378F1E10"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088116F8" w14:textId="4805643C" w:rsidR="00E7321D" w:rsidRPr="00165467" w:rsidRDefault="00E7321D" w:rsidP="0096061F">
            <w:pPr>
              <w:rPr>
                <w:rFonts w:ascii="Times New Roman" w:hAnsi="Times New Roman" w:cs="Times New Roman"/>
              </w:rPr>
            </w:pPr>
          </w:p>
        </w:tc>
        <w:tc>
          <w:tcPr>
            <w:tcW w:w="601" w:type="dxa"/>
            <w:tcBorders>
              <w:top w:val="nil"/>
              <w:left w:val="nil"/>
              <w:bottom w:val="nil"/>
              <w:right w:val="nil"/>
            </w:tcBorders>
          </w:tcPr>
          <w:p w14:paraId="5B5AE2B0" w14:textId="58080DC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48B7556D" w14:textId="01132F3E"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3C55081F" w14:textId="4D3EE63A"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252558B7" w14:textId="22485DB0" w:rsidR="00E7321D" w:rsidRPr="00165467" w:rsidRDefault="00E7321D" w:rsidP="0096061F">
            <w:pPr>
              <w:rPr>
                <w:rFonts w:ascii="Times New Roman" w:hAnsi="Times New Roman" w:cs="Times New Roman"/>
              </w:rPr>
            </w:pPr>
          </w:p>
        </w:tc>
        <w:tc>
          <w:tcPr>
            <w:tcW w:w="708" w:type="dxa"/>
            <w:tcBorders>
              <w:top w:val="nil"/>
              <w:left w:val="nil"/>
              <w:bottom w:val="nil"/>
              <w:right w:val="nil"/>
            </w:tcBorders>
          </w:tcPr>
          <w:p w14:paraId="24C93AF3" w14:textId="77777777" w:rsidR="00E7321D" w:rsidRPr="00165467" w:rsidRDefault="00E7321D" w:rsidP="0096061F">
            <w:pPr>
              <w:rPr>
                <w:rFonts w:ascii="Times New Roman" w:hAnsi="Times New Roman" w:cs="Times New Roman"/>
                <w:highlight w:val="yellow"/>
              </w:rPr>
            </w:pPr>
          </w:p>
        </w:tc>
        <w:tc>
          <w:tcPr>
            <w:tcW w:w="1701" w:type="dxa"/>
            <w:tcBorders>
              <w:top w:val="nil"/>
              <w:left w:val="nil"/>
              <w:bottom w:val="nil"/>
              <w:right w:val="nil"/>
            </w:tcBorders>
          </w:tcPr>
          <w:p w14:paraId="56E74748" w14:textId="77777777" w:rsidR="00E7321D" w:rsidRPr="00165467" w:rsidRDefault="00E7321D" w:rsidP="0096061F">
            <w:pPr>
              <w:rPr>
                <w:rFonts w:ascii="Times New Roman" w:hAnsi="Times New Roman" w:cs="Times New Roman"/>
                <w:highlight w:val="yellow"/>
              </w:rPr>
            </w:pPr>
          </w:p>
        </w:tc>
      </w:tr>
      <w:tr w:rsidR="00E7321D" w:rsidRPr="00165467" w14:paraId="580A8199" w14:textId="77777777" w:rsidTr="0096061F">
        <w:trPr>
          <w:trHeight w:val="203"/>
        </w:trPr>
        <w:tc>
          <w:tcPr>
            <w:tcW w:w="2524" w:type="dxa"/>
            <w:tcBorders>
              <w:top w:val="nil"/>
              <w:left w:val="nil"/>
              <w:right w:val="nil"/>
            </w:tcBorders>
          </w:tcPr>
          <w:p w14:paraId="67F76A13"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19AD520B" w14:textId="7111220F" w:rsidR="00E7321D" w:rsidRPr="00165467" w:rsidRDefault="00E7321D" w:rsidP="0096061F">
            <w:pPr>
              <w:rPr>
                <w:rFonts w:ascii="Times New Roman" w:hAnsi="Times New Roman" w:cs="Times New Roman"/>
              </w:rPr>
            </w:pPr>
          </w:p>
        </w:tc>
        <w:tc>
          <w:tcPr>
            <w:tcW w:w="601" w:type="dxa"/>
            <w:tcBorders>
              <w:top w:val="nil"/>
              <w:left w:val="nil"/>
              <w:right w:val="nil"/>
            </w:tcBorders>
          </w:tcPr>
          <w:p w14:paraId="29312798" w14:textId="26BE640E"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5DC8C384" w14:textId="28D24C1B"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7A017BDC" w14:textId="5283E418"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25F9B01E" w14:textId="11E3280B" w:rsidR="00E7321D" w:rsidRPr="00165467" w:rsidRDefault="00E7321D" w:rsidP="0096061F">
            <w:pPr>
              <w:rPr>
                <w:rFonts w:ascii="Times New Roman" w:hAnsi="Times New Roman" w:cs="Times New Roman"/>
              </w:rPr>
            </w:pPr>
          </w:p>
        </w:tc>
        <w:tc>
          <w:tcPr>
            <w:tcW w:w="708" w:type="dxa"/>
            <w:tcBorders>
              <w:top w:val="nil"/>
              <w:left w:val="nil"/>
              <w:right w:val="nil"/>
            </w:tcBorders>
          </w:tcPr>
          <w:p w14:paraId="76E638DA" w14:textId="77777777" w:rsidR="00E7321D" w:rsidRPr="00165467" w:rsidRDefault="00E7321D" w:rsidP="0096061F">
            <w:pPr>
              <w:rPr>
                <w:rFonts w:ascii="Times New Roman" w:hAnsi="Times New Roman" w:cs="Times New Roman"/>
                <w:highlight w:val="yellow"/>
              </w:rPr>
            </w:pPr>
          </w:p>
        </w:tc>
        <w:tc>
          <w:tcPr>
            <w:tcW w:w="1701" w:type="dxa"/>
            <w:tcBorders>
              <w:top w:val="nil"/>
              <w:left w:val="nil"/>
              <w:right w:val="nil"/>
            </w:tcBorders>
          </w:tcPr>
          <w:p w14:paraId="791FE7BF" w14:textId="77777777" w:rsidR="00E7321D" w:rsidRPr="00165467" w:rsidRDefault="00E7321D" w:rsidP="0096061F">
            <w:pPr>
              <w:rPr>
                <w:rFonts w:ascii="Times New Roman" w:hAnsi="Times New Roman" w:cs="Times New Roman"/>
                <w:highlight w:val="yellow"/>
              </w:rPr>
            </w:pPr>
          </w:p>
        </w:tc>
      </w:tr>
    </w:tbl>
    <w:p w14:paraId="01FDA42A" w14:textId="77777777" w:rsidR="00E7321D" w:rsidRDefault="00E7321D" w:rsidP="00E7321D">
      <w:pPr>
        <w:autoSpaceDE w:val="0"/>
        <w:autoSpaceDN w:val="0"/>
        <w:adjustRightInd w:val="0"/>
        <w:spacing w:line="360" w:lineRule="auto"/>
        <w:rPr>
          <w:rFonts w:ascii="Times New Roman" w:hAnsi="Times New Roman" w:cs="Times New Roman"/>
          <w:sz w:val="20"/>
          <w:szCs w:val="20"/>
        </w:rPr>
      </w:pPr>
    </w:p>
    <w:p w14:paraId="41381BBF" w14:textId="4DB3B398" w:rsidR="00E7321D" w:rsidRPr="00E7321D" w:rsidRDefault="00E7321D" w:rsidP="00E7321D">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055FA6E" w14:textId="6F3D1632" w:rsidR="002B37FC" w:rsidRPr="00165467" w:rsidRDefault="00587C4C" w:rsidP="002B37FC">
      <w:pPr>
        <w:autoSpaceDE w:val="0"/>
        <w:autoSpaceDN w:val="0"/>
        <w:adjustRightInd w:val="0"/>
        <w:spacing w:line="360" w:lineRule="auto"/>
        <w:rPr>
          <w:rFonts w:ascii="Times New Roman" w:hAnsi="Times New Roman" w:cs="Times New Roman"/>
        </w:rPr>
      </w:pPr>
      <w:r>
        <w:rPr>
          <w:rFonts w:ascii="Times New Roman" w:hAnsi="Times New Roman" w:cs="Times New Roman"/>
          <w:b/>
        </w:rPr>
        <w:t>AppendixTable2</w:t>
      </w:r>
      <w:r w:rsidR="002B37FC" w:rsidRPr="00165467">
        <w:rPr>
          <w:rFonts w:ascii="Times New Roman" w:hAnsi="Times New Roman" w:cs="Times New Roman"/>
          <w:b/>
        </w:rPr>
        <w:t xml:space="preserve">. </w:t>
      </w:r>
      <w:r>
        <w:rPr>
          <w:rFonts w:ascii="Times New Roman" w:hAnsi="Times New Roman" w:cs="Times New Roman"/>
        </w:rPr>
        <w:t>GLMMA2</w:t>
      </w:r>
      <w:r w:rsidR="002B37FC" w:rsidRPr="00165467">
        <w:rPr>
          <w:rFonts w:ascii="Times New Roman" w:hAnsi="Times New Roman" w:cs="Times New Roman"/>
        </w:rPr>
        <w:t xml:space="preserve"> outputs showing the predictors for the effect of visibility on the presen</w:t>
      </w:r>
      <w:r>
        <w:rPr>
          <w:rFonts w:ascii="Times New Roman" w:hAnsi="Times New Roman" w:cs="Times New Roman"/>
        </w:rPr>
        <w:t>ce of peeks with Opaque2 excluded.</w:t>
      </w:r>
    </w:p>
    <w:p w14:paraId="39881677" w14:textId="10757CAF" w:rsidR="00587C4C" w:rsidRDefault="002B37F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sidRPr="00165467">
        <w:rPr>
          <w:rFonts w:ascii="Times New Roman" w:hAnsi="Times New Roman" w:cs="Times New Roman"/>
        </w:rPr>
        <w:t>G</w:t>
      </w:r>
      <w:r w:rsidR="00587C4C">
        <w:rPr>
          <w:rFonts w:ascii="Times New Roman" w:hAnsi="Times New Roman" w:cs="Times New Roman"/>
        </w:rPr>
        <w:t>LMMA2a output showing the predictors for any peek.</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2EE3EE57" w14:textId="77777777" w:rsidTr="0096061F">
        <w:trPr>
          <w:trHeight w:val="215"/>
        </w:trPr>
        <w:tc>
          <w:tcPr>
            <w:tcW w:w="2524" w:type="dxa"/>
            <w:tcBorders>
              <w:left w:val="nil"/>
              <w:bottom w:val="single" w:sz="4" w:space="0" w:color="auto"/>
              <w:right w:val="nil"/>
            </w:tcBorders>
          </w:tcPr>
          <w:p w14:paraId="3602F1FA"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lastRenderedPageBreak/>
              <w:t>Term</w:t>
            </w:r>
          </w:p>
        </w:tc>
        <w:tc>
          <w:tcPr>
            <w:tcW w:w="986" w:type="dxa"/>
            <w:tcBorders>
              <w:left w:val="nil"/>
              <w:bottom w:val="single" w:sz="4" w:space="0" w:color="auto"/>
              <w:right w:val="nil"/>
            </w:tcBorders>
          </w:tcPr>
          <w:p w14:paraId="2A09C1DD"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535EFE0C"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E44E620"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43D5CAD"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11926D9"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2CF4300B"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34D289B9" w14:textId="77777777" w:rsidTr="0096061F">
        <w:trPr>
          <w:trHeight w:val="203"/>
        </w:trPr>
        <w:tc>
          <w:tcPr>
            <w:tcW w:w="2524" w:type="dxa"/>
            <w:tcBorders>
              <w:left w:val="nil"/>
              <w:bottom w:val="nil"/>
              <w:right w:val="nil"/>
            </w:tcBorders>
          </w:tcPr>
          <w:p w14:paraId="793B38FF"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70069415" w14:textId="56B54FEB" w:rsidR="00E7321D" w:rsidRPr="00165467" w:rsidRDefault="00E7321D" w:rsidP="0096061F">
            <w:pPr>
              <w:rPr>
                <w:rFonts w:ascii="Times New Roman" w:hAnsi="Times New Roman" w:cs="Times New Roman"/>
              </w:rPr>
            </w:pPr>
          </w:p>
        </w:tc>
        <w:tc>
          <w:tcPr>
            <w:tcW w:w="601" w:type="dxa"/>
            <w:tcBorders>
              <w:left w:val="nil"/>
              <w:bottom w:val="nil"/>
              <w:right w:val="nil"/>
            </w:tcBorders>
          </w:tcPr>
          <w:p w14:paraId="476BD6CD" w14:textId="04C362E3"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0F1C42FA"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4A4235C1"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69150B25" w14:textId="77777777" w:rsidR="00E7321D" w:rsidRPr="00165467" w:rsidRDefault="00E7321D" w:rsidP="0096061F">
            <w:pPr>
              <w:rPr>
                <w:rFonts w:ascii="Times New Roman" w:hAnsi="Times New Roman" w:cs="Times New Roman"/>
              </w:rPr>
            </w:pPr>
          </w:p>
        </w:tc>
        <w:tc>
          <w:tcPr>
            <w:tcW w:w="708" w:type="dxa"/>
            <w:tcBorders>
              <w:left w:val="nil"/>
              <w:bottom w:val="nil"/>
              <w:right w:val="nil"/>
            </w:tcBorders>
          </w:tcPr>
          <w:p w14:paraId="67598911" w14:textId="77777777" w:rsidR="00E7321D" w:rsidRPr="00165467" w:rsidRDefault="00E7321D" w:rsidP="0096061F">
            <w:pPr>
              <w:rPr>
                <w:rFonts w:ascii="Times New Roman" w:hAnsi="Times New Roman" w:cs="Times New Roman"/>
                <w:highlight w:val="yellow"/>
              </w:rPr>
            </w:pPr>
          </w:p>
        </w:tc>
        <w:tc>
          <w:tcPr>
            <w:tcW w:w="1701" w:type="dxa"/>
            <w:tcBorders>
              <w:left w:val="nil"/>
              <w:bottom w:val="nil"/>
              <w:right w:val="nil"/>
            </w:tcBorders>
          </w:tcPr>
          <w:p w14:paraId="70EC5054" w14:textId="77777777" w:rsidR="00E7321D" w:rsidRPr="00165467" w:rsidRDefault="00E7321D" w:rsidP="0096061F">
            <w:pPr>
              <w:rPr>
                <w:rFonts w:ascii="Times New Roman" w:hAnsi="Times New Roman" w:cs="Times New Roman"/>
                <w:highlight w:val="yellow"/>
              </w:rPr>
            </w:pPr>
          </w:p>
        </w:tc>
      </w:tr>
      <w:tr w:rsidR="00E7321D" w:rsidRPr="00165467" w14:paraId="05E530BE" w14:textId="77777777" w:rsidTr="0096061F">
        <w:trPr>
          <w:trHeight w:val="407"/>
        </w:trPr>
        <w:tc>
          <w:tcPr>
            <w:tcW w:w="2524" w:type="dxa"/>
            <w:tcBorders>
              <w:top w:val="nil"/>
              <w:left w:val="nil"/>
              <w:bottom w:val="nil"/>
              <w:right w:val="nil"/>
            </w:tcBorders>
          </w:tcPr>
          <w:p w14:paraId="0BFA4491"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1B2537A9" w14:textId="0B6D9E85" w:rsidR="00E7321D" w:rsidRPr="00165467" w:rsidRDefault="00E7321D" w:rsidP="0096061F">
            <w:pPr>
              <w:rPr>
                <w:rFonts w:ascii="Times New Roman" w:hAnsi="Times New Roman" w:cs="Times New Roman"/>
              </w:rPr>
            </w:pPr>
          </w:p>
        </w:tc>
        <w:tc>
          <w:tcPr>
            <w:tcW w:w="601" w:type="dxa"/>
            <w:tcBorders>
              <w:top w:val="nil"/>
              <w:left w:val="nil"/>
              <w:bottom w:val="nil"/>
              <w:right w:val="nil"/>
            </w:tcBorders>
          </w:tcPr>
          <w:p w14:paraId="7DD4FEB8" w14:textId="79FD7490"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6F3CDF1D" w14:textId="2C52A7D6"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0D48488F" w14:textId="7E12A50C"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29145484" w14:textId="04C7BFB8" w:rsidR="00E7321D" w:rsidRPr="00165467" w:rsidRDefault="00E7321D" w:rsidP="0096061F">
            <w:pPr>
              <w:rPr>
                <w:rFonts w:ascii="Times New Roman" w:hAnsi="Times New Roman" w:cs="Times New Roman"/>
              </w:rPr>
            </w:pPr>
          </w:p>
        </w:tc>
        <w:tc>
          <w:tcPr>
            <w:tcW w:w="708" w:type="dxa"/>
            <w:tcBorders>
              <w:top w:val="nil"/>
              <w:left w:val="nil"/>
              <w:bottom w:val="nil"/>
              <w:right w:val="nil"/>
            </w:tcBorders>
          </w:tcPr>
          <w:p w14:paraId="0BFB1922" w14:textId="77777777" w:rsidR="00E7321D" w:rsidRPr="00165467" w:rsidRDefault="00E7321D" w:rsidP="0096061F">
            <w:pPr>
              <w:rPr>
                <w:rFonts w:ascii="Times New Roman" w:hAnsi="Times New Roman" w:cs="Times New Roman"/>
                <w:highlight w:val="yellow"/>
              </w:rPr>
            </w:pPr>
          </w:p>
        </w:tc>
        <w:tc>
          <w:tcPr>
            <w:tcW w:w="1701" w:type="dxa"/>
            <w:tcBorders>
              <w:top w:val="nil"/>
              <w:left w:val="nil"/>
              <w:bottom w:val="nil"/>
              <w:right w:val="nil"/>
            </w:tcBorders>
          </w:tcPr>
          <w:p w14:paraId="3AFFE446" w14:textId="77777777" w:rsidR="00E7321D" w:rsidRPr="00165467" w:rsidRDefault="00E7321D" w:rsidP="0096061F">
            <w:pPr>
              <w:rPr>
                <w:rFonts w:ascii="Times New Roman" w:hAnsi="Times New Roman" w:cs="Times New Roman"/>
                <w:highlight w:val="yellow"/>
              </w:rPr>
            </w:pPr>
          </w:p>
        </w:tc>
      </w:tr>
      <w:tr w:rsidR="00E7321D" w:rsidRPr="00165467" w14:paraId="0719D314" w14:textId="77777777" w:rsidTr="0096061F">
        <w:trPr>
          <w:trHeight w:val="203"/>
        </w:trPr>
        <w:tc>
          <w:tcPr>
            <w:tcW w:w="2524" w:type="dxa"/>
            <w:tcBorders>
              <w:top w:val="nil"/>
              <w:left w:val="nil"/>
              <w:right w:val="nil"/>
            </w:tcBorders>
          </w:tcPr>
          <w:p w14:paraId="448B9E4C"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3B44A912" w14:textId="508C06AC" w:rsidR="00E7321D" w:rsidRPr="00165467" w:rsidRDefault="00E7321D" w:rsidP="0096061F">
            <w:pPr>
              <w:rPr>
                <w:rFonts w:ascii="Times New Roman" w:hAnsi="Times New Roman" w:cs="Times New Roman"/>
              </w:rPr>
            </w:pPr>
          </w:p>
        </w:tc>
        <w:tc>
          <w:tcPr>
            <w:tcW w:w="601" w:type="dxa"/>
            <w:tcBorders>
              <w:top w:val="nil"/>
              <w:left w:val="nil"/>
              <w:right w:val="nil"/>
            </w:tcBorders>
          </w:tcPr>
          <w:p w14:paraId="5416DAC0" w14:textId="50A1216C"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0BD2CEF8" w14:textId="13D43FD2"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315AC40E" w14:textId="153E5875"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02201D43" w14:textId="0766FE81" w:rsidR="00E7321D" w:rsidRPr="00165467" w:rsidRDefault="00E7321D" w:rsidP="0096061F">
            <w:pPr>
              <w:rPr>
                <w:rFonts w:ascii="Times New Roman" w:hAnsi="Times New Roman" w:cs="Times New Roman"/>
              </w:rPr>
            </w:pPr>
          </w:p>
        </w:tc>
        <w:tc>
          <w:tcPr>
            <w:tcW w:w="708" w:type="dxa"/>
            <w:tcBorders>
              <w:top w:val="nil"/>
              <w:left w:val="nil"/>
              <w:right w:val="nil"/>
            </w:tcBorders>
          </w:tcPr>
          <w:p w14:paraId="250F5474" w14:textId="77777777" w:rsidR="00E7321D" w:rsidRPr="00165467" w:rsidRDefault="00E7321D" w:rsidP="0096061F">
            <w:pPr>
              <w:rPr>
                <w:rFonts w:ascii="Times New Roman" w:hAnsi="Times New Roman" w:cs="Times New Roman"/>
                <w:highlight w:val="yellow"/>
              </w:rPr>
            </w:pPr>
          </w:p>
        </w:tc>
        <w:tc>
          <w:tcPr>
            <w:tcW w:w="1701" w:type="dxa"/>
            <w:tcBorders>
              <w:top w:val="nil"/>
              <w:left w:val="nil"/>
              <w:right w:val="nil"/>
            </w:tcBorders>
          </w:tcPr>
          <w:p w14:paraId="5827BA10" w14:textId="77777777" w:rsidR="00E7321D" w:rsidRPr="00165467" w:rsidRDefault="00E7321D" w:rsidP="0096061F">
            <w:pPr>
              <w:rPr>
                <w:rFonts w:ascii="Times New Roman" w:hAnsi="Times New Roman" w:cs="Times New Roman"/>
                <w:highlight w:val="yellow"/>
              </w:rPr>
            </w:pPr>
          </w:p>
        </w:tc>
      </w:tr>
    </w:tbl>
    <w:p w14:paraId="26E8D78B" w14:textId="77777777" w:rsidR="00E7321D" w:rsidRDefault="00E7321D" w:rsidP="00E7321D">
      <w:pPr>
        <w:pStyle w:val="ListParagraph"/>
        <w:autoSpaceDE w:val="0"/>
        <w:autoSpaceDN w:val="0"/>
        <w:adjustRightInd w:val="0"/>
        <w:spacing w:line="360" w:lineRule="auto"/>
        <w:ind w:left="709"/>
        <w:rPr>
          <w:rFonts w:ascii="Times New Roman" w:hAnsi="Times New Roman" w:cs="Times New Roman"/>
        </w:rPr>
      </w:pPr>
    </w:p>
    <w:p w14:paraId="6D751930" w14:textId="063CF7C8" w:rsidR="002B37FC" w:rsidRPr="00165467" w:rsidRDefault="00587C4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Pr>
          <w:rFonts w:ascii="Times New Roman" w:hAnsi="Times New Roman" w:cs="Times New Roman"/>
        </w:rPr>
        <w:t>GLMMA2b</w:t>
      </w:r>
      <w:r w:rsidR="002B37FC" w:rsidRPr="00165467">
        <w:rPr>
          <w:rFonts w:ascii="Times New Roman" w:hAnsi="Times New Roman" w:cs="Times New Roman"/>
        </w:rPr>
        <w:t xml:space="preserve"> output showing the predictors for </w:t>
      </w:r>
      <w:r>
        <w:rPr>
          <w:rFonts w:ascii="Times New Roman" w:hAnsi="Times New Roman" w:cs="Times New Roman"/>
        </w:rPr>
        <w:t>PIPs.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2B37FC" w:rsidRPr="00165467" w14:paraId="412628AB" w14:textId="77777777" w:rsidTr="00587C4C">
        <w:trPr>
          <w:trHeight w:val="215"/>
        </w:trPr>
        <w:tc>
          <w:tcPr>
            <w:tcW w:w="2524" w:type="dxa"/>
            <w:tcBorders>
              <w:left w:val="nil"/>
              <w:bottom w:val="single" w:sz="4" w:space="0" w:color="auto"/>
              <w:right w:val="nil"/>
            </w:tcBorders>
          </w:tcPr>
          <w:p w14:paraId="40542E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78837D3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6767F2E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9DFA526"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3CF72F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87AC84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962DF87"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3983D8AD" w14:textId="77777777" w:rsidTr="00587C4C">
        <w:trPr>
          <w:trHeight w:val="203"/>
        </w:trPr>
        <w:tc>
          <w:tcPr>
            <w:tcW w:w="2524" w:type="dxa"/>
            <w:tcBorders>
              <w:left w:val="nil"/>
              <w:bottom w:val="nil"/>
              <w:right w:val="nil"/>
            </w:tcBorders>
          </w:tcPr>
          <w:p w14:paraId="6FF2EDC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599CE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0.25</w:t>
            </w:r>
          </w:p>
        </w:tc>
        <w:tc>
          <w:tcPr>
            <w:tcW w:w="601" w:type="dxa"/>
            <w:tcBorders>
              <w:left w:val="nil"/>
              <w:bottom w:val="nil"/>
              <w:right w:val="nil"/>
            </w:tcBorders>
          </w:tcPr>
          <w:p w14:paraId="08A070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0.28</w:t>
            </w:r>
          </w:p>
        </w:tc>
        <w:tc>
          <w:tcPr>
            <w:tcW w:w="709" w:type="dxa"/>
            <w:tcBorders>
              <w:left w:val="nil"/>
              <w:bottom w:val="nil"/>
              <w:right w:val="nil"/>
            </w:tcBorders>
          </w:tcPr>
          <w:p w14:paraId="0E090EBC"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0C86FE2B"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31D1701E" w14:textId="77777777" w:rsidR="002B37FC" w:rsidRPr="00165467" w:rsidRDefault="002B37FC" w:rsidP="00587C4C">
            <w:pPr>
              <w:rPr>
                <w:rFonts w:ascii="Times New Roman" w:hAnsi="Times New Roman" w:cs="Times New Roman"/>
              </w:rPr>
            </w:pPr>
          </w:p>
        </w:tc>
        <w:tc>
          <w:tcPr>
            <w:tcW w:w="708" w:type="dxa"/>
            <w:tcBorders>
              <w:left w:val="nil"/>
              <w:bottom w:val="nil"/>
              <w:right w:val="nil"/>
            </w:tcBorders>
          </w:tcPr>
          <w:p w14:paraId="4AC70717" w14:textId="77777777" w:rsidR="002B37FC" w:rsidRPr="00165467" w:rsidRDefault="002B37FC" w:rsidP="00587C4C">
            <w:pPr>
              <w:rPr>
                <w:rFonts w:ascii="Times New Roman" w:hAnsi="Times New Roman" w:cs="Times New Roman"/>
                <w:highlight w:val="yellow"/>
              </w:rPr>
            </w:pPr>
          </w:p>
        </w:tc>
        <w:tc>
          <w:tcPr>
            <w:tcW w:w="1701" w:type="dxa"/>
            <w:tcBorders>
              <w:left w:val="nil"/>
              <w:bottom w:val="nil"/>
              <w:right w:val="nil"/>
            </w:tcBorders>
          </w:tcPr>
          <w:p w14:paraId="5067CF2D" w14:textId="77777777" w:rsidR="002B37FC" w:rsidRPr="00165467" w:rsidRDefault="002B37FC" w:rsidP="00587C4C">
            <w:pPr>
              <w:rPr>
                <w:rFonts w:ascii="Times New Roman" w:hAnsi="Times New Roman" w:cs="Times New Roman"/>
                <w:highlight w:val="yellow"/>
              </w:rPr>
            </w:pPr>
          </w:p>
        </w:tc>
      </w:tr>
      <w:tr w:rsidR="002B37FC" w:rsidRPr="00165467" w14:paraId="1059A80F" w14:textId="77777777" w:rsidTr="00587C4C">
        <w:trPr>
          <w:trHeight w:val="407"/>
        </w:trPr>
        <w:tc>
          <w:tcPr>
            <w:tcW w:w="2524" w:type="dxa"/>
            <w:tcBorders>
              <w:top w:val="nil"/>
              <w:left w:val="nil"/>
              <w:bottom w:val="nil"/>
              <w:right w:val="nil"/>
            </w:tcBorders>
          </w:tcPr>
          <w:p w14:paraId="121C2AD5"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5DA3F9E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-1.23</w:t>
            </w:r>
          </w:p>
        </w:tc>
        <w:tc>
          <w:tcPr>
            <w:tcW w:w="601" w:type="dxa"/>
            <w:tcBorders>
              <w:top w:val="nil"/>
              <w:left w:val="nil"/>
              <w:bottom w:val="nil"/>
              <w:right w:val="nil"/>
            </w:tcBorders>
          </w:tcPr>
          <w:p w14:paraId="76B6180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0.28</w:t>
            </w:r>
          </w:p>
        </w:tc>
        <w:tc>
          <w:tcPr>
            <w:tcW w:w="709" w:type="dxa"/>
            <w:tcBorders>
              <w:top w:val="nil"/>
              <w:left w:val="nil"/>
              <w:bottom w:val="nil"/>
              <w:right w:val="nil"/>
            </w:tcBorders>
          </w:tcPr>
          <w:p w14:paraId="42C4EF4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-4.32</w:t>
            </w:r>
          </w:p>
        </w:tc>
        <w:tc>
          <w:tcPr>
            <w:tcW w:w="425" w:type="dxa"/>
            <w:tcBorders>
              <w:top w:val="nil"/>
              <w:left w:val="nil"/>
              <w:bottom w:val="nil"/>
              <w:right w:val="nil"/>
            </w:tcBorders>
          </w:tcPr>
          <w:p w14:paraId="181D5BA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bottom w:val="nil"/>
              <w:right w:val="nil"/>
            </w:tcBorders>
          </w:tcPr>
          <w:p w14:paraId="3952DB9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&lt; 0.01</w:t>
            </w:r>
          </w:p>
        </w:tc>
        <w:tc>
          <w:tcPr>
            <w:tcW w:w="708" w:type="dxa"/>
            <w:tcBorders>
              <w:top w:val="nil"/>
              <w:left w:val="nil"/>
              <w:bottom w:val="nil"/>
              <w:right w:val="nil"/>
            </w:tcBorders>
          </w:tcPr>
          <w:p w14:paraId="3ABFA865" w14:textId="77777777" w:rsidR="002B37FC" w:rsidRPr="00165467" w:rsidRDefault="002B37FC" w:rsidP="00587C4C">
            <w:pPr>
              <w:rPr>
                <w:rFonts w:ascii="Times New Roman" w:hAnsi="Times New Roman" w:cs="Times New Roman"/>
                <w:highlight w:val="yellow"/>
              </w:rPr>
            </w:pPr>
          </w:p>
        </w:tc>
        <w:tc>
          <w:tcPr>
            <w:tcW w:w="1701" w:type="dxa"/>
            <w:tcBorders>
              <w:top w:val="nil"/>
              <w:left w:val="nil"/>
              <w:bottom w:val="nil"/>
              <w:right w:val="nil"/>
            </w:tcBorders>
          </w:tcPr>
          <w:p w14:paraId="65ABF16C" w14:textId="77777777" w:rsidR="002B37FC" w:rsidRPr="00165467" w:rsidRDefault="002B37FC" w:rsidP="00587C4C">
            <w:pPr>
              <w:rPr>
                <w:rFonts w:ascii="Times New Roman" w:hAnsi="Times New Roman" w:cs="Times New Roman"/>
                <w:highlight w:val="yellow"/>
              </w:rPr>
            </w:pPr>
          </w:p>
        </w:tc>
      </w:tr>
      <w:tr w:rsidR="002B37FC" w:rsidRPr="00165467" w14:paraId="235EFFF2" w14:textId="77777777" w:rsidTr="00587C4C">
        <w:trPr>
          <w:trHeight w:val="203"/>
        </w:trPr>
        <w:tc>
          <w:tcPr>
            <w:tcW w:w="2524" w:type="dxa"/>
            <w:tcBorders>
              <w:top w:val="nil"/>
              <w:left w:val="nil"/>
              <w:right w:val="nil"/>
            </w:tcBorders>
          </w:tcPr>
          <w:p w14:paraId="5A910989"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0927AE8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-0.19</w:t>
            </w:r>
          </w:p>
        </w:tc>
        <w:tc>
          <w:tcPr>
            <w:tcW w:w="601" w:type="dxa"/>
            <w:tcBorders>
              <w:top w:val="nil"/>
              <w:left w:val="nil"/>
              <w:right w:val="nil"/>
            </w:tcBorders>
          </w:tcPr>
          <w:p w14:paraId="526032A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0.08</w:t>
            </w:r>
          </w:p>
        </w:tc>
        <w:tc>
          <w:tcPr>
            <w:tcW w:w="709" w:type="dxa"/>
            <w:tcBorders>
              <w:top w:val="nil"/>
              <w:left w:val="nil"/>
              <w:right w:val="nil"/>
            </w:tcBorders>
          </w:tcPr>
          <w:p w14:paraId="4F8361C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-2.48</w:t>
            </w:r>
          </w:p>
        </w:tc>
        <w:tc>
          <w:tcPr>
            <w:tcW w:w="425" w:type="dxa"/>
            <w:tcBorders>
              <w:top w:val="nil"/>
              <w:left w:val="nil"/>
              <w:right w:val="nil"/>
            </w:tcBorders>
          </w:tcPr>
          <w:p w14:paraId="7E4A922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right w:val="nil"/>
            </w:tcBorders>
          </w:tcPr>
          <w:p w14:paraId="0DD5452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0.02</w:t>
            </w:r>
          </w:p>
        </w:tc>
        <w:tc>
          <w:tcPr>
            <w:tcW w:w="708" w:type="dxa"/>
            <w:tcBorders>
              <w:top w:val="nil"/>
              <w:left w:val="nil"/>
              <w:right w:val="nil"/>
            </w:tcBorders>
          </w:tcPr>
          <w:p w14:paraId="49CB7795" w14:textId="77777777" w:rsidR="002B37FC" w:rsidRPr="00165467" w:rsidRDefault="002B37FC" w:rsidP="00587C4C">
            <w:pPr>
              <w:rPr>
                <w:rFonts w:ascii="Times New Roman" w:hAnsi="Times New Roman" w:cs="Times New Roman"/>
                <w:highlight w:val="yellow"/>
              </w:rPr>
            </w:pPr>
          </w:p>
        </w:tc>
        <w:tc>
          <w:tcPr>
            <w:tcW w:w="1701" w:type="dxa"/>
            <w:tcBorders>
              <w:top w:val="nil"/>
              <w:left w:val="nil"/>
              <w:right w:val="nil"/>
            </w:tcBorders>
          </w:tcPr>
          <w:p w14:paraId="1DB77DBA" w14:textId="77777777" w:rsidR="002B37FC" w:rsidRPr="00165467" w:rsidRDefault="002B37FC" w:rsidP="00587C4C">
            <w:pPr>
              <w:rPr>
                <w:rFonts w:ascii="Times New Roman" w:hAnsi="Times New Roman" w:cs="Times New Roman"/>
                <w:highlight w:val="yellow"/>
              </w:rPr>
            </w:pPr>
          </w:p>
        </w:tc>
      </w:tr>
    </w:tbl>
    <w:p w14:paraId="0E8DA34F" w14:textId="77777777" w:rsidR="002B37FC" w:rsidRPr="00165467" w:rsidRDefault="002B37FC" w:rsidP="002B37FC">
      <w:pPr>
        <w:pStyle w:val="ListParagraph"/>
        <w:autoSpaceDE w:val="0"/>
        <w:autoSpaceDN w:val="0"/>
        <w:adjustRightInd w:val="0"/>
        <w:spacing w:line="360" w:lineRule="auto"/>
        <w:ind w:left="709"/>
        <w:rPr>
          <w:rFonts w:ascii="Times New Roman" w:hAnsi="Times New Roman" w:cs="Times New Roman"/>
        </w:rPr>
      </w:pPr>
    </w:p>
    <w:p w14:paraId="6ABED09C" w14:textId="6BFA5B97" w:rsidR="002B37FC" w:rsidRPr="00165467" w:rsidRDefault="002B37F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sidRPr="00165467">
        <w:rPr>
          <w:rFonts w:ascii="Times New Roman" w:hAnsi="Times New Roman" w:cs="Times New Roman"/>
        </w:rPr>
        <w:t>GLMM</w:t>
      </w:r>
      <w:r w:rsidR="00587C4C">
        <w:rPr>
          <w:rFonts w:ascii="Times New Roman" w:hAnsi="Times New Roman" w:cs="Times New Roman"/>
        </w:rPr>
        <w:t>A2c</w:t>
      </w:r>
      <w:r w:rsidRPr="00165467">
        <w:rPr>
          <w:rFonts w:ascii="Times New Roman" w:hAnsi="Times New Roman" w:cs="Times New Roman"/>
        </w:rPr>
        <w:t xml:space="preserve"> output showing the predictors for the presence of PPPs</w:t>
      </w:r>
      <w:r w:rsidR="00587C4C">
        <w:rPr>
          <w:rFonts w:ascii="Times New Roman" w:hAnsi="Times New Roman" w:cs="Times New Roman"/>
        </w:rPr>
        <w:t>.</w:t>
      </w:r>
    </w:p>
    <w:tbl>
      <w:tblPr>
        <w:tblStyle w:val="TableGrid"/>
        <w:tblW w:w="8364" w:type="dxa"/>
        <w:tblInd w:w="612" w:type="dxa"/>
        <w:tblLayout w:type="fixed"/>
        <w:tblLook w:val="04A0" w:firstRow="1" w:lastRow="0" w:firstColumn="1" w:lastColumn="0" w:noHBand="0" w:noVBand="1"/>
      </w:tblPr>
      <w:tblGrid>
        <w:gridCol w:w="2127"/>
        <w:gridCol w:w="992"/>
        <w:gridCol w:w="709"/>
        <w:gridCol w:w="708"/>
        <w:gridCol w:w="426"/>
        <w:gridCol w:w="708"/>
        <w:gridCol w:w="284"/>
        <w:gridCol w:w="597"/>
        <w:gridCol w:w="1813"/>
      </w:tblGrid>
      <w:tr w:rsidR="002B37FC" w:rsidRPr="00165467" w14:paraId="3CB27448" w14:textId="77777777" w:rsidTr="00E7321D">
        <w:trPr>
          <w:trHeight w:val="215"/>
        </w:trPr>
        <w:tc>
          <w:tcPr>
            <w:tcW w:w="2127" w:type="dxa"/>
            <w:tcBorders>
              <w:left w:val="nil"/>
              <w:bottom w:val="single" w:sz="4" w:space="0" w:color="auto"/>
              <w:right w:val="nil"/>
            </w:tcBorders>
          </w:tcPr>
          <w:p w14:paraId="3555D26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3874A7A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E51B33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708" w:type="dxa"/>
            <w:tcBorders>
              <w:left w:val="nil"/>
              <w:bottom w:val="single" w:sz="4" w:space="0" w:color="auto"/>
              <w:right w:val="nil"/>
            </w:tcBorders>
          </w:tcPr>
          <w:p w14:paraId="4F566D73"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6" w:type="dxa"/>
            <w:tcBorders>
              <w:left w:val="nil"/>
              <w:bottom w:val="single" w:sz="4" w:space="0" w:color="auto"/>
              <w:right w:val="nil"/>
            </w:tcBorders>
          </w:tcPr>
          <w:p w14:paraId="41B1AE7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8" w:type="dxa"/>
            <w:tcBorders>
              <w:left w:val="nil"/>
              <w:bottom w:val="single" w:sz="4" w:space="0" w:color="auto"/>
              <w:right w:val="nil"/>
            </w:tcBorders>
          </w:tcPr>
          <w:p w14:paraId="587EF55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694" w:type="dxa"/>
            <w:gridSpan w:val="3"/>
            <w:tcBorders>
              <w:left w:val="nil"/>
              <w:bottom w:val="single" w:sz="4" w:space="0" w:color="auto"/>
              <w:right w:val="nil"/>
            </w:tcBorders>
          </w:tcPr>
          <w:p w14:paraId="19967926" w14:textId="77777777" w:rsidR="002B37FC" w:rsidRPr="00165467" w:rsidRDefault="002B37FC" w:rsidP="00587C4C">
            <w:pPr>
              <w:jc w:val="cente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0D552CC" w14:textId="77777777" w:rsidTr="00E7321D">
        <w:trPr>
          <w:trHeight w:val="203"/>
        </w:trPr>
        <w:tc>
          <w:tcPr>
            <w:tcW w:w="2127" w:type="dxa"/>
            <w:tcBorders>
              <w:left w:val="nil"/>
              <w:bottom w:val="nil"/>
              <w:right w:val="nil"/>
            </w:tcBorders>
          </w:tcPr>
          <w:p w14:paraId="2523C0F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7AE1F7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0.36</w:t>
            </w:r>
          </w:p>
        </w:tc>
        <w:tc>
          <w:tcPr>
            <w:tcW w:w="709" w:type="dxa"/>
            <w:tcBorders>
              <w:left w:val="nil"/>
              <w:bottom w:val="nil"/>
              <w:right w:val="nil"/>
            </w:tcBorders>
          </w:tcPr>
          <w:p w14:paraId="1DF9F5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0.30</w:t>
            </w:r>
          </w:p>
        </w:tc>
        <w:tc>
          <w:tcPr>
            <w:tcW w:w="708" w:type="dxa"/>
            <w:tcBorders>
              <w:left w:val="nil"/>
              <w:bottom w:val="nil"/>
              <w:right w:val="nil"/>
            </w:tcBorders>
          </w:tcPr>
          <w:p w14:paraId="1946E886" w14:textId="77777777" w:rsidR="002B37FC" w:rsidRPr="00165467" w:rsidRDefault="002B37FC" w:rsidP="00587C4C">
            <w:pPr>
              <w:rPr>
                <w:rFonts w:ascii="Times New Roman" w:hAnsi="Times New Roman" w:cs="Times New Roman"/>
              </w:rPr>
            </w:pPr>
          </w:p>
        </w:tc>
        <w:tc>
          <w:tcPr>
            <w:tcW w:w="426" w:type="dxa"/>
            <w:tcBorders>
              <w:left w:val="nil"/>
              <w:bottom w:val="nil"/>
              <w:right w:val="nil"/>
            </w:tcBorders>
          </w:tcPr>
          <w:p w14:paraId="50531A32" w14:textId="77777777" w:rsidR="002B37FC" w:rsidRPr="00165467" w:rsidRDefault="002B37FC" w:rsidP="00587C4C">
            <w:pPr>
              <w:rPr>
                <w:rFonts w:ascii="Times New Roman" w:hAnsi="Times New Roman" w:cs="Times New Roman"/>
              </w:rPr>
            </w:pPr>
          </w:p>
        </w:tc>
        <w:tc>
          <w:tcPr>
            <w:tcW w:w="992" w:type="dxa"/>
            <w:gridSpan w:val="2"/>
            <w:tcBorders>
              <w:left w:val="nil"/>
              <w:bottom w:val="nil"/>
              <w:right w:val="nil"/>
            </w:tcBorders>
          </w:tcPr>
          <w:p w14:paraId="1F20CEE0" w14:textId="77777777" w:rsidR="002B37FC" w:rsidRPr="00165467" w:rsidRDefault="002B37FC" w:rsidP="00587C4C">
            <w:pPr>
              <w:rPr>
                <w:rFonts w:ascii="Times New Roman" w:hAnsi="Times New Roman" w:cs="Times New Roman"/>
              </w:rPr>
            </w:pPr>
          </w:p>
        </w:tc>
        <w:tc>
          <w:tcPr>
            <w:tcW w:w="597" w:type="dxa"/>
            <w:tcBorders>
              <w:left w:val="nil"/>
              <w:bottom w:val="nil"/>
              <w:right w:val="nil"/>
            </w:tcBorders>
          </w:tcPr>
          <w:p w14:paraId="48AD31A1" w14:textId="77777777" w:rsidR="002B37FC" w:rsidRPr="00165467" w:rsidRDefault="002B37FC" w:rsidP="00587C4C">
            <w:pPr>
              <w:rPr>
                <w:rFonts w:ascii="Times New Roman" w:hAnsi="Times New Roman" w:cs="Times New Roman"/>
                <w:highlight w:val="yellow"/>
              </w:rPr>
            </w:pPr>
          </w:p>
        </w:tc>
        <w:tc>
          <w:tcPr>
            <w:tcW w:w="1813" w:type="dxa"/>
            <w:tcBorders>
              <w:left w:val="nil"/>
              <w:bottom w:val="nil"/>
              <w:right w:val="nil"/>
            </w:tcBorders>
          </w:tcPr>
          <w:p w14:paraId="3755C78E" w14:textId="77777777" w:rsidR="002B37FC" w:rsidRPr="00165467" w:rsidRDefault="002B37FC" w:rsidP="00587C4C">
            <w:pPr>
              <w:rPr>
                <w:rFonts w:ascii="Times New Roman" w:hAnsi="Times New Roman" w:cs="Times New Roman"/>
                <w:highlight w:val="yellow"/>
              </w:rPr>
            </w:pPr>
          </w:p>
        </w:tc>
      </w:tr>
      <w:tr w:rsidR="002B37FC" w:rsidRPr="00165467" w14:paraId="5680D34F" w14:textId="77777777" w:rsidTr="00E7321D">
        <w:trPr>
          <w:trHeight w:val="407"/>
        </w:trPr>
        <w:tc>
          <w:tcPr>
            <w:tcW w:w="2127" w:type="dxa"/>
            <w:tcBorders>
              <w:top w:val="nil"/>
              <w:left w:val="nil"/>
              <w:bottom w:val="nil"/>
              <w:right w:val="nil"/>
            </w:tcBorders>
          </w:tcPr>
          <w:p w14:paraId="42D64F80"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2B4B0D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-0.81</w:t>
            </w:r>
          </w:p>
        </w:tc>
        <w:tc>
          <w:tcPr>
            <w:tcW w:w="709" w:type="dxa"/>
            <w:tcBorders>
              <w:top w:val="nil"/>
              <w:left w:val="nil"/>
              <w:bottom w:val="nil"/>
              <w:right w:val="nil"/>
            </w:tcBorders>
          </w:tcPr>
          <w:p w14:paraId="58F15C6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0.27</w:t>
            </w:r>
          </w:p>
        </w:tc>
        <w:tc>
          <w:tcPr>
            <w:tcW w:w="708" w:type="dxa"/>
            <w:tcBorders>
              <w:top w:val="nil"/>
              <w:left w:val="nil"/>
              <w:bottom w:val="nil"/>
              <w:right w:val="nil"/>
            </w:tcBorders>
          </w:tcPr>
          <w:p w14:paraId="3E71F67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-3.02</w:t>
            </w:r>
          </w:p>
        </w:tc>
        <w:tc>
          <w:tcPr>
            <w:tcW w:w="426" w:type="dxa"/>
            <w:tcBorders>
              <w:top w:val="nil"/>
              <w:left w:val="nil"/>
              <w:bottom w:val="nil"/>
              <w:right w:val="nil"/>
            </w:tcBorders>
          </w:tcPr>
          <w:p w14:paraId="3509FFE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992" w:type="dxa"/>
            <w:gridSpan w:val="2"/>
            <w:tcBorders>
              <w:top w:val="nil"/>
              <w:left w:val="nil"/>
              <w:bottom w:val="nil"/>
              <w:right w:val="nil"/>
            </w:tcBorders>
          </w:tcPr>
          <w:p w14:paraId="5BAB7A1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&lt; 0.01</w:t>
            </w:r>
          </w:p>
        </w:tc>
        <w:tc>
          <w:tcPr>
            <w:tcW w:w="597" w:type="dxa"/>
            <w:tcBorders>
              <w:top w:val="nil"/>
              <w:left w:val="nil"/>
              <w:bottom w:val="nil"/>
              <w:right w:val="nil"/>
            </w:tcBorders>
          </w:tcPr>
          <w:p w14:paraId="5C76B1A5" w14:textId="77777777" w:rsidR="002B37FC" w:rsidRPr="00165467" w:rsidRDefault="002B37FC" w:rsidP="00587C4C">
            <w:pPr>
              <w:rPr>
                <w:rFonts w:ascii="Times New Roman" w:hAnsi="Times New Roman" w:cs="Times New Roman"/>
                <w:highlight w:val="yellow"/>
              </w:rPr>
            </w:pPr>
          </w:p>
        </w:tc>
        <w:tc>
          <w:tcPr>
            <w:tcW w:w="1813" w:type="dxa"/>
            <w:tcBorders>
              <w:top w:val="nil"/>
              <w:left w:val="nil"/>
              <w:bottom w:val="nil"/>
              <w:right w:val="nil"/>
            </w:tcBorders>
          </w:tcPr>
          <w:p w14:paraId="5089EE1E" w14:textId="77777777" w:rsidR="002B37FC" w:rsidRPr="00165467" w:rsidRDefault="002B37FC" w:rsidP="00587C4C">
            <w:pPr>
              <w:rPr>
                <w:rFonts w:ascii="Times New Roman" w:hAnsi="Times New Roman" w:cs="Times New Roman"/>
                <w:highlight w:val="yellow"/>
              </w:rPr>
            </w:pPr>
          </w:p>
        </w:tc>
      </w:tr>
      <w:tr w:rsidR="002B37FC" w:rsidRPr="00165467" w14:paraId="760237F5" w14:textId="77777777" w:rsidTr="00E7321D">
        <w:trPr>
          <w:trHeight w:val="203"/>
        </w:trPr>
        <w:tc>
          <w:tcPr>
            <w:tcW w:w="2127" w:type="dxa"/>
            <w:tcBorders>
              <w:top w:val="nil"/>
              <w:left w:val="nil"/>
              <w:right w:val="nil"/>
            </w:tcBorders>
          </w:tcPr>
          <w:p w14:paraId="27375272"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62A39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-0.05</w:t>
            </w:r>
          </w:p>
        </w:tc>
        <w:tc>
          <w:tcPr>
            <w:tcW w:w="709" w:type="dxa"/>
            <w:tcBorders>
              <w:top w:val="nil"/>
              <w:left w:val="nil"/>
              <w:right w:val="nil"/>
            </w:tcBorders>
          </w:tcPr>
          <w:p w14:paraId="332B09A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0.07</w:t>
            </w:r>
          </w:p>
        </w:tc>
        <w:tc>
          <w:tcPr>
            <w:tcW w:w="708" w:type="dxa"/>
            <w:tcBorders>
              <w:top w:val="nil"/>
              <w:left w:val="nil"/>
              <w:right w:val="nil"/>
            </w:tcBorders>
          </w:tcPr>
          <w:p w14:paraId="151E73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-0.70</w:t>
            </w:r>
          </w:p>
        </w:tc>
        <w:tc>
          <w:tcPr>
            <w:tcW w:w="426" w:type="dxa"/>
            <w:tcBorders>
              <w:top w:val="nil"/>
              <w:left w:val="nil"/>
              <w:right w:val="nil"/>
            </w:tcBorders>
          </w:tcPr>
          <w:p w14:paraId="4C42174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992" w:type="dxa"/>
            <w:gridSpan w:val="2"/>
            <w:tcBorders>
              <w:top w:val="nil"/>
              <w:left w:val="nil"/>
              <w:right w:val="nil"/>
            </w:tcBorders>
          </w:tcPr>
          <w:p w14:paraId="1E83922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0.48</w:t>
            </w:r>
          </w:p>
        </w:tc>
        <w:tc>
          <w:tcPr>
            <w:tcW w:w="597" w:type="dxa"/>
            <w:tcBorders>
              <w:top w:val="nil"/>
              <w:left w:val="nil"/>
              <w:right w:val="nil"/>
            </w:tcBorders>
          </w:tcPr>
          <w:p w14:paraId="3889AA38" w14:textId="77777777" w:rsidR="002B37FC" w:rsidRPr="00165467" w:rsidRDefault="002B37FC" w:rsidP="00587C4C">
            <w:pPr>
              <w:rPr>
                <w:rFonts w:ascii="Times New Roman" w:hAnsi="Times New Roman" w:cs="Times New Roman"/>
                <w:highlight w:val="yellow"/>
              </w:rPr>
            </w:pPr>
          </w:p>
        </w:tc>
        <w:tc>
          <w:tcPr>
            <w:tcW w:w="1813" w:type="dxa"/>
            <w:tcBorders>
              <w:top w:val="nil"/>
              <w:left w:val="nil"/>
              <w:right w:val="nil"/>
            </w:tcBorders>
          </w:tcPr>
          <w:p w14:paraId="145402F5" w14:textId="77777777" w:rsidR="002B37FC" w:rsidRPr="00165467" w:rsidRDefault="002B37FC" w:rsidP="00587C4C">
            <w:pPr>
              <w:rPr>
                <w:rFonts w:ascii="Times New Roman" w:hAnsi="Times New Roman" w:cs="Times New Roman"/>
                <w:highlight w:val="yellow"/>
              </w:rPr>
            </w:pPr>
          </w:p>
        </w:tc>
      </w:tr>
    </w:tbl>
    <w:p w14:paraId="4E29B2BB" w14:textId="53C891C7" w:rsidR="002B37FC" w:rsidRDefault="002B37FC" w:rsidP="002B37F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 xml:space="preserve">Opaque. The covariates trial number was z-transformed to a mean of zero and a standard deviation of one. The sample of </w:t>
      </w:r>
      <w:r w:rsidR="00587C4C" w:rsidRPr="00587C4C">
        <w:rPr>
          <w:rFonts w:ascii="Times New Roman" w:hAnsi="Times New Roman" w:cs="Times New Roman"/>
          <w:sz w:val="20"/>
          <w:szCs w:val="20"/>
        </w:rPr>
        <w:t>GLMMA2</w:t>
      </w:r>
      <w:r w:rsidRPr="00587C4C">
        <w:rPr>
          <w:rFonts w:ascii="Times New Roman" w:hAnsi="Times New Roman" w:cs="Times New Roman"/>
          <w:sz w:val="20"/>
          <w:szCs w:val="20"/>
        </w:rPr>
        <w:t xml:space="preserve"> consisted of 1120 trials from 9 monkeys.</w:t>
      </w:r>
    </w:p>
    <w:p w14:paraId="3F61AF2A" w14:textId="718DF256" w:rsidR="00E7321D" w:rsidRDefault="00E7321D" w:rsidP="002B37FC">
      <w:pPr>
        <w:autoSpaceDE w:val="0"/>
        <w:autoSpaceDN w:val="0"/>
        <w:adjustRightInd w:val="0"/>
        <w:spacing w:before="240" w:line="360" w:lineRule="auto"/>
        <w:rPr>
          <w:rFonts w:ascii="Times New Roman" w:hAnsi="Times New Roman" w:cs="Times New Roman"/>
          <w:szCs w:val="20"/>
        </w:rPr>
      </w:pPr>
      <w:r w:rsidRPr="00E7321D">
        <w:rPr>
          <w:rFonts w:ascii="Times New Roman" w:hAnsi="Times New Roman" w:cs="Times New Roman"/>
          <w:b/>
          <w:szCs w:val="20"/>
        </w:rPr>
        <w:t>AppendixTable3.</w:t>
      </w:r>
      <w:r w:rsidRPr="00E7321D">
        <w:rPr>
          <w:rFonts w:ascii="Times New Roman" w:hAnsi="Times New Roman" w:cs="Times New Roman"/>
          <w:szCs w:val="20"/>
        </w:rPr>
        <w:t xml:space="preserve"> GLMMA3 outputs showing the predictors for the effect of baiting configuration on all peeks with all 3 visibility conditions.</w:t>
      </w:r>
    </w:p>
    <w:p w14:paraId="6D96B11F" w14:textId="3B3065EF" w:rsidR="00E7321D" w:rsidRDefault="00E7321D" w:rsidP="00E7321D">
      <w:pPr>
        <w:pStyle w:val="ListParagraph"/>
        <w:numPr>
          <w:ilvl w:val="0"/>
          <w:numId w:val="22"/>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GLMMA3a outputs showing the predictors for PIPs.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3AEC0D42" w14:textId="77777777" w:rsidTr="0096061F">
        <w:trPr>
          <w:trHeight w:val="215"/>
        </w:trPr>
        <w:tc>
          <w:tcPr>
            <w:tcW w:w="2268" w:type="dxa"/>
            <w:tcBorders>
              <w:left w:val="nil"/>
              <w:bottom w:val="single" w:sz="4" w:space="0" w:color="auto"/>
              <w:right w:val="nil"/>
            </w:tcBorders>
          </w:tcPr>
          <w:p w14:paraId="09A674D5"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51DCB524"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1B1E14E6"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C1487D4"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AABCCC5"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BDB8C0A"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09839BF"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1F19FCD2" w14:textId="77777777" w:rsidTr="0096061F">
        <w:trPr>
          <w:trHeight w:val="203"/>
        </w:trPr>
        <w:tc>
          <w:tcPr>
            <w:tcW w:w="2268" w:type="dxa"/>
            <w:tcBorders>
              <w:left w:val="nil"/>
              <w:bottom w:val="nil"/>
              <w:right w:val="nil"/>
            </w:tcBorders>
          </w:tcPr>
          <w:p w14:paraId="0CC571A6"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DA5AA86" w14:textId="77777777"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278B9984" w14:textId="77777777"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318D37B1"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119E59DF" w14:textId="77777777" w:rsidR="00E7321D" w:rsidRPr="00165467" w:rsidRDefault="00E7321D" w:rsidP="0096061F">
            <w:pPr>
              <w:rPr>
                <w:rFonts w:ascii="Times New Roman" w:hAnsi="Times New Roman" w:cs="Times New Roman"/>
              </w:rPr>
            </w:pPr>
          </w:p>
        </w:tc>
        <w:tc>
          <w:tcPr>
            <w:tcW w:w="850" w:type="dxa"/>
            <w:tcBorders>
              <w:left w:val="nil"/>
              <w:bottom w:val="nil"/>
              <w:right w:val="nil"/>
            </w:tcBorders>
          </w:tcPr>
          <w:p w14:paraId="02EA67F4"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75A2A7FF" w14:textId="77777777" w:rsidR="00E7321D" w:rsidRPr="00165467" w:rsidRDefault="00E7321D" w:rsidP="0096061F">
            <w:pPr>
              <w:rPr>
                <w:rFonts w:ascii="Times New Roman" w:hAnsi="Times New Roman" w:cs="Times New Roman"/>
                <w:highlight w:val="yellow"/>
              </w:rPr>
            </w:pPr>
          </w:p>
        </w:tc>
        <w:tc>
          <w:tcPr>
            <w:tcW w:w="1848" w:type="dxa"/>
            <w:tcBorders>
              <w:left w:val="nil"/>
              <w:bottom w:val="nil"/>
              <w:right w:val="nil"/>
            </w:tcBorders>
          </w:tcPr>
          <w:p w14:paraId="7C13CFDB" w14:textId="77777777" w:rsidR="00E7321D" w:rsidRPr="00165467" w:rsidRDefault="00E7321D" w:rsidP="0096061F">
            <w:pPr>
              <w:rPr>
                <w:rFonts w:ascii="Times New Roman" w:hAnsi="Times New Roman" w:cs="Times New Roman"/>
                <w:highlight w:val="yellow"/>
              </w:rPr>
            </w:pPr>
          </w:p>
        </w:tc>
      </w:tr>
      <w:tr w:rsidR="00E7321D" w:rsidRPr="00165467" w14:paraId="0012A7CF" w14:textId="77777777" w:rsidTr="0096061F">
        <w:trPr>
          <w:trHeight w:val="407"/>
        </w:trPr>
        <w:tc>
          <w:tcPr>
            <w:tcW w:w="2268" w:type="dxa"/>
            <w:tcBorders>
              <w:top w:val="nil"/>
              <w:left w:val="nil"/>
              <w:bottom w:val="nil"/>
              <w:right w:val="nil"/>
            </w:tcBorders>
          </w:tcPr>
          <w:p w14:paraId="4304CC4C"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A1E4871"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66CDDFCE"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030FC9FE"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0FC4B4D2"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0859A1D4"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71A1FBB5"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6E4249B5" w14:textId="77777777" w:rsidR="00E7321D" w:rsidRPr="00165467" w:rsidRDefault="00E7321D" w:rsidP="0096061F">
            <w:pPr>
              <w:rPr>
                <w:rFonts w:ascii="Times New Roman" w:hAnsi="Times New Roman" w:cs="Times New Roman"/>
                <w:highlight w:val="yellow"/>
              </w:rPr>
            </w:pPr>
          </w:p>
        </w:tc>
      </w:tr>
      <w:tr w:rsidR="00E7321D" w:rsidRPr="00165467" w14:paraId="7DF57509" w14:textId="77777777" w:rsidTr="0096061F">
        <w:trPr>
          <w:trHeight w:val="407"/>
        </w:trPr>
        <w:tc>
          <w:tcPr>
            <w:tcW w:w="2268" w:type="dxa"/>
            <w:tcBorders>
              <w:top w:val="nil"/>
              <w:left w:val="nil"/>
              <w:bottom w:val="nil"/>
              <w:right w:val="nil"/>
            </w:tcBorders>
          </w:tcPr>
          <w:p w14:paraId="66BC57D6"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628289F4"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4F33B9E"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4242FE68"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1F26A5BD"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28B101DA"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29A0D8E5"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1AAD94B9"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102F3448" w14:textId="77777777" w:rsidR="00E7321D" w:rsidRPr="00165467" w:rsidRDefault="00E7321D" w:rsidP="0096061F">
            <w:pPr>
              <w:rPr>
                <w:rFonts w:ascii="Times New Roman" w:hAnsi="Times New Roman" w:cs="Times New Roman"/>
                <w:highlight w:val="yellow"/>
              </w:rPr>
            </w:pPr>
          </w:p>
        </w:tc>
      </w:tr>
      <w:tr w:rsidR="00E7321D" w:rsidRPr="00165467" w14:paraId="7CC15EDF" w14:textId="77777777" w:rsidTr="0096061F">
        <w:trPr>
          <w:trHeight w:val="407"/>
        </w:trPr>
        <w:tc>
          <w:tcPr>
            <w:tcW w:w="2268" w:type="dxa"/>
            <w:tcBorders>
              <w:top w:val="nil"/>
              <w:left w:val="nil"/>
              <w:bottom w:val="nil"/>
              <w:right w:val="nil"/>
            </w:tcBorders>
          </w:tcPr>
          <w:p w14:paraId="4C97D407"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77ADF0D3"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6FCB826"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0831806B"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6E1850F3"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35E67071"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647463C2"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6023F8F8"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5F1326B9" w14:textId="77777777" w:rsidR="00E7321D" w:rsidRPr="00165467" w:rsidRDefault="00E7321D" w:rsidP="0096061F">
            <w:pPr>
              <w:rPr>
                <w:rFonts w:ascii="Times New Roman" w:hAnsi="Times New Roman" w:cs="Times New Roman"/>
                <w:highlight w:val="yellow"/>
              </w:rPr>
            </w:pPr>
          </w:p>
        </w:tc>
      </w:tr>
      <w:tr w:rsidR="00E7321D" w:rsidRPr="00165467" w14:paraId="45D75ABF" w14:textId="77777777" w:rsidTr="0096061F">
        <w:trPr>
          <w:trHeight w:val="203"/>
        </w:trPr>
        <w:tc>
          <w:tcPr>
            <w:tcW w:w="2268" w:type="dxa"/>
            <w:tcBorders>
              <w:top w:val="nil"/>
              <w:left w:val="nil"/>
              <w:right w:val="nil"/>
            </w:tcBorders>
          </w:tcPr>
          <w:p w14:paraId="21617EC9"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34499C8B" w14:textId="77777777"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07074AD4" w14:textId="77777777"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3DCE61AF" w14:textId="77777777"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31865908" w14:textId="77777777" w:rsidR="00E7321D" w:rsidRPr="00165467" w:rsidRDefault="00E7321D" w:rsidP="0096061F">
            <w:pPr>
              <w:rPr>
                <w:rFonts w:ascii="Times New Roman" w:hAnsi="Times New Roman" w:cs="Times New Roman"/>
              </w:rPr>
            </w:pPr>
          </w:p>
        </w:tc>
        <w:tc>
          <w:tcPr>
            <w:tcW w:w="850" w:type="dxa"/>
            <w:tcBorders>
              <w:top w:val="nil"/>
              <w:left w:val="nil"/>
              <w:right w:val="nil"/>
            </w:tcBorders>
          </w:tcPr>
          <w:p w14:paraId="0A125550" w14:textId="77777777"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7C5F8386" w14:textId="77777777" w:rsidR="00E7321D" w:rsidRPr="00165467" w:rsidRDefault="00E7321D" w:rsidP="0096061F">
            <w:pPr>
              <w:rPr>
                <w:rFonts w:ascii="Times New Roman" w:hAnsi="Times New Roman" w:cs="Times New Roman"/>
                <w:highlight w:val="yellow"/>
              </w:rPr>
            </w:pPr>
          </w:p>
        </w:tc>
        <w:tc>
          <w:tcPr>
            <w:tcW w:w="1848" w:type="dxa"/>
            <w:tcBorders>
              <w:top w:val="nil"/>
              <w:left w:val="nil"/>
              <w:right w:val="nil"/>
            </w:tcBorders>
          </w:tcPr>
          <w:p w14:paraId="7745A4FC" w14:textId="77777777" w:rsidR="00E7321D" w:rsidRPr="00165467" w:rsidRDefault="00E7321D" w:rsidP="0096061F">
            <w:pPr>
              <w:rPr>
                <w:rFonts w:ascii="Times New Roman" w:hAnsi="Times New Roman" w:cs="Times New Roman"/>
                <w:highlight w:val="yellow"/>
              </w:rPr>
            </w:pPr>
          </w:p>
        </w:tc>
      </w:tr>
    </w:tbl>
    <w:p w14:paraId="16B3E5E8" w14:textId="6D50433D" w:rsidR="00E7321D" w:rsidRDefault="00E7321D" w:rsidP="00E7321D">
      <w:pPr>
        <w:pStyle w:val="ListParagraph"/>
        <w:numPr>
          <w:ilvl w:val="0"/>
          <w:numId w:val="22"/>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GLMMA3b showing the predictors for PPPs.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380A10C1" w14:textId="77777777" w:rsidTr="0096061F">
        <w:trPr>
          <w:trHeight w:val="215"/>
        </w:trPr>
        <w:tc>
          <w:tcPr>
            <w:tcW w:w="2268" w:type="dxa"/>
            <w:tcBorders>
              <w:left w:val="nil"/>
              <w:bottom w:val="single" w:sz="4" w:space="0" w:color="auto"/>
              <w:right w:val="nil"/>
            </w:tcBorders>
          </w:tcPr>
          <w:p w14:paraId="6B7813F8"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8A30ED2"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27C86B3"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E4856F9"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83D4F0B"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430E48DD"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60E2765"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197651B7" w14:textId="77777777" w:rsidTr="0096061F">
        <w:trPr>
          <w:trHeight w:val="203"/>
        </w:trPr>
        <w:tc>
          <w:tcPr>
            <w:tcW w:w="2268" w:type="dxa"/>
            <w:tcBorders>
              <w:left w:val="nil"/>
              <w:bottom w:val="nil"/>
              <w:right w:val="nil"/>
            </w:tcBorders>
          </w:tcPr>
          <w:p w14:paraId="75318564"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7D73FE6" w14:textId="77777777"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67BB03B0" w14:textId="77777777"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0C896C6E"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0F11643F" w14:textId="77777777" w:rsidR="00E7321D" w:rsidRPr="00165467" w:rsidRDefault="00E7321D" w:rsidP="0096061F">
            <w:pPr>
              <w:rPr>
                <w:rFonts w:ascii="Times New Roman" w:hAnsi="Times New Roman" w:cs="Times New Roman"/>
              </w:rPr>
            </w:pPr>
          </w:p>
        </w:tc>
        <w:tc>
          <w:tcPr>
            <w:tcW w:w="850" w:type="dxa"/>
            <w:tcBorders>
              <w:left w:val="nil"/>
              <w:bottom w:val="nil"/>
              <w:right w:val="nil"/>
            </w:tcBorders>
          </w:tcPr>
          <w:p w14:paraId="293F85C7"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04FBE250" w14:textId="77777777" w:rsidR="00E7321D" w:rsidRPr="00165467" w:rsidRDefault="00E7321D" w:rsidP="0096061F">
            <w:pPr>
              <w:rPr>
                <w:rFonts w:ascii="Times New Roman" w:hAnsi="Times New Roman" w:cs="Times New Roman"/>
                <w:highlight w:val="yellow"/>
              </w:rPr>
            </w:pPr>
          </w:p>
        </w:tc>
        <w:tc>
          <w:tcPr>
            <w:tcW w:w="1848" w:type="dxa"/>
            <w:tcBorders>
              <w:left w:val="nil"/>
              <w:bottom w:val="nil"/>
              <w:right w:val="nil"/>
            </w:tcBorders>
          </w:tcPr>
          <w:p w14:paraId="4E25C152" w14:textId="77777777" w:rsidR="00E7321D" w:rsidRPr="00165467" w:rsidRDefault="00E7321D" w:rsidP="0096061F">
            <w:pPr>
              <w:rPr>
                <w:rFonts w:ascii="Times New Roman" w:hAnsi="Times New Roman" w:cs="Times New Roman"/>
                <w:highlight w:val="yellow"/>
              </w:rPr>
            </w:pPr>
          </w:p>
        </w:tc>
      </w:tr>
      <w:tr w:rsidR="00E7321D" w:rsidRPr="00165467" w14:paraId="334A2B9F" w14:textId="77777777" w:rsidTr="0096061F">
        <w:trPr>
          <w:trHeight w:val="407"/>
        </w:trPr>
        <w:tc>
          <w:tcPr>
            <w:tcW w:w="2268" w:type="dxa"/>
            <w:tcBorders>
              <w:top w:val="nil"/>
              <w:left w:val="nil"/>
              <w:bottom w:val="nil"/>
              <w:right w:val="nil"/>
            </w:tcBorders>
          </w:tcPr>
          <w:p w14:paraId="6B2994AC"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539775B"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78A4B50C"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61C28924"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7F14069C"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3E4E9B63"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68AC0399"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2A12EE3C" w14:textId="77777777" w:rsidR="00E7321D" w:rsidRPr="00165467" w:rsidRDefault="00E7321D" w:rsidP="0096061F">
            <w:pPr>
              <w:rPr>
                <w:rFonts w:ascii="Times New Roman" w:hAnsi="Times New Roman" w:cs="Times New Roman"/>
                <w:highlight w:val="yellow"/>
              </w:rPr>
            </w:pPr>
          </w:p>
        </w:tc>
      </w:tr>
      <w:tr w:rsidR="00E7321D" w:rsidRPr="00165467" w14:paraId="769B0505" w14:textId="77777777" w:rsidTr="0096061F">
        <w:trPr>
          <w:trHeight w:val="407"/>
        </w:trPr>
        <w:tc>
          <w:tcPr>
            <w:tcW w:w="2268" w:type="dxa"/>
            <w:tcBorders>
              <w:top w:val="nil"/>
              <w:left w:val="nil"/>
              <w:bottom w:val="nil"/>
              <w:right w:val="nil"/>
            </w:tcBorders>
          </w:tcPr>
          <w:p w14:paraId="3F78329A"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013A0E7F"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B4ADBBB"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71DC543F"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2C98ECE3"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01C4833B"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6AEB1BD6"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5897E3CB"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560AC7AC" w14:textId="77777777" w:rsidR="00E7321D" w:rsidRPr="00165467" w:rsidRDefault="00E7321D" w:rsidP="0096061F">
            <w:pPr>
              <w:rPr>
                <w:rFonts w:ascii="Times New Roman" w:hAnsi="Times New Roman" w:cs="Times New Roman"/>
                <w:highlight w:val="yellow"/>
              </w:rPr>
            </w:pPr>
          </w:p>
        </w:tc>
      </w:tr>
      <w:tr w:rsidR="00E7321D" w:rsidRPr="00165467" w14:paraId="7C989426" w14:textId="77777777" w:rsidTr="0096061F">
        <w:trPr>
          <w:trHeight w:val="407"/>
        </w:trPr>
        <w:tc>
          <w:tcPr>
            <w:tcW w:w="2268" w:type="dxa"/>
            <w:tcBorders>
              <w:top w:val="nil"/>
              <w:left w:val="nil"/>
              <w:bottom w:val="nil"/>
              <w:right w:val="nil"/>
            </w:tcBorders>
          </w:tcPr>
          <w:p w14:paraId="341C9477"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4778789D"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3B801A3"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7523CBEA" w14:textId="7777777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7952BA07" w14:textId="7777777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75B79FA4" w14:textId="77777777"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20745595" w14:textId="77777777"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2A040A79"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78129986" w14:textId="77777777" w:rsidR="00E7321D" w:rsidRPr="00165467" w:rsidRDefault="00E7321D" w:rsidP="0096061F">
            <w:pPr>
              <w:rPr>
                <w:rFonts w:ascii="Times New Roman" w:hAnsi="Times New Roman" w:cs="Times New Roman"/>
                <w:highlight w:val="yellow"/>
              </w:rPr>
            </w:pPr>
          </w:p>
        </w:tc>
      </w:tr>
      <w:tr w:rsidR="00E7321D" w:rsidRPr="00165467" w14:paraId="762C68E0" w14:textId="77777777" w:rsidTr="0096061F">
        <w:trPr>
          <w:trHeight w:val="203"/>
        </w:trPr>
        <w:tc>
          <w:tcPr>
            <w:tcW w:w="2268" w:type="dxa"/>
            <w:tcBorders>
              <w:top w:val="nil"/>
              <w:left w:val="nil"/>
              <w:right w:val="nil"/>
            </w:tcBorders>
          </w:tcPr>
          <w:p w14:paraId="04787A5B"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CFAB4FA" w14:textId="77777777"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58FD8BF9" w14:textId="77777777"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11EFAF4B" w14:textId="77777777"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33248FF0" w14:textId="77777777" w:rsidR="00E7321D" w:rsidRPr="00165467" w:rsidRDefault="00E7321D" w:rsidP="0096061F">
            <w:pPr>
              <w:rPr>
                <w:rFonts w:ascii="Times New Roman" w:hAnsi="Times New Roman" w:cs="Times New Roman"/>
              </w:rPr>
            </w:pPr>
          </w:p>
        </w:tc>
        <w:tc>
          <w:tcPr>
            <w:tcW w:w="850" w:type="dxa"/>
            <w:tcBorders>
              <w:top w:val="nil"/>
              <w:left w:val="nil"/>
              <w:right w:val="nil"/>
            </w:tcBorders>
          </w:tcPr>
          <w:p w14:paraId="1CB2ACCD" w14:textId="77777777"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0D9BFA4F" w14:textId="77777777" w:rsidR="00E7321D" w:rsidRPr="00165467" w:rsidRDefault="00E7321D" w:rsidP="0096061F">
            <w:pPr>
              <w:rPr>
                <w:rFonts w:ascii="Times New Roman" w:hAnsi="Times New Roman" w:cs="Times New Roman"/>
                <w:highlight w:val="yellow"/>
              </w:rPr>
            </w:pPr>
          </w:p>
        </w:tc>
        <w:tc>
          <w:tcPr>
            <w:tcW w:w="1848" w:type="dxa"/>
            <w:tcBorders>
              <w:top w:val="nil"/>
              <w:left w:val="nil"/>
              <w:right w:val="nil"/>
            </w:tcBorders>
          </w:tcPr>
          <w:p w14:paraId="33DE6744" w14:textId="77777777" w:rsidR="00E7321D" w:rsidRPr="00165467" w:rsidRDefault="00E7321D" w:rsidP="0096061F">
            <w:pPr>
              <w:rPr>
                <w:rFonts w:ascii="Times New Roman" w:hAnsi="Times New Roman" w:cs="Times New Roman"/>
                <w:highlight w:val="yellow"/>
              </w:rPr>
            </w:pPr>
          </w:p>
        </w:tc>
      </w:tr>
    </w:tbl>
    <w:p w14:paraId="19130CEC" w14:textId="77777777" w:rsidR="00E7321D" w:rsidRPr="00165467" w:rsidRDefault="00E7321D" w:rsidP="00E7321D">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lastRenderedPageBreak/>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0BA8C2C" w14:textId="34226863" w:rsidR="002B37FC" w:rsidRDefault="00587C4C" w:rsidP="002B37FC">
      <w:p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b/>
          <w:szCs w:val="20"/>
        </w:rPr>
        <w:t>Appendix</w:t>
      </w:r>
      <w:r w:rsidR="002B37FC" w:rsidRPr="00165467">
        <w:rPr>
          <w:rFonts w:ascii="Times New Roman" w:hAnsi="Times New Roman" w:cs="Times New Roman"/>
          <w:b/>
          <w:szCs w:val="20"/>
        </w:rPr>
        <w:t>Table</w:t>
      </w:r>
      <w:r>
        <w:rPr>
          <w:rFonts w:ascii="Times New Roman" w:hAnsi="Times New Roman" w:cs="Times New Roman"/>
          <w:b/>
          <w:szCs w:val="20"/>
        </w:rPr>
        <w:t>4</w:t>
      </w:r>
      <w:r w:rsidR="002B37FC" w:rsidRPr="00165467">
        <w:rPr>
          <w:rFonts w:ascii="Times New Roman" w:hAnsi="Times New Roman" w:cs="Times New Roman"/>
          <w:b/>
          <w:szCs w:val="20"/>
        </w:rPr>
        <w:t xml:space="preserve">. </w:t>
      </w:r>
      <w:r w:rsidR="002B37FC" w:rsidRPr="00165467">
        <w:rPr>
          <w:rFonts w:ascii="Times New Roman" w:hAnsi="Times New Roman" w:cs="Times New Roman"/>
          <w:szCs w:val="20"/>
        </w:rPr>
        <w:t>GLMM</w:t>
      </w:r>
      <w:r>
        <w:rPr>
          <w:rFonts w:ascii="Times New Roman" w:hAnsi="Times New Roman" w:cs="Times New Roman"/>
          <w:szCs w:val="20"/>
        </w:rPr>
        <w:t>A4</w:t>
      </w:r>
      <w:r w:rsidR="002B37FC"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all peeks with Opaque 2 excluded.</w:t>
      </w:r>
    </w:p>
    <w:p w14:paraId="15897D45" w14:textId="038686BA"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any peeks.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2374EF26" w14:textId="77777777" w:rsidTr="0096061F">
        <w:trPr>
          <w:trHeight w:val="215"/>
        </w:trPr>
        <w:tc>
          <w:tcPr>
            <w:tcW w:w="2268" w:type="dxa"/>
            <w:tcBorders>
              <w:left w:val="nil"/>
              <w:bottom w:val="single" w:sz="4" w:space="0" w:color="auto"/>
              <w:right w:val="nil"/>
            </w:tcBorders>
          </w:tcPr>
          <w:p w14:paraId="72C8F02B"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1B296D0"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B506055"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58C949E"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D2E2EEA"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1FCAA5B8"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3C444E19" w14:textId="77777777" w:rsidR="00E7321D" w:rsidRPr="00165467" w:rsidRDefault="00E7321D"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58CA837C" w14:textId="77777777" w:rsidTr="0096061F">
        <w:trPr>
          <w:trHeight w:val="203"/>
        </w:trPr>
        <w:tc>
          <w:tcPr>
            <w:tcW w:w="2268" w:type="dxa"/>
            <w:tcBorders>
              <w:left w:val="nil"/>
              <w:bottom w:val="nil"/>
              <w:right w:val="nil"/>
            </w:tcBorders>
          </w:tcPr>
          <w:p w14:paraId="58074504"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9EF9DD8" w14:textId="37451ACC"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688736D1" w14:textId="73A25FE0" w:rsidR="00E7321D" w:rsidRPr="00165467" w:rsidRDefault="00E7321D" w:rsidP="0096061F">
            <w:pPr>
              <w:rPr>
                <w:rFonts w:ascii="Times New Roman" w:hAnsi="Times New Roman" w:cs="Times New Roman"/>
              </w:rPr>
            </w:pPr>
          </w:p>
        </w:tc>
        <w:tc>
          <w:tcPr>
            <w:tcW w:w="709" w:type="dxa"/>
            <w:tcBorders>
              <w:left w:val="nil"/>
              <w:bottom w:val="nil"/>
              <w:right w:val="nil"/>
            </w:tcBorders>
          </w:tcPr>
          <w:p w14:paraId="264ED77B" w14:textId="77777777" w:rsidR="00E7321D" w:rsidRPr="00165467" w:rsidRDefault="00E7321D" w:rsidP="0096061F">
            <w:pPr>
              <w:rPr>
                <w:rFonts w:ascii="Times New Roman" w:hAnsi="Times New Roman" w:cs="Times New Roman"/>
              </w:rPr>
            </w:pPr>
          </w:p>
        </w:tc>
        <w:tc>
          <w:tcPr>
            <w:tcW w:w="425" w:type="dxa"/>
            <w:tcBorders>
              <w:left w:val="nil"/>
              <w:bottom w:val="nil"/>
              <w:right w:val="nil"/>
            </w:tcBorders>
          </w:tcPr>
          <w:p w14:paraId="39AD3E36" w14:textId="77777777" w:rsidR="00E7321D" w:rsidRPr="00165467" w:rsidRDefault="00E7321D" w:rsidP="0096061F">
            <w:pPr>
              <w:rPr>
                <w:rFonts w:ascii="Times New Roman" w:hAnsi="Times New Roman" w:cs="Times New Roman"/>
              </w:rPr>
            </w:pPr>
          </w:p>
        </w:tc>
        <w:tc>
          <w:tcPr>
            <w:tcW w:w="850" w:type="dxa"/>
            <w:tcBorders>
              <w:left w:val="nil"/>
              <w:bottom w:val="nil"/>
              <w:right w:val="nil"/>
            </w:tcBorders>
          </w:tcPr>
          <w:p w14:paraId="46385DC1" w14:textId="77777777" w:rsidR="00E7321D" w:rsidRPr="00165467" w:rsidRDefault="00E7321D" w:rsidP="0096061F">
            <w:pPr>
              <w:rPr>
                <w:rFonts w:ascii="Times New Roman" w:hAnsi="Times New Roman" w:cs="Times New Roman"/>
              </w:rPr>
            </w:pPr>
          </w:p>
        </w:tc>
        <w:tc>
          <w:tcPr>
            <w:tcW w:w="851" w:type="dxa"/>
            <w:tcBorders>
              <w:left w:val="nil"/>
              <w:bottom w:val="nil"/>
              <w:right w:val="nil"/>
            </w:tcBorders>
          </w:tcPr>
          <w:p w14:paraId="7B71A188" w14:textId="77777777" w:rsidR="00E7321D" w:rsidRPr="00165467" w:rsidRDefault="00E7321D" w:rsidP="0096061F">
            <w:pPr>
              <w:rPr>
                <w:rFonts w:ascii="Times New Roman" w:hAnsi="Times New Roman" w:cs="Times New Roman"/>
                <w:highlight w:val="yellow"/>
              </w:rPr>
            </w:pPr>
          </w:p>
        </w:tc>
        <w:tc>
          <w:tcPr>
            <w:tcW w:w="1848" w:type="dxa"/>
            <w:tcBorders>
              <w:left w:val="nil"/>
              <w:bottom w:val="nil"/>
              <w:right w:val="nil"/>
            </w:tcBorders>
          </w:tcPr>
          <w:p w14:paraId="514ED83D" w14:textId="77777777" w:rsidR="00E7321D" w:rsidRPr="00165467" w:rsidRDefault="00E7321D" w:rsidP="0096061F">
            <w:pPr>
              <w:rPr>
                <w:rFonts w:ascii="Times New Roman" w:hAnsi="Times New Roman" w:cs="Times New Roman"/>
                <w:highlight w:val="yellow"/>
              </w:rPr>
            </w:pPr>
          </w:p>
        </w:tc>
      </w:tr>
      <w:tr w:rsidR="00E7321D" w:rsidRPr="00165467" w14:paraId="05F6C89C" w14:textId="77777777" w:rsidTr="0096061F">
        <w:trPr>
          <w:trHeight w:val="407"/>
        </w:trPr>
        <w:tc>
          <w:tcPr>
            <w:tcW w:w="2268" w:type="dxa"/>
            <w:tcBorders>
              <w:top w:val="nil"/>
              <w:left w:val="nil"/>
              <w:bottom w:val="nil"/>
              <w:right w:val="nil"/>
            </w:tcBorders>
          </w:tcPr>
          <w:p w14:paraId="6C231864"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96BA732" w14:textId="36FAE5C6"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51F9EE2C" w14:textId="7445DB4C"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7C32F2FC" w14:textId="36E11741"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49A0A80E" w14:textId="3A890DBE"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335BFA54" w14:textId="7121D8DA"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6A9F28CD"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76ED3AD4" w14:textId="77777777" w:rsidR="00E7321D" w:rsidRPr="00165467" w:rsidRDefault="00E7321D" w:rsidP="0096061F">
            <w:pPr>
              <w:rPr>
                <w:rFonts w:ascii="Times New Roman" w:hAnsi="Times New Roman" w:cs="Times New Roman"/>
                <w:highlight w:val="yellow"/>
              </w:rPr>
            </w:pPr>
          </w:p>
        </w:tc>
      </w:tr>
      <w:tr w:rsidR="00E7321D" w:rsidRPr="00165467" w14:paraId="3A1DF2F5" w14:textId="77777777" w:rsidTr="0096061F">
        <w:trPr>
          <w:trHeight w:val="407"/>
        </w:trPr>
        <w:tc>
          <w:tcPr>
            <w:tcW w:w="2268" w:type="dxa"/>
            <w:tcBorders>
              <w:top w:val="nil"/>
              <w:left w:val="nil"/>
              <w:bottom w:val="nil"/>
              <w:right w:val="nil"/>
            </w:tcBorders>
          </w:tcPr>
          <w:p w14:paraId="677ACA3B"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6CAD3729"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C2A1827" w14:textId="387EDD37"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05ED7E8B" w14:textId="3EE02882"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031C3CF8" w14:textId="089E6047"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6D5B987C" w14:textId="0B77A916"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6DF5B532" w14:textId="524DBDD0"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06354284"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44458577" w14:textId="77777777" w:rsidR="00E7321D" w:rsidRPr="00165467" w:rsidRDefault="00E7321D" w:rsidP="0096061F">
            <w:pPr>
              <w:rPr>
                <w:rFonts w:ascii="Times New Roman" w:hAnsi="Times New Roman" w:cs="Times New Roman"/>
                <w:highlight w:val="yellow"/>
              </w:rPr>
            </w:pPr>
          </w:p>
        </w:tc>
      </w:tr>
      <w:tr w:rsidR="00E7321D" w:rsidRPr="00165467" w14:paraId="37E1D9E8" w14:textId="77777777" w:rsidTr="0096061F">
        <w:trPr>
          <w:trHeight w:val="407"/>
        </w:trPr>
        <w:tc>
          <w:tcPr>
            <w:tcW w:w="2268" w:type="dxa"/>
            <w:tcBorders>
              <w:top w:val="nil"/>
              <w:left w:val="nil"/>
              <w:bottom w:val="nil"/>
              <w:right w:val="nil"/>
            </w:tcBorders>
          </w:tcPr>
          <w:p w14:paraId="29FE7AD8" w14:textId="77777777" w:rsidR="00E7321D" w:rsidRPr="00165467" w:rsidRDefault="00E7321D" w:rsidP="0096061F">
            <w:pPr>
              <w:rPr>
                <w:rFonts w:ascii="Times New Roman" w:hAnsi="Times New Roman" w:cs="Times New Roman"/>
              </w:rPr>
            </w:pPr>
            <w:r w:rsidRPr="00165467">
              <w:rPr>
                <w:rFonts w:ascii="Times New Roman" w:hAnsi="Times New Roman" w:cs="Times New Roman"/>
              </w:rPr>
              <w:t xml:space="preserve">Baiting configuration: </w:t>
            </w:r>
          </w:p>
          <w:p w14:paraId="22BB8225"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E7C7879" w14:textId="66CAE951"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582661D1" w14:textId="1ABD2F43" w:rsidR="00E7321D" w:rsidRPr="00165467" w:rsidRDefault="00E7321D" w:rsidP="0096061F">
            <w:pPr>
              <w:rPr>
                <w:rFonts w:ascii="Times New Roman" w:hAnsi="Times New Roman" w:cs="Times New Roman"/>
              </w:rPr>
            </w:pPr>
          </w:p>
        </w:tc>
        <w:tc>
          <w:tcPr>
            <w:tcW w:w="709" w:type="dxa"/>
            <w:tcBorders>
              <w:top w:val="nil"/>
              <w:left w:val="nil"/>
              <w:bottom w:val="nil"/>
              <w:right w:val="nil"/>
            </w:tcBorders>
          </w:tcPr>
          <w:p w14:paraId="5383810A" w14:textId="14F8756A" w:rsidR="00E7321D" w:rsidRPr="00165467" w:rsidRDefault="00E7321D" w:rsidP="0096061F">
            <w:pPr>
              <w:rPr>
                <w:rFonts w:ascii="Times New Roman" w:hAnsi="Times New Roman" w:cs="Times New Roman"/>
              </w:rPr>
            </w:pPr>
          </w:p>
        </w:tc>
        <w:tc>
          <w:tcPr>
            <w:tcW w:w="425" w:type="dxa"/>
            <w:tcBorders>
              <w:top w:val="nil"/>
              <w:left w:val="nil"/>
              <w:bottom w:val="nil"/>
              <w:right w:val="nil"/>
            </w:tcBorders>
          </w:tcPr>
          <w:p w14:paraId="76FA4EF8" w14:textId="7BE18000" w:rsidR="00E7321D" w:rsidRPr="00165467" w:rsidRDefault="00E7321D" w:rsidP="0096061F">
            <w:pPr>
              <w:rPr>
                <w:rFonts w:ascii="Times New Roman" w:hAnsi="Times New Roman" w:cs="Times New Roman"/>
              </w:rPr>
            </w:pPr>
          </w:p>
        </w:tc>
        <w:tc>
          <w:tcPr>
            <w:tcW w:w="850" w:type="dxa"/>
            <w:tcBorders>
              <w:top w:val="nil"/>
              <w:left w:val="nil"/>
              <w:bottom w:val="nil"/>
              <w:right w:val="nil"/>
            </w:tcBorders>
          </w:tcPr>
          <w:p w14:paraId="7BB48756" w14:textId="75F96696" w:rsidR="00E7321D" w:rsidRPr="00165467" w:rsidRDefault="00E7321D" w:rsidP="0096061F">
            <w:pPr>
              <w:rPr>
                <w:rFonts w:ascii="Times New Roman" w:hAnsi="Times New Roman" w:cs="Times New Roman"/>
              </w:rPr>
            </w:pPr>
          </w:p>
        </w:tc>
        <w:tc>
          <w:tcPr>
            <w:tcW w:w="851" w:type="dxa"/>
            <w:tcBorders>
              <w:top w:val="nil"/>
              <w:left w:val="nil"/>
              <w:bottom w:val="nil"/>
              <w:right w:val="nil"/>
            </w:tcBorders>
          </w:tcPr>
          <w:p w14:paraId="57B8E933" w14:textId="77777777" w:rsidR="00E7321D" w:rsidRPr="00165467" w:rsidRDefault="00E7321D" w:rsidP="0096061F">
            <w:pPr>
              <w:rPr>
                <w:rFonts w:ascii="Times New Roman" w:hAnsi="Times New Roman" w:cs="Times New Roman"/>
                <w:highlight w:val="yellow"/>
              </w:rPr>
            </w:pPr>
          </w:p>
        </w:tc>
        <w:tc>
          <w:tcPr>
            <w:tcW w:w="1848" w:type="dxa"/>
            <w:tcBorders>
              <w:top w:val="nil"/>
              <w:left w:val="nil"/>
              <w:bottom w:val="nil"/>
              <w:right w:val="nil"/>
            </w:tcBorders>
          </w:tcPr>
          <w:p w14:paraId="6BD72636" w14:textId="77777777" w:rsidR="00E7321D" w:rsidRPr="00165467" w:rsidRDefault="00E7321D" w:rsidP="0096061F">
            <w:pPr>
              <w:rPr>
                <w:rFonts w:ascii="Times New Roman" w:hAnsi="Times New Roman" w:cs="Times New Roman"/>
                <w:highlight w:val="yellow"/>
              </w:rPr>
            </w:pPr>
          </w:p>
        </w:tc>
      </w:tr>
      <w:tr w:rsidR="00E7321D" w:rsidRPr="00165467" w14:paraId="480E9CCE" w14:textId="77777777" w:rsidTr="0096061F">
        <w:trPr>
          <w:trHeight w:val="203"/>
        </w:trPr>
        <w:tc>
          <w:tcPr>
            <w:tcW w:w="2268" w:type="dxa"/>
            <w:tcBorders>
              <w:top w:val="nil"/>
              <w:left w:val="nil"/>
              <w:right w:val="nil"/>
            </w:tcBorders>
          </w:tcPr>
          <w:p w14:paraId="6E716F85" w14:textId="77777777" w:rsidR="00E7321D" w:rsidRPr="00165467" w:rsidRDefault="00E7321D"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D04425" w14:textId="722638E5"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20D2F89D" w14:textId="37FFF9FD" w:rsidR="00E7321D" w:rsidRPr="00165467" w:rsidRDefault="00E7321D" w:rsidP="0096061F">
            <w:pPr>
              <w:rPr>
                <w:rFonts w:ascii="Times New Roman" w:hAnsi="Times New Roman" w:cs="Times New Roman"/>
              </w:rPr>
            </w:pPr>
          </w:p>
        </w:tc>
        <w:tc>
          <w:tcPr>
            <w:tcW w:w="709" w:type="dxa"/>
            <w:tcBorders>
              <w:top w:val="nil"/>
              <w:left w:val="nil"/>
              <w:right w:val="nil"/>
            </w:tcBorders>
          </w:tcPr>
          <w:p w14:paraId="58986937" w14:textId="6A0409FC" w:rsidR="00E7321D" w:rsidRPr="00165467" w:rsidRDefault="00E7321D" w:rsidP="0096061F">
            <w:pPr>
              <w:rPr>
                <w:rFonts w:ascii="Times New Roman" w:hAnsi="Times New Roman" w:cs="Times New Roman"/>
              </w:rPr>
            </w:pPr>
          </w:p>
        </w:tc>
        <w:tc>
          <w:tcPr>
            <w:tcW w:w="425" w:type="dxa"/>
            <w:tcBorders>
              <w:top w:val="nil"/>
              <w:left w:val="nil"/>
              <w:right w:val="nil"/>
            </w:tcBorders>
          </w:tcPr>
          <w:p w14:paraId="6A093613" w14:textId="041D1039" w:rsidR="00E7321D" w:rsidRPr="00165467" w:rsidRDefault="00E7321D" w:rsidP="0096061F">
            <w:pPr>
              <w:rPr>
                <w:rFonts w:ascii="Times New Roman" w:hAnsi="Times New Roman" w:cs="Times New Roman"/>
              </w:rPr>
            </w:pPr>
          </w:p>
        </w:tc>
        <w:tc>
          <w:tcPr>
            <w:tcW w:w="850" w:type="dxa"/>
            <w:tcBorders>
              <w:top w:val="nil"/>
              <w:left w:val="nil"/>
              <w:right w:val="nil"/>
            </w:tcBorders>
          </w:tcPr>
          <w:p w14:paraId="7E6C6199" w14:textId="1165A950" w:rsidR="00E7321D" w:rsidRPr="00165467" w:rsidRDefault="00E7321D" w:rsidP="0096061F">
            <w:pPr>
              <w:rPr>
                <w:rFonts w:ascii="Times New Roman" w:hAnsi="Times New Roman" w:cs="Times New Roman"/>
              </w:rPr>
            </w:pPr>
          </w:p>
        </w:tc>
        <w:tc>
          <w:tcPr>
            <w:tcW w:w="851" w:type="dxa"/>
            <w:tcBorders>
              <w:top w:val="nil"/>
              <w:left w:val="nil"/>
              <w:right w:val="nil"/>
            </w:tcBorders>
          </w:tcPr>
          <w:p w14:paraId="1EE91D99" w14:textId="77777777" w:rsidR="00E7321D" w:rsidRPr="00165467" w:rsidRDefault="00E7321D" w:rsidP="0096061F">
            <w:pPr>
              <w:rPr>
                <w:rFonts w:ascii="Times New Roman" w:hAnsi="Times New Roman" w:cs="Times New Roman"/>
                <w:highlight w:val="yellow"/>
              </w:rPr>
            </w:pPr>
          </w:p>
        </w:tc>
        <w:tc>
          <w:tcPr>
            <w:tcW w:w="1848" w:type="dxa"/>
            <w:tcBorders>
              <w:top w:val="nil"/>
              <w:left w:val="nil"/>
              <w:right w:val="nil"/>
            </w:tcBorders>
          </w:tcPr>
          <w:p w14:paraId="70214986" w14:textId="77777777" w:rsidR="00E7321D" w:rsidRPr="00165467" w:rsidRDefault="00E7321D" w:rsidP="0096061F">
            <w:pPr>
              <w:rPr>
                <w:rFonts w:ascii="Times New Roman" w:hAnsi="Times New Roman" w:cs="Times New Roman"/>
                <w:highlight w:val="yellow"/>
              </w:rPr>
            </w:pPr>
          </w:p>
        </w:tc>
      </w:tr>
    </w:tbl>
    <w:p w14:paraId="5FC8AAFA" w14:textId="10F43449"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PIPs.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587C4C" w:rsidRPr="00165467" w14:paraId="111CBAFF" w14:textId="77777777" w:rsidTr="00587C4C">
        <w:trPr>
          <w:trHeight w:val="215"/>
        </w:trPr>
        <w:tc>
          <w:tcPr>
            <w:tcW w:w="2268" w:type="dxa"/>
            <w:tcBorders>
              <w:left w:val="nil"/>
              <w:bottom w:val="single" w:sz="4" w:space="0" w:color="auto"/>
              <w:right w:val="nil"/>
            </w:tcBorders>
          </w:tcPr>
          <w:p w14:paraId="0AF22C6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79DEF8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0FB5A9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5CF74C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2BFBD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60E5F97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719F8E2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8EE0987" w14:textId="77777777" w:rsidTr="00587C4C">
        <w:trPr>
          <w:trHeight w:val="203"/>
        </w:trPr>
        <w:tc>
          <w:tcPr>
            <w:tcW w:w="2268" w:type="dxa"/>
            <w:tcBorders>
              <w:left w:val="nil"/>
              <w:bottom w:val="nil"/>
              <w:right w:val="nil"/>
            </w:tcBorders>
          </w:tcPr>
          <w:p w14:paraId="163E79D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5D5FA1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-0.77</w:t>
            </w:r>
          </w:p>
        </w:tc>
        <w:tc>
          <w:tcPr>
            <w:tcW w:w="709" w:type="dxa"/>
            <w:tcBorders>
              <w:left w:val="nil"/>
              <w:bottom w:val="nil"/>
              <w:right w:val="nil"/>
            </w:tcBorders>
          </w:tcPr>
          <w:p w14:paraId="2CE7FF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0.53</w:t>
            </w:r>
          </w:p>
        </w:tc>
        <w:tc>
          <w:tcPr>
            <w:tcW w:w="709" w:type="dxa"/>
            <w:tcBorders>
              <w:left w:val="nil"/>
              <w:bottom w:val="nil"/>
              <w:right w:val="nil"/>
            </w:tcBorders>
          </w:tcPr>
          <w:p w14:paraId="5B51EA28"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7090F02C"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035ABA8E"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4AB382B9" w14:textId="77777777" w:rsidR="00587C4C" w:rsidRPr="00165467" w:rsidRDefault="00587C4C" w:rsidP="00587C4C">
            <w:pPr>
              <w:rPr>
                <w:rFonts w:ascii="Times New Roman" w:hAnsi="Times New Roman" w:cs="Times New Roman"/>
                <w:highlight w:val="yellow"/>
              </w:rPr>
            </w:pPr>
          </w:p>
        </w:tc>
        <w:tc>
          <w:tcPr>
            <w:tcW w:w="1848" w:type="dxa"/>
            <w:tcBorders>
              <w:left w:val="nil"/>
              <w:bottom w:val="nil"/>
              <w:right w:val="nil"/>
            </w:tcBorders>
          </w:tcPr>
          <w:p w14:paraId="63AAC254" w14:textId="77777777" w:rsidR="00587C4C" w:rsidRPr="00165467" w:rsidRDefault="00587C4C" w:rsidP="00587C4C">
            <w:pPr>
              <w:rPr>
                <w:rFonts w:ascii="Times New Roman" w:hAnsi="Times New Roman" w:cs="Times New Roman"/>
                <w:highlight w:val="yellow"/>
              </w:rPr>
            </w:pPr>
          </w:p>
        </w:tc>
      </w:tr>
      <w:tr w:rsidR="00587C4C" w:rsidRPr="00165467" w14:paraId="4BC510E1" w14:textId="77777777" w:rsidTr="00587C4C">
        <w:trPr>
          <w:trHeight w:val="407"/>
        </w:trPr>
        <w:tc>
          <w:tcPr>
            <w:tcW w:w="2268" w:type="dxa"/>
            <w:tcBorders>
              <w:top w:val="nil"/>
              <w:left w:val="nil"/>
              <w:bottom w:val="nil"/>
              <w:right w:val="nil"/>
            </w:tcBorders>
          </w:tcPr>
          <w:p w14:paraId="4EF040E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1F7CFD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0.05</w:t>
            </w:r>
          </w:p>
        </w:tc>
        <w:tc>
          <w:tcPr>
            <w:tcW w:w="709" w:type="dxa"/>
            <w:tcBorders>
              <w:top w:val="nil"/>
              <w:left w:val="nil"/>
              <w:bottom w:val="nil"/>
              <w:right w:val="nil"/>
            </w:tcBorders>
          </w:tcPr>
          <w:p w14:paraId="4AED3BB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0.67</w:t>
            </w:r>
          </w:p>
        </w:tc>
        <w:tc>
          <w:tcPr>
            <w:tcW w:w="709" w:type="dxa"/>
            <w:tcBorders>
              <w:top w:val="nil"/>
              <w:left w:val="nil"/>
              <w:bottom w:val="nil"/>
              <w:right w:val="nil"/>
            </w:tcBorders>
          </w:tcPr>
          <w:p w14:paraId="0A19397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0.08</w:t>
            </w:r>
          </w:p>
        </w:tc>
        <w:tc>
          <w:tcPr>
            <w:tcW w:w="425" w:type="dxa"/>
            <w:tcBorders>
              <w:top w:val="nil"/>
              <w:left w:val="nil"/>
              <w:bottom w:val="nil"/>
              <w:right w:val="nil"/>
            </w:tcBorders>
          </w:tcPr>
          <w:p w14:paraId="04BF785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40781B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0.94</w:t>
            </w:r>
          </w:p>
        </w:tc>
        <w:tc>
          <w:tcPr>
            <w:tcW w:w="851" w:type="dxa"/>
            <w:tcBorders>
              <w:top w:val="nil"/>
              <w:left w:val="nil"/>
              <w:bottom w:val="nil"/>
              <w:right w:val="nil"/>
            </w:tcBorders>
          </w:tcPr>
          <w:p w14:paraId="5ABF7BE1"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7F005B8C" w14:textId="77777777" w:rsidR="00587C4C" w:rsidRPr="00165467" w:rsidRDefault="00587C4C" w:rsidP="00587C4C">
            <w:pPr>
              <w:rPr>
                <w:rFonts w:ascii="Times New Roman" w:hAnsi="Times New Roman" w:cs="Times New Roman"/>
                <w:highlight w:val="yellow"/>
              </w:rPr>
            </w:pPr>
          </w:p>
        </w:tc>
      </w:tr>
      <w:tr w:rsidR="00587C4C" w:rsidRPr="00165467" w14:paraId="7CA78335" w14:textId="77777777" w:rsidTr="00587C4C">
        <w:trPr>
          <w:trHeight w:val="407"/>
        </w:trPr>
        <w:tc>
          <w:tcPr>
            <w:tcW w:w="2268" w:type="dxa"/>
            <w:tcBorders>
              <w:top w:val="nil"/>
              <w:left w:val="nil"/>
              <w:bottom w:val="nil"/>
              <w:right w:val="nil"/>
            </w:tcBorders>
          </w:tcPr>
          <w:p w14:paraId="62256DD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50F4A73A"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4C0442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6.66</w:t>
            </w:r>
          </w:p>
        </w:tc>
        <w:tc>
          <w:tcPr>
            <w:tcW w:w="709" w:type="dxa"/>
            <w:tcBorders>
              <w:top w:val="nil"/>
              <w:left w:val="nil"/>
              <w:bottom w:val="nil"/>
              <w:right w:val="nil"/>
            </w:tcBorders>
          </w:tcPr>
          <w:p w14:paraId="6F0324B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3.36</w:t>
            </w:r>
          </w:p>
        </w:tc>
        <w:tc>
          <w:tcPr>
            <w:tcW w:w="709" w:type="dxa"/>
            <w:tcBorders>
              <w:top w:val="nil"/>
              <w:left w:val="nil"/>
              <w:bottom w:val="nil"/>
              <w:right w:val="nil"/>
            </w:tcBorders>
          </w:tcPr>
          <w:p w14:paraId="66A57D0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1.98</w:t>
            </w:r>
          </w:p>
        </w:tc>
        <w:tc>
          <w:tcPr>
            <w:tcW w:w="425" w:type="dxa"/>
            <w:tcBorders>
              <w:top w:val="nil"/>
              <w:left w:val="nil"/>
              <w:bottom w:val="nil"/>
              <w:right w:val="nil"/>
            </w:tcBorders>
          </w:tcPr>
          <w:p w14:paraId="75BAD7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BF3C8E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0.05</w:t>
            </w:r>
          </w:p>
        </w:tc>
        <w:tc>
          <w:tcPr>
            <w:tcW w:w="851" w:type="dxa"/>
            <w:tcBorders>
              <w:top w:val="nil"/>
              <w:left w:val="nil"/>
              <w:bottom w:val="nil"/>
              <w:right w:val="nil"/>
            </w:tcBorders>
          </w:tcPr>
          <w:p w14:paraId="726F0BF9"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292B494B" w14:textId="77777777" w:rsidR="00587C4C" w:rsidRPr="00165467" w:rsidRDefault="00587C4C" w:rsidP="00587C4C">
            <w:pPr>
              <w:rPr>
                <w:rFonts w:ascii="Times New Roman" w:hAnsi="Times New Roman" w:cs="Times New Roman"/>
                <w:highlight w:val="yellow"/>
              </w:rPr>
            </w:pPr>
          </w:p>
        </w:tc>
      </w:tr>
      <w:tr w:rsidR="00587C4C" w:rsidRPr="00165467" w14:paraId="57BD8F6A" w14:textId="77777777" w:rsidTr="00587C4C">
        <w:trPr>
          <w:trHeight w:val="407"/>
        </w:trPr>
        <w:tc>
          <w:tcPr>
            <w:tcW w:w="2268" w:type="dxa"/>
            <w:tcBorders>
              <w:top w:val="nil"/>
              <w:left w:val="nil"/>
              <w:bottom w:val="nil"/>
              <w:right w:val="nil"/>
            </w:tcBorders>
          </w:tcPr>
          <w:p w14:paraId="416174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52C3049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E94347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0.75</w:t>
            </w:r>
          </w:p>
        </w:tc>
        <w:tc>
          <w:tcPr>
            <w:tcW w:w="709" w:type="dxa"/>
            <w:tcBorders>
              <w:top w:val="nil"/>
              <w:left w:val="nil"/>
              <w:bottom w:val="nil"/>
              <w:right w:val="nil"/>
            </w:tcBorders>
          </w:tcPr>
          <w:p w14:paraId="36AD1BE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0.60</w:t>
            </w:r>
          </w:p>
        </w:tc>
        <w:tc>
          <w:tcPr>
            <w:tcW w:w="709" w:type="dxa"/>
            <w:tcBorders>
              <w:top w:val="nil"/>
              <w:left w:val="nil"/>
              <w:bottom w:val="nil"/>
              <w:right w:val="nil"/>
            </w:tcBorders>
          </w:tcPr>
          <w:p w14:paraId="2A1578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1.26</w:t>
            </w:r>
          </w:p>
        </w:tc>
        <w:tc>
          <w:tcPr>
            <w:tcW w:w="425" w:type="dxa"/>
            <w:tcBorders>
              <w:top w:val="nil"/>
              <w:left w:val="nil"/>
              <w:bottom w:val="nil"/>
              <w:right w:val="nil"/>
            </w:tcBorders>
          </w:tcPr>
          <w:p w14:paraId="14C9A1D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653088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0.21</w:t>
            </w:r>
          </w:p>
        </w:tc>
        <w:tc>
          <w:tcPr>
            <w:tcW w:w="851" w:type="dxa"/>
            <w:tcBorders>
              <w:top w:val="nil"/>
              <w:left w:val="nil"/>
              <w:bottom w:val="nil"/>
              <w:right w:val="nil"/>
            </w:tcBorders>
          </w:tcPr>
          <w:p w14:paraId="0A7BF9B2"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5126C76D" w14:textId="77777777" w:rsidR="00587C4C" w:rsidRPr="00165467" w:rsidRDefault="00587C4C" w:rsidP="00587C4C">
            <w:pPr>
              <w:rPr>
                <w:rFonts w:ascii="Times New Roman" w:hAnsi="Times New Roman" w:cs="Times New Roman"/>
                <w:highlight w:val="yellow"/>
              </w:rPr>
            </w:pPr>
          </w:p>
        </w:tc>
      </w:tr>
      <w:tr w:rsidR="00587C4C" w:rsidRPr="00165467" w14:paraId="458D427A" w14:textId="77777777" w:rsidTr="00587C4C">
        <w:trPr>
          <w:trHeight w:val="203"/>
        </w:trPr>
        <w:tc>
          <w:tcPr>
            <w:tcW w:w="2268" w:type="dxa"/>
            <w:tcBorders>
              <w:top w:val="nil"/>
              <w:left w:val="nil"/>
              <w:right w:val="nil"/>
            </w:tcBorders>
          </w:tcPr>
          <w:p w14:paraId="1E33C82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392303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-0.53</w:t>
            </w:r>
          </w:p>
        </w:tc>
        <w:tc>
          <w:tcPr>
            <w:tcW w:w="709" w:type="dxa"/>
            <w:tcBorders>
              <w:top w:val="nil"/>
              <w:left w:val="nil"/>
              <w:right w:val="nil"/>
            </w:tcBorders>
          </w:tcPr>
          <w:p w14:paraId="5A4FD89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0.30</w:t>
            </w:r>
          </w:p>
        </w:tc>
        <w:tc>
          <w:tcPr>
            <w:tcW w:w="709" w:type="dxa"/>
            <w:tcBorders>
              <w:top w:val="nil"/>
              <w:left w:val="nil"/>
              <w:right w:val="nil"/>
            </w:tcBorders>
          </w:tcPr>
          <w:p w14:paraId="4433E37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-1.77</w:t>
            </w:r>
          </w:p>
        </w:tc>
        <w:tc>
          <w:tcPr>
            <w:tcW w:w="425" w:type="dxa"/>
            <w:tcBorders>
              <w:top w:val="nil"/>
              <w:left w:val="nil"/>
              <w:right w:val="nil"/>
            </w:tcBorders>
          </w:tcPr>
          <w:p w14:paraId="15A9BC8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2BB1286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0.08</w:t>
            </w:r>
          </w:p>
        </w:tc>
        <w:tc>
          <w:tcPr>
            <w:tcW w:w="851" w:type="dxa"/>
            <w:tcBorders>
              <w:top w:val="nil"/>
              <w:left w:val="nil"/>
              <w:right w:val="nil"/>
            </w:tcBorders>
          </w:tcPr>
          <w:p w14:paraId="4668EB10" w14:textId="77777777" w:rsidR="00587C4C" w:rsidRPr="00165467" w:rsidRDefault="00587C4C" w:rsidP="00587C4C">
            <w:pPr>
              <w:rPr>
                <w:rFonts w:ascii="Times New Roman" w:hAnsi="Times New Roman" w:cs="Times New Roman"/>
                <w:highlight w:val="yellow"/>
              </w:rPr>
            </w:pPr>
          </w:p>
        </w:tc>
        <w:tc>
          <w:tcPr>
            <w:tcW w:w="1848" w:type="dxa"/>
            <w:tcBorders>
              <w:top w:val="nil"/>
              <w:left w:val="nil"/>
              <w:right w:val="nil"/>
            </w:tcBorders>
          </w:tcPr>
          <w:p w14:paraId="420E9C41" w14:textId="77777777" w:rsidR="00587C4C" w:rsidRPr="00165467" w:rsidRDefault="00587C4C" w:rsidP="00587C4C">
            <w:pPr>
              <w:rPr>
                <w:rFonts w:ascii="Times New Roman" w:hAnsi="Times New Roman" w:cs="Times New Roman"/>
                <w:highlight w:val="yellow"/>
              </w:rPr>
            </w:pPr>
          </w:p>
        </w:tc>
      </w:tr>
    </w:tbl>
    <w:p w14:paraId="0C708EF3" w14:textId="1892A19C"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PPPs.</w:t>
      </w:r>
    </w:p>
    <w:tbl>
      <w:tblPr>
        <w:tblStyle w:val="TableGrid"/>
        <w:tblW w:w="8647" w:type="dxa"/>
        <w:tblInd w:w="279" w:type="dxa"/>
        <w:tblLayout w:type="fixed"/>
        <w:tblLook w:val="04A0" w:firstRow="1" w:lastRow="0" w:firstColumn="1" w:lastColumn="0" w:noHBand="0" w:noVBand="1"/>
      </w:tblPr>
      <w:tblGrid>
        <w:gridCol w:w="2268"/>
        <w:gridCol w:w="992"/>
        <w:gridCol w:w="992"/>
        <w:gridCol w:w="851"/>
        <w:gridCol w:w="425"/>
        <w:gridCol w:w="709"/>
        <w:gridCol w:w="1417"/>
        <w:gridCol w:w="993"/>
      </w:tblGrid>
      <w:tr w:rsidR="00587C4C" w:rsidRPr="00165467" w14:paraId="255384F7" w14:textId="77777777" w:rsidTr="00587C4C">
        <w:trPr>
          <w:trHeight w:val="215"/>
        </w:trPr>
        <w:tc>
          <w:tcPr>
            <w:tcW w:w="2268" w:type="dxa"/>
            <w:tcBorders>
              <w:left w:val="nil"/>
              <w:bottom w:val="single" w:sz="4" w:space="0" w:color="auto"/>
              <w:right w:val="nil"/>
            </w:tcBorders>
          </w:tcPr>
          <w:p w14:paraId="0468ECE9"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485559F8"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0D696932"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1FF55E6F" w14:textId="77777777" w:rsidR="00587C4C" w:rsidRPr="00165467" w:rsidRDefault="00587C4C" w:rsidP="00587C4C">
            <w:pPr>
              <w:pBdr>
                <w:between w:val="single" w:sz="4" w:space="1" w:color="auto"/>
              </w:pBd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33495CD"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363AC45"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11D4A1E5" w14:textId="77777777" w:rsidR="00587C4C" w:rsidRPr="00165467" w:rsidRDefault="00587C4C" w:rsidP="00587C4C">
            <w:pPr>
              <w:pBdr>
                <w:between w:val="single" w:sz="4" w:space="1" w:color="auto"/>
              </w:pBd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C425218" w14:textId="77777777" w:rsidTr="00587C4C">
        <w:trPr>
          <w:trHeight w:val="203"/>
        </w:trPr>
        <w:tc>
          <w:tcPr>
            <w:tcW w:w="2268" w:type="dxa"/>
            <w:tcBorders>
              <w:left w:val="nil"/>
              <w:bottom w:val="nil"/>
              <w:right w:val="nil"/>
            </w:tcBorders>
          </w:tcPr>
          <w:p w14:paraId="1020C91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4CFCE5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1.85  </w:t>
            </w:r>
          </w:p>
        </w:tc>
        <w:tc>
          <w:tcPr>
            <w:tcW w:w="992" w:type="dxa"/>
            <w:tcBorders>
              <w:left w:val="nil"/>
              <w:bottom w:val="nil"/>
              <w:right w:val="nil"/>
            </w:tcBorders>
          </w:tcPr>
          <w:p w14:paraId="432B24D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0.84  </w:t>
            </w:r>
          </w:p>
        </w:tc>
        <w:tc>
          <w:tcPr>
            <w:tcW w:w="851" w:type="dxa"/>
            <w:tcBorders>
              <w:left w:val="nil"/>
              <w:bottom w:val="nil"/>
              <w:right w:val="nil"/>
            </w:tcBorders>
          </w:tcPr>
          <w:p w14:paraId="6931FC89"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DB21432"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3BDA8BD" w14:textId="77777777" w:rsidR="00587C4C" w:rsidRPr="00165467" w:rsidRDefault="00587C4C" w:rsidP="00587C4C">
            <w:pPr>
              <w:rPr>
                <w:rFonts w:ascii="Times New Roman" w:hAnsi="Times New Roman" w:cs="Times New Roman"/>
              </w:rPr>
            </w:pPr>
          </w:p>
        </w:tc>
        <w:tc>
          <w:tcPr>
            <w:tcW w:w="1417" w:type="dxa"/>
            <w:tcBorders>
              <w:left w:val="nil"/>
              <w:bottom w:val="nil"/>
              <w:right w:val="nil"/>
            </w:tcBorders>
          </w:tcPr>
          <w:p w14:paraId="4DFF4E0D" w14:textId="77777777" w:rsidR="00587C4C" w:rsidRPr="00165467" w:rsidRDefault="00587C4C" w:rsidP="00587C4C">
            <w:pPr>
              <w:rPr>
                <w:rFonts w:ascii="Times New Roman" w:hAnsi="Times New Roman" w:cs="Times New Roman"/>
                <w:highlight w:val="yellow"/>
              </w:rPr>
            </w:pPr>
          </w:p>
        </w:tc>
        <w:tc>
          <w:tcPr>
            <w:tcW w:w="993" w:type="dxa"/>
            <w:tcBorders>
              <w:left w:val="nil"/>
              <w:bottom w:val="nil"/>
              <w:right w:val="nil"/>
            </w:tcBorders>
          </w:tcPr>
          <w:p w14:paraId="56621812" w14:textId="77777777" w:rsidR="00587C4C" w:rsidRPr="00165467" w:rsidRDefault="00587C4C" w:rsidP="00587C4C">
            <w:pPr>
              <w:rPr>
                <w:rFonts w:ascii="Times New Roman" w:hAnsi="Times New Roman" w:cs="Times New Roman"/>
                <w:highlight w:val="yellow"/>
              </w:rPr>
            </w:pPr>
          </w:p>
        </w:tc>
      </w:tr>
      <w:tr w:rsidR="00587C4C" w:rsidRPr="00165467" w14:paraId="771D7B09" w14:textId="77777777" w:rsidTr="00587C4C">
        <w:trPr>
          <w:trHeight w:val="407"/>
        </w:trPr>
        <w:tc>
          <w:tcPr>
            <w:tcW w:w="2268" w:type="dxa"/>
            <w:tcBorders>
              <w:top w:val="nil"/>
              <w:left w:val="nil"/>
              <w:bottom w:val="nil"/>
              <w:right w:val="nil"/>
            </w:tcBorders>
          </w:tcPr>
          <w:p w14:paraId="6754173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0C8C0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0.92     </w:t>
            </w:r>
          </w:p>
        </w:tc>
        <w:tc>
          <w:tcPr>
            <w:tcW w:w="992" w:type="dxa"/>
            <w:tcBorders>
              <w:top w:val="nil"/>
              <w:left w:val="nil"/>
              <w:bottom w:val="nil"/>
              <w:right w:val="nil"/>
            </w:tcBorders>
          </w:tcPr>
          <w:p w14:paraId="1C64AE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0.76 </w:t>
            </w:r>
          </w:p>
        </w:tc>
        <w:tc>
          <w:tcPr>
            <w:tcW w:w="851" w:type="dxa"/>
            <w:tcBorders>
              <w:top w:val="nil"/>
              <w:left w:val="nil"/>
              <w:bottom w:val="nil"/>
              <w:right w:val="nil"/>
            </w:tcBorders>
          </w:tcPr>
          <w:p w14:paraId="5D8B1D6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1.22</w:t>
            </w:r>
          </w:p>
        </w:tc>
        <w:tc>
          <w:tcPr>
            <w:tcW w:w="425" w:type="dxa"/>
            <w:tcBorders>
              <w:top w:val="nil"/>
              <w:left w:val="nil"/>
              <w:bottom w:val="nil"/>
              <w:right w:val="nil"/>
            </w:tcBorders>
          </w:tcPr>
          <w:p w14:paraId="3CF452A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414E1F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0.22</w:t>
            </w:r>
          </w:p>
        </w:tc>
        <w:tc>
          <w:tcPr>
            <w:tcW w:w="1417" w:type="dxa"/>
            <w:tcBorders>
              <w:top w:val="nil"/>
              <w:left w:val="nil"/>
              <w:bottom w:val="nil"/>
              <w:right w:val="nil"/>
            </w:tcBorders>
          </w:tcPr>
          <w:p w14:paraId="302E554B"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7C8AE26D" w14:textId="77777777" w:rsidR="00587C4C" w:rsidRPr="00165467" w:rsidRDefault="00587C4C" w:rsidP="00587C4C">
            <w:pPr>
              <w:rPr>
                <w:rFonts w:ascii="Times New Roman" w:hAnsi="Times New Roman" w:cs="Times New Roman"/>
                <w:highlight w:val="yellow"/>
              </w:rPr>
            </w:pPr>
          </w:p>
        </w:tc>
      </w:tr>
      <w:tr w:rsidR="00587C4C" w:rsidRPr="00165467" w14:paraId="49DC9643" w14:textId="77777777" w:rsidTr="00587C4C">
        <w:trPr>
          <w:trHeight w:val="407"/>
        </w:trPr>
        <w:tc>
          <w:tcPr>
            <w:tcW w:w="2268" w:type="dxa"/>
            <w:tcBorders>
              <w:top w:val="nil"/>
              <w:left w:val="nil"/>
              <w:bottom w:val="nil"/>
              <w:right w:val="nil"/>
            </w:tcBorders>
          </w:tcPr>
          <w:p w14:paraId="410609D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FB39961"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80FDAC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-23.79  </w:t>
            </w:r>
          </w:p>
        </w:tc>
        <w:tc>
          <w:tcPr>
            <w:tcW w:w="992" w:type="dxa"/>
            <w:tcBorders>
              <w:top w:val="nil"/>
              <w:left w:val="nil"/>
              <w:bottom w:val="nil"/>
              <w:right w:val="nil"/>
            </w:tcBorders>
          </w:tcPr>
          <w:p w14:paraId="2348FB8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6204.46 </w:t>
            </w:r>
          </w:p>
        </w:tc>
        <w:tc>
          <w:tcPr>
            <w:tcW w:w="851" w:type="dxa"/>
            <w:tcBorders>
              <w:top w:val="nil"/>
              <w:left w:val="nil"/>
              <w:bottom w:val="nil"/>
              <w:right w:val="nil"/>
            </w:tcBorders>
          </w:tcPr>
          <w:p w14:paraId="41E55D5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-0.004</w:t>
            </w:r>
          </w:p>
        </w:tc>
        <w:tc>
          <w:tcPr>
            <w:tcW w:w="425" w:type="dxa"/>
            <w:tcBorders>
              <w:top w:val="nil"/>
              <w:left w:val="nil"/>
              <w:bottom w:val="nil"/>
              <w:right w:val="nil"/>
            </w:tcBorders>
          </w:tcPr>
          <w:p w14:paraId="173A34B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2F04F1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0.99 </w:t>
            </w:r>
          </w:p>
        </w:tc>
        <w:tc>
          <w:tcPr>
            <w:tcW w:w="1417" w:type="dxa"/>
            <w:tcBorders>
              <w:top w:val="nil"/>
              <w:left w:val="nil"/>
              <w:bottom w:val="nil"/>
              <w:right w:val="nil"/>
            </w:tcBorders>
          </w:tcPr>
          <w:p w14:paraId="6BBB1F19"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04A505CF" w14:textId="77777777" w:rsidR="00587C4C" w:rsidRPr="00165467" w:rsidRDefault="00587C4C" w:rsidP="00587C4C">
            <w:pPr>
              <w:rPr>
                <w:rFonts w:ascii="Times New Roman" w:hAnsi="Times New Roman" w:cs="Times New Roman"/>
                <w:highlight w:val="yellow"/>
              </w:rPr>
            </w:pPr>
          </w:p>
        </w:tc>
      </w:tr>
      <w:tr w:rsidR="00587C4C" w:rsidRPr="00165467" w14:paraId="223162D4" w14:textId="77777777" w:rsidTr="00587C4C">
        <w:trPr>
          <w:trHeight w:val="407"/>
        </w:trPr>
        <w:tc>
          <w:tcPr>
            <w:tcW w:w="2268" w:type="dxa"/>
            <w:tcBorders>
              <w:top w:val="nil"/>
              <w:left w:val="nil"/>
              <w:bottom w:val="nil"/>
              <w:right w:val="nil"/>
            </w:tcBorders>
          </w:tcPr>
          <w:p w14:paraId="2E7D6DC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CE9DC5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2B6B6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-0.12</w:t>
            </w:r>
          </w:p>
        </w:tc>
        <w:tc>
          <w:tcPr>
            <w:tcW w:w="992" w:type="dxa"/>
            <w:tcBorders>
              <w:top w:val="nil"/>
              <w:left w:val="nil"/>
              <w:bottom w:val="nil"/>
              <w:right w:val="nil"/>
            </w:tcBorders>
          </w:tcPr>
          <w:p w14:paraId="4672A5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0.69</w:t>
            </w:r>
          </w:p>
        </w:tc>
        <w:tc>
          <w:tcPr>
            <w:tcW w:w="851" w:type="dxa"/>
            <w:tcBorders>
              <w:top w:val="nil"/>
              <w:left w:val="nil"/>
              <w:bottom w:val="nil"/>
              <w:right w:val="nil"/>
            </w:tcBorders>
          </w:tcPr>
          <w:p w14:paraId="37545E7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-0.18</w:t>
            </w:r>
          </w:p>
        </w:tc>
        <w:tc>
          <w:tcPr>
            <w:tcW w:w="425" w:type="dxa"/>
            <w:tcBorders>
              <w:top w:val="nil"/>
              <w:left w:val="nil"/>
              <w:bottom w:val="nil"/>
              <w:right w:val="nil"/>
            </w:tcBorders>
          </w:tcPr>
          <w:p w14:paraId="3AB8241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54D56A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0.86 </w:t>
            </w:r>
          </w:p>
        </w:tc>
        <w:tc>
          <w:tcPr>
            <w:tcW w:w="1417" w:type="dxa"/>
            <w:tcBorders>
              <w:top w:val="nil"/>
              <w:left w:val="nil"/>
              <w:bottom w:val="nil"/>
              <w:right w:val="nil"/>
            </w:tcBorders>
          </w:tcPr>
          <w:p w14:paraId="43032043"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69F97604" w14:textId="77777777" w:rsidR="00587C4C" w:rsidRPr="00165467" w:rsidRDefault="00587C4C" w:rsidP="00587C4C">
            <w:pPr>
              <w:rPr>
                <w:rFonts w:ascii="Times New Roman" w:hAnsi="Times New Roman" w:cs="Times New Roman"/>
                <w:highlight w:val="yellow"/>
              </w:rPr>
            </w:pPr>
          </w:p>
        </w:tc>
      </w:tr>
      <w:tr w:rsidR="00587C4C" w:rsidRPr="00165467" w14:paraId="0BBBBBD4" w14:textId="77777777" w:rsidTr="00587C4C">
        <w:trPr>
          <w:trHeight w:val="203"/>
        </w:trPr>
        <w:tc>
          <w:tcPr>
            <w:tcW w:w="2268" w:type="dxa"/>
            <w:tcBorders>
              <w:top w:val="nil"/>
              <w:left w:val="nil"/>
              <w:right w:val="nil"/>
            </w:tcBorders>
          </w:tcPr>
          <w:p w14:paraId="5BA91DA8"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1E38A2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-0.57     </w:t>
            </w:r>
          </w:p>
        </w:tc>
        <w:tc>
          <w:tcPr>
            <w:tcW w:w="992" w:type="dxa"/>
            <w:tcBorders>
              <w:top w:val="nil"/>
              <w:left w:val="nil"/>
              <w:right w:val="nil"/>
            </w:tcBorders>
          </w:tcPr>
          <w:p w14:paraId="1138B9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0.33 </w:t>
            </w:r>
          </w:p>
        </w:tc>
        <w:tc>
          <w:tcPr>
            <w:tcW w:w="851" w:type="dxa"/>
            <w:tcBorders>
              <w:top w:val="nil"/>
              <w:left w:val="nil"/>
              <w:right w:val="nil"/>
            </w:tcBorders>
          </w:tcPr>
          <w:p w14:paraId="4831B64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-1.71</w:t>
            </w:r>
          </w:p>
        </w:tc>
        <w:tc>
          <w:tcPr>
            <w:tcW w:w="425" w:type="dxa"/>
            <w:tcBorders>
              <w:top w:val="nil"/>
              <w:left w:val="nil"/>
              <w:right w:val="nil"/>
            </w:tcBorders>
          </w:tcPr>
          <w:p w14:paraId="362A8A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1912050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0.09</w:t>
            </w:r>
          </w:p>
        </w:tc>
        <w:tc>
          <w:tcPr>
            <w:tcW w:w="1417" w:type="dxa"/>
            <w:tcBorders>
              <w:top w:val="nil"/>
              <w:left w:val="nil"/>
              <w:right w:val="nil"/>
            </w:tcBorders>
          </w:tcPr>
          <w:p w14:paraId="635709FF" w14:textId="77777777" w:rsidR="00587C4C" w:rsidRPr="00165467" w:rsidRDefault="00587C4C" w:rsidP="00587C4C">
            <w:pPr>
              <w:rPr>
                <w:rFonts w:ascii="Times New Roman" w:hAnsi="Times New Roman" w:cs="Times New Roman"/>
                <w:highlight w:val="yellow"/>
              </w:rPr>
            </w:pPr>
          </w:p>
        </w:tc>
        <w:tc>
          <w:tcPr>
            <w:tcW w:w="993" w:type="dxa"/>
            <w:tcBorders>
              <w:top w:val="nil"/>
              <w:left w:val="nil"/>
              <w:right w:val="nil"/>
            </w:tcBorders>
          </w:tcPr>
          <w:p w14:paraId="1D276789" w14:textId="77777777" w:rsidR="00587C4C" w:rsidRPr="00165467" w:rsidRDefault="00587C4C" w:rsidP="00587C4C">
            <w:pPr>
              <w:rPr>
                <w:rFonts w:ascii="Times New Roman" w:hAnsi="Times New Roman" w:cs="Times New Roman"/>
                <w:highlight w:val="yellow"/>
              </w:rPr>
            </w:pPr>
          </w:p>
        </w:tc>
      </w:tr>
    </w:tbl>
    <w:p w14:paraId="554CB379" w14:textId="77777777" w:rsidR="00587C4C"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5B42052A" w14:textId="717C9893" w:rsidR="00E7321D" w:rsidRDefault="00E7321D" w:rsidP="00587C4C">
      <w:pPr>
        <w:autoSpaceDE w:val="0"/>
        <w:autoSpaceDN w:val="0"/>
        <w:adjustRightInd w:val="0"/>
        <w:spacing w:before="240" w:line="360" w:lineRule="auto"/>
        <w:rPr>
          <w:rFonts w:ascii="Times New Roman" w:hAnsi="Times New Roman" w:cs="Times New Roman"/>
          <w:b/>
          <w:szCs w:val="20"/>
        </w:rPr>
      </w:pPr>
      <w:r w:rsidRPr="00E7321D">
        <w:rPr>
          <w:rFonts w:ascii="Times New Roman" w:hAnsi="Times New Roman" w:cs="Times New Roman"/>
          <w:b/>
          <w:szCs w:val="20"/>
        </w:rPr>
        <w:t xml:space="preserve">AppendixTable5. </w:t>
      </w:r>
      <w:r w:rsidRPr="00E7321D">
        <w:rPr>
          <w:rFonts w:ascii="Times New Roman" w:hAnsi="Times New Roman" w:cs="Times New Roman"/>
          <w:szCs w:val="20"/>
        </w:rPr>
        <w:t>GLMMA5 outputs showing the predictors for the effect of baiting configuration on above peeks only with all 3 visibility conditions.</w:t>
      </w:r>
    </w:p>
    <w:p w14:paraId="36A84C1C" w14:textId="709950D9" w:rsidR="00E7321D" w:rsidRDefault="00E7321D" w:rsidP="00E7321D">
      <w:pPr>
        <w:pStyle w:val="ListParagraph"/>
        <w:numPr>
          <w:ilvl w:val="0"/>
          <w:numId w:val="23"/>
        </w:numPr>
        <w:autoSpaceDE w:val="0"/>
        <w:autoSpaceDN w:val="0"/>
        <w:adjustRightInd w:val="0"/>
        <w:spacing w:before="240" w:line="360" w:lineRule="auto"/>
        <w:rPr>
          <w:rFonts w:ascii="Times New Roman" w:hAnsi="Times New Roman" w:cs="Times New Roman"/>
          <w:szCs w:val="20"/>
        </w:rPr>
      </w:pPr>
      <w:r w:rsidRPr="00E7321D">
        <w:rPr>
          <w:rFonts w:ascii="Times New Roman" w:hAnsi="Times New Roman" w:cs="Times New Roman"/>
          <w:szCs w:val="20"/>
        </w:rPr>
        <w:t>GLMMA5a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952024E" w14:textId="77777777" w:rsidTr="0096061F">
        <w:trPr>
          <w:trHeight w:val="215"/>
        </w:trPr>
        <w:tc>
          <w:tcPr>
            <w:tcW w:w="2268" w:type="dxa"/>
            <w:tcBorders>
              <w:left w:val="nil"/>
              <w:bottom w:val="single" w:sz="4" w:space="0" w:color="auto"/>
              <w:right w:val="nil"/>
            </w:tcBorders>
          </w:tcPr>
          <w:p w14:paraId="06903A40"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lastRenderedPageBreak/>
              <w:t>Term</w:t>
            </w:r>
          </w:p>
        </w:tc>
        <w:tc>
          <w:tcPr>
            <w:tcW w:w="992" w:type="dxa"/>
            <w:tcBorders>
              <w:left w:val="nil"/>
              <w:bottom w:val="single" w:sz="4" w:space="0" w:color="auto"/>
              <w:right w:val="nil"/>
            </w:tcBorders>
          </w:tcPr>
          <w:p w14:paraId="6617627E"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A2A734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995867F"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8557AD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42569FF6"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0438500"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5D110D5D" w14:textId="77777777" w:rsidTr="0096061F">
        <w:trPr>
          <w:trHeight w:val="203"/>
        </w:trPr>
        <w:tc>
          <w:tcPr>
            <w:tcW w:w="2268" w:type="dxa"/>
            <w:tcBorders>
              <w:left w:val="nil"/>
              <w:bottom w:val="nil"/>
              <w:right w:val="nil"/>
            </w:tcBorders>
          </w:tcPr>
          <w:p w14:paraId="2A2F31BF"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F9423D5" w14:textId="792AD0BD"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212F8C1B" w14:textId="1CFEE1D8"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381EA6AD"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0AECFD8A"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40C73D92"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3691EAD9"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16EB5463" w14:textId="77777777" w:rsidR="007D0ABB" w:rsidRPr="00165467" w:rsidRDefault="007D0ABB" w:rsidP="0096061F">
            <w:pPr>
              <w:rPr>
                <w:rFonts w:ascii="Times New Roman" w:hAnsi="Times New Roman" w:cs="Times New Roman"/>
                <w:highlight w:val="yellow"/>
              </w:rPr>
            </w:pPr>
          </w:p>
        </w:tc>
      </w:tr>
      <w:tr w:rsidR="007D0ABB" w:rsidRPr="00165467" w14:paraId="70788094" w14:textId="77777777" w:rsidTr="0096061F">
        <w:trPr>
          <w:trHeight w:val="407"/>
        </w:trPr>
        <w:tc>
          <w:tcPr>
            <w:tcW w:w="2268" w:type="dxa"/>
            <w:tcBorders>
              <w:top w:val="nil"/>
              <w:left w:val="nil"/>
              <w:bottom w:val="nil"/>
              <w:right w:val="nil"/>
            </w:tcBorders>
          </w:tcPr>
          <w:p w14:paraId="723A99D9"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D2D1DB5" w14:textId="52E89318"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56D9769A" w14:textId="486E84C7"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6FA7E795" w14:textId="5E539B02"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176C1FB7" w14:textId="0A61A069"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2A096834" w14:textId="7A96E87B"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45EF599F"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0A4E1496" w14:textId="77777777" w:rsidR="007D0ABB" w:rsidRPr="00165467" w:rsidRDefault="007D0ABB" w:rsidP="0096061F">
            <w:pPr>
              <w:rPr>
                <w:rFonts w:ascii="Times New Roman" w:hAnsi="Times New Roman" w:cs="Times New Roman"/>
                <w:highlight w:val="yellow"/>
              </w:rPr>
            </w:pPr>
          </w:p>
        </w:tc>
      </w:tr>
      <w:tr w:rsidR="007D0ABB" w:rsidRPr="00165467" w14:paraId="39F223B4" w14:textId="77777777" w:rsidTr="0096061F">
        <w:trPr>
          <w:trHeight w:val="407"/>
        </w:trPr>
        <w:tc>
          <w:tcPr>
            <w:tcW w:w="2268" w:type="dxa"/>
            <w:tcBorders>
              <w:top w:val="nil"/>
              <w:left w:val="nil"/>
              <w:bottom w:val="nil"/>
              <w:right w:val="nil"/>
            </w:tcBorders>
          </w:tcPr>
          <w:p w14:paraId="59E98F8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7034C958"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41D2CDB" w14:textId="37EBB2C3"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5E4E9903" w14:textId="2C9A5640"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0850DE90" w14:textId="07FA68FD"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2176DEF4" w14:textId="5C356898"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685409A9" w14:textId="3F5FE087"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7B037C1F"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4FBDA866" w14:textId="77777777" w:rsidR="007D0ABB" w:rsidRPr="00165467" w:rsidRDefault="007D0ABB" w:rsidP="0096061F">
            <w:pPr>
              <w:rPr>
                <w:rFonts w:ascii="Times New Roman" w:hAnsi="Times New Roman" w:cs="Times New Roman"/>
                <w:highlight w:val="yellow"/>
              </w:rPr>
            </w:pPr>
          </w:p>
        </w:tc>
      </w:tr>
      <w:tr w:rsidR="007D0ABB" w:rsidRPr="00165467" w14:paraId="2C344C2E" w14:textId="77777777" w:rsidTr="0096061F">
        <w:trPr>
          <w:trHeight w:val="407"/>
        </w:trPr>
        <w:tc>
          <w:tcPr>
            <w:tcW w:w="2268" w:type="dxa"/>
            <w:tcBorders>
              <w:top w:val="nil"/>
              <w:left w:val="nil"/>
              <w:bottom w:val="nil"/>
              <w:right w:val="nil"/>
            </w:tcBorders>
          </w:tcPr>
          <w:p w14:paraId="19507148"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3E16962C"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38BE69C" w14:textId="6B599F95"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291AB33C" w14:textId="7659BAA1"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005ABFFF" w14:textId="1421F8FD"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348439C8" w14:textId="6EC84593"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4FA98493" w14:textId="6835B0B0"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354FD83D"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53277805" w14:textId="77777777" w:rsidR="007D0ABB" w:rsidRPr="00165467" w:rsidRDefault="007D0ABB" w:rsidP="0096061F">
            <w:pPr>
              <w:rPr>
                <w:rFonts w:ascii="Times New Roman" w:hAnsi="Times New Roman" w:cs="Times New Roman"/>
                <w:highlight w:val="yellow"/>
              </w:rPr>
            </w:pPr>
          </w:p>
        </w:tc>
      </w:tr>
      <w:tr w:rsidR="007D0ABB" w:rsidRPr="00165467" w14:paraId="1A53D429" w14:textId="77777777" w:rsidTr="0096061F">
        <w:trPr>
          <w:trHeight w:val="203"/>
        </w:trPr>
        <w:tc>
          <w:tcPr>
            <w:tcW w:w="2268" w:type="dxa"/>
            <w:tcBorders>
              <w:top w:val="nil"/>
              <w:left w:val="nil"/>
              <w:right w:val="nil"/>
            </w:tcBorders>
          </w:tcPr>
          <w:p w14:paraId="6D5B5DEB"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52EFF13" w14:textId="695E09ED"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56FC5BBC" w14:textId="76244AFF"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2A58215A" w14:textId="4D69FD39" w:rsidR="007D0ABB" w:rsidRPr="00165467" w:rsidRDefault="007D0ABB" w:rsidP="0096061F">
            <w:pPr>
              <w:rPr>
                <w:rFonts w:ascii="Times New Roman" w:hAnsi="Times New Roman" w:cs="Times New Roman"/>
              </w:rPr>
            </w:pPr>
          </w:p>
        </w:tc>
        <w:tc>
          <w:tcPr>
            <w:tcW w:w="425" w:type="dxa"/>
            <w:tcBorders>
              <w:top w:val="nil"/>
              <w:left w:val="nil"/>
              <w:right w:val="nil"/>
            </w:tcBorders>
          </w:tcPr>
          <w:p w14:paraId="12043C4F" w14:textId="471A0CCD" w:rsidR="007D0ABB" w:rsidRPr="00165467" w:rsidRDefault="007D0ABB" w:rsidP="0096061F">
            <w:pPr>
              <w:rPr>
                <w:rFonts w:ascii="Times New Roman" w:hAnsi="Times New Roman" w:cs="Times New Roman"/>
              </w:rPr>
            </w:pPr>
          </w:p>
        </w:tc>
        <w:tc>
          <w:tcPr>
            <w:tcW w:w="850" w:type="dxa"/>
            <w:tcBorders>
              <w:top w:val="nil"/>
              <w:left w:val="nil"/>
              <w:right w:val="nil"/>
            </w:tcBorders>
          </w:tcPr>
          <w:p w14:paraId="478A6888" w14:textId="684C02F3" w:rsidR="007D0ABB" w:rsidRPr="00165467" w:rsidRDefault="007D0ABB" w:rsidP="0096061F">
            <w:pPr>
              <w:rPr>
                <w:rFonts w:ascii="Times New Roman" w:hAnsi="Times New Roman" w:cs="Times New Roman"/>
              </w:rPr>
            </w:pPr>
          </w:p>
        </w:tc>
        <w:tc>
          <w:tcPr>
            <w:tcW w:w="851" w:type="dxa"/>
            <w:tcBorders>
              <w:top w:val="nil"/>
              <w:left w:val="nil"/>
              <w:right w:val="nil"/>
            </w:tcBorders>
          </w:tcPr>
          <w:p w14:paraId="23D90E56"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5907C66B" w14:textId="77777777" w:rsidR="007D0ABB" w:rsidRPr="00165467" w:rsidRDefault="007D0ABB" w:rsidP="0096061F">
            <w:pPr>
              <w:rPr>
                <w:rFonts w:ascii="Times New Roman" w:hAnsi="Times New Roman" w:cs="Times New Roman"/>
                <w:highlight w:val="yellow"/>
              </w:rPr>
            </w:pPr>
          </w:p>
        </w:tc>
      </w:tr>
    </w:tbl>
    <w:p w14:paraId="528C6F5E" w14:textId="44BF7DA8" w:rsidR="00E7321D" w:rsidRDefault="00E7321D" w:rsidP="00E7321D">
      <w:pPr>
        <w:pStyle w:val="ListParagraph"/>
        <w:numPr>
          <w:ilvl w:val="0"/>
          <w:numId w:val="23"/>
        </w:numPr>
        <w:autoSpaceDE w:val="0"/>
        <w:autoSpaceDN w:val="0"/>
        <w:adjustRightInd w:val="0"/>
        <w:spacing w:before="240" w:line="360" w:lineRule="auto"/>
        <w:rPr>
          <w:rFonts w:ascii="Times New Roman" w:hAnsi="Times New Roman" w:cs="Times New Roman"/>
          <w:b/>
          <w:szCs w:val="20"/>
        </w:rPr>
      </w:pPr>
      <w:r w:rsidRPr="00E7321D">
        <w:rPr>
          <w:rFonts w:ascii="Times New Roman" w:hAnsi="Times New Roman" w:cs="Times New Roman"/>
          <w:szCs w:val="20"/>
        </w:rPr>
        <w:t>GLMMA5b outputs showing the predictors for PPPs</w:t>
      </w:r>
      <w:r>
        <w:rPr>
          <w:rFonts w:ascii="Times New Roman" w:hAnsi="Times New Roman" w:cs="Times New Roman"/>
          <w:b/>
          <w:szCs w:val="20"/>
        </w:rPr>
        <w:t>.</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B80BA7C" w14:textId="77777777" w:rsidTr="0096061F">
        <w:trPr>
          <w:trHeight w:val="215"/>
        </w:trPr>
        <w:tc>
          <w:tcPr>
            <w:tcW w:w="2268" w:type="dxa"/>
            <w:tcBorders>
              <w:left w:val="nil"/>
              <w:bottom w:val="single" w:sz="4" w:space="0" w:color="auto"/>
              <w:right w:val="nil"/>
            </w:tcBorders>
          </w:tcPr>
          <w:p w14:paraId="09A3245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52B629F2"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1740AE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BD3C9B0"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6ED497E"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829377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5041E87C"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02C5C057" w14:textId="77777777" w:rsidTr="0096061F">
        <w:trPr>
          <w:trHeight w:val="203"/>
        </w:trPr>
        <w:tc>
          <w:tcPr>
            <w:tcW w:w="2268" w:type="dxa"/>
            <w:tcBorders>
              <w:left w:val="nil"/>
              <w:bottom w:val="nil"/>
              <w:right w:val="nil"/>
            </w:tcBorders>
          </w:tcPr>
          <w:p w14:paraId="647EEDED"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47A96DA" w14:textId="6F1EBA5F"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1DFA2FC5" w14:textId="2A3FDD6F"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220754BC"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0E4A84AB"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5BD05BD3"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635FA756"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67A3677B" w14:textId="77777777" w:rsidR="007D0ABB" w:rsidRPr="00165467" w:rsidRDefault="007D0ABB" w:rsidP="0096061F">
            <w:pPr>
              <w:rPr>
                <w:rFonts w:ascii="Times New Roman" w:hAnsi="Times New Roman" w:cs="Times New Roman"/>
                <w:highlight w:val="yellow"/>
              </w:rPr>
            </w:pPr>
          </w:p>
        </w:tc>
      </w:tr>
      <w:tr w:rsidR="007D0ABB" w:rsidRPr="00165467" w14:paraId="25495220" w14:textId="77777777" w:rsidTr="0096061F">
        <w:trPr>
          <w:trHeight w:val="407"/>
        </w:trPr>
        <w:tc>
          <w:tcPr>
            <w:tcW w:w="2268" w:type="dxa"/>
            <w:tcBorders>
              <w:top w:val="nil"/>
              <w:left w:val="nil"/>
              <w:bottom w:val="nil"/>
              <w:right w:val="nil"/>
            </w:tcBorders>
          </w:tcPr>
          <w:p w14:paraId="7770773C"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09B2A64" w14:textId="4F4252C4"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4BB616F8" w14:textId="061ADAA3"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239BFD5D" w14:textId="2A8687F7"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3253A763" w14:textId="3147CCBF"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4E494932" w14:textId="08E0C08E"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6C89E0E6"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0085BA50" w14:textId="77777777" w:rsidR="007D0ABB" w:rsidRPr="00165467" w:rsidRDefault="007D0ABB" w:rsidP="0096061F">
            <w:pPr>
              <w:rPr>
                <w:rFonts w:ascii="Times New Roman" w:hAnsi="Times New Roman" w:cs="Times New Roman"/>
                <w:highlight w:val="yellow"/>
              </w:rPr>
            </w:pPr>
          </w:p>
        </w:tc>
      </w:tr>
      <w:tr w:rsidR="007D0ABB" w:rsidRPr="00165467" w14:paraId="2837469C" w14:textId="77777777" w:rsidTr="0096061F">
        <w:trPr>
          <w:trHeight w:val="407"/>
        </w:trPr>
        <w:tc>
          <w:tcPr>
            <w:tcW w:w="2268" w:type="dxa"/>
            <w:tcBorders>
              <w:top w:val="nil"/>
              <w:left w:val="nil"/>
              <w:bottom w:val="nil"/>
              <w:right w:val="nil"/>
            </w:tcBorders>
          </w:tcPr>
          <w:p w14:paraId="08E05EE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22A5C1FD"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C0FBE9E" w14:textId="6030C1C6"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1310A255" w14:textId="51FFDF92"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00305A78" w14:textId="2A427143"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5A0B5AED" w14:textId="1D4990BD"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00AC0BD2" w14:textId="3E6E01D8"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634E315B"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49C8677F" w14:textId="77777777" w:rsidR="007D0ABB" w:rsidRPr="00165467" w:rsidRDefault="007D0ABB" w:rsidP="0096061F">
            <w:pPr>
              <w:rPr>
                <w:rFonts w:ascii="Times New Roman" w:hAnsi="Times New Roman" w:cs="Times New Roman"/>
                <w:highlight w:val="yellow"/>
              </w:rPr>
            </w:pPr>
          </w:p>
        </w:tc>
      </w:tr>
      <w:tr w:rsidR="007D0ABB" w:rsidRPr="00165467" w14:paraId="3E27AE36" w14:textId="77777777" w:rsidTr="0096061F">
        <w:trPr>
          <w:trHeight w:val="407"/>
        </w:trPr>
        <w:tc>
          <w:tcPr>
            <w:tcW w:w="2268" w:type="dxa"/>
            <w:tcBorders>
              <w:top w:val="nil"/>
              <w:left w:val="nil"/>
              <w:bottom w:val="nil"/>
              <w:right w:val="nil"/>
            </w:tcBorders>
          </w:tcPr>
          <w:p w14:paraId="6B9C8F7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70396674"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51C6B3F" w14:textId="1AA09171"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0E4B3A83" w14:textId="61D09993"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77107945" w14:textId="036C038B"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4E09496C" w14:textId="4E7541D9"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555289BA" w14:textId="4986ABAF"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5A7A8813"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29C32323" w14:textId="77777777" w:rsidR="007D0ABB" w:rsidRPr="00165467" w:rsidRDefault="007D0ABB" w:rsidP="0096061F">
            <w:pPr>
              <w:rPr>
                <w:rFonts w:ascii="Times New Roman" w:hAnsi="Times New Roman" w:cs="Times New Roman"/>
                <w:highlight w:val="yellow"/>
              </w:rPr>
            </w:pPr>
          </w:p>
        </w:tc>
      </w:tr>
      <w:tr w:rsidR="007D0ABB" w:rsidRPr="00165467" w14:paraId="3FFF3A40" w14:textId="77777777" w:rsidTr="0096061F">
        <w:trPr>
          <w:trHeight w:val="203"/>
        </w:trPr>
        <w:tc>
          <w:tcPr>
            <w:tcW w:w="2268" w:type="dxa"/>
            <w:tcBorders>
              <w:top w:val="nil"/>
              <w:left w:val="nil"/>
              <w:right w:val="nil"/>
            </w:tcBorders>
          </w:tcPr>
          <w:p w14:paraId="135325D0"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7DE4805" w14:textId="1FE3DEE8"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257DCF25" w14:textId="09B92C44"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6680847F" w14:textId="41FFB46A" w:rsidR="007D0ABB" w:rsidRPr="00165467" w:rsidRDefault="007D0ABB" w:rsidP="0096061F">
            <w:pPr>
              <w:rPr>
                <w:rFonts w:ascii="Times New Roman" w:hAnsi="Times New Roman" w:cs="Times New Roman"/>
              </w:rPr>
            </w:pPr>
          </w:p>
        </w:tc>
        <w:tc>
          <w:tcPr>
            <w:tcW w:w="425" w:type="dxa"/>
            <w:tcBorders>
              <w:top w:val="nil"/>
              <w:left w:val="nil"/>
              <w:right w:val="nil"/>
            </w:tcBorders>
          </w:tcPr>
          <w:p w14:paraId="6B67F5F8" w14:textId="01374FDE" w:rsidR="007D0ABB" w:rsidRPr="00165467" w:rsidRDefault="007D0ABB" w:rsidP="0096061F">
            <w:pPr>
              <w:rPr>
                <w:rFonts w:ascii="Times New Roman" w:hAnsi="Times New Roman" w:cs="Times New Roman"/>
              </w:rPr>
            </w:pPr>
          </w:p>
        </w:tc>
        <w:tc>
          <w:tcPr>
            <w:tcW w:w="850" w:type="dxa"/>
            <w:tcBorders>
              <w:top w:val="nil"/>
              <w:left w:val="nil"/>
              <w:right w:val="nil"/>
            </w:tcBorders>
          </w:tcPr>
          <w:p w14:paraId="0E541246" w14:textId="1CF86B41" w:rsidR="007D0ABB" w:rsidRPr="00165467" w:rsidRDefault="007D0ABB" w:rsidP="0096061F">
            <w:pPr>
              <w:rPr>
                <w:rFonts w:ascii="Times New Roman" w:hAnsi="Times New Roman" w:cs="Times New Roman"/>
              </w:rPr>
            </w:pPr>
          </w:p>
        </w:tc>
        <w:tc>
          <w:tcPr>
            <w:tcW w:w="851" w:type="dxa"/>
            <w:tcBorders>
              <w:top w:val="nil"/>
              <w:left w:val="nil"/>
              <w:right w:val="nil"/>
            </w:tcBorders>
          </w:tcPr>
          <w:p w14:paraId="4A4DBF8D"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23BA5FF0" w14:textId="77777777" w:rsidR="007D0ABB" w:rsidRPr="00165467" w:rsidRDefault="007D0ABB" w:rsidP="0096061F">
            <w:pPr>
              <w:rPr>
                <w:rFonts w:ascii="Times New Roman" w:hAnsi="Times New Roman" w:cs="Times New Roman"/>
                <w:highlight w:val="yellow"/>
              </w:rPr>
            </w:pPr>
          </w:p>
        </w:tc>
      </w:tr>
    </w:tbl>
    <w:p w14:paraId="329D390D" w14:textId="77777777" w:rsidR="007D0ABB" w:rsidRPr="00165467" w:rsidRDefault="007D0ABB" w:rsidP="007D0ABB">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7CD4F8F4" w14:textId="051C2AAD" w:rsid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AppendixTable6</w:t>
      </w:r>
      <w:r>
        <w:rPr>
          <w:rFonts w:ascii="Times New Roman" w:hAnsi="Times New Roman" w:cs="Times New Roman"/>
          <w:szCs w:val="20"/>
        </w:rPr>
        <w:t xml:space="preserve">. </w:t>
      </w:r>
      <w:r w:rsidRPr="00165467">
        <w:rPr>
          <w:rFonts w:ascii="Times New Roman" w:hAnsi="Times New Roman" w:cs="Times New Roman"/>
          <w:szCs w:val="20"/>
        </w:rPr>
        <w:t>GLMM</w:t>
      </w:r>
      <w:r>
        <w:rPr>
          <w:rFonts w:ascii="Times New Roman" w:hAnsi="Times New Roman" w:cs="Times New Roman"/>
          <w:szCs w:val="20"/>
        </w:rPr>
        <w:t>A6</w:t>
      </w:r>
      <w:r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above peeks with Opaque 2 excluded.</w:t>
      </w:r>
    </w:p>
    <w:p w14:paraId="641E881A" w14:textId="065B1162"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GLMMA6a outputs showing the predictors for any peeks.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034AA4A" w14:textId="77777777" w:rsidTr="0096061F">
        <w:trPr>
          <w:trHeight w:val="215"/>
        </w:trPr>
        <w:tc>
          <w:tcPr>
            <w:tcW w:w="2268" w:type="dxa"/>
            <w:tcBorders>
              <w:left w:val="nil"/>
              <w:bottom w:val="single" w:sz="4" w:space="0" w:color="auto"/>
              <w:right w:val="nil"/>
            </w:tcBorders>
          </w:tcPr>
          <w:p w14:paraId="6DB8F9EE"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C591698"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0C4BE3B"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06C29E66"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7343750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7DEDCD22"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26E37CBA"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1E31CAA9" w14:textId="77777777" w:rsidTr="0096061F">
        <w:trPr>
          <w:trHeight w:val="203"/>
        </w:trPr>
        <w:tc>
          <w:tcPr>
            <w:tcW w:w="2268" w:type="dxa"/>
            <w:tcBorders>
              <w:left w:val="nil"/>
              <w:bottom w:val="nil"/>
              <w:right w:val="nil"/>
            </w:tcBorders>
          </w:tcPr>
          <w:p w14:paraId="7F758DA1"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BC754E5" w14:textId="6FFE2034"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0910C3B7" w14:textId="5AE3CB61" w:rsidR="007D0ABB" w:rsidRPr="00165467" w:rsidRDefault="007D0ABB" w:rsidP="0096061F">
            <w:pPr>
              <w:rPr>
                <w:rFonts w:ascii="Times New Roman" w:hAnsi="Times New Roman" w:cs="Times New Roman"/>
              </w:rPr>
            </w:pPr>
          </w:p>
        </w:tc>
        <w:tc>
          <w:tcPr>
            <w:tcW w:w="709" w:type="dxa"/>
            <w:tcBorders>
              <w:left w:val="nil"/>
              <w:bottom w:val="nil"/>
              <w:right w:val="nil"/>
            </w:tcBorders>
          </w:tcPr>
          <w:p w14:paraId="6330F3E2"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68090BFA"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3E1D5EB8"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07C79E13"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10080197" w14:textId="77777777" w:rsidR="007D0ABB" w:rsidRPr="00165467" w:rsidRDefault="007D0ABB" w:rsidP="0096061F">
            <w:pPr>
              <w:rPr>
                <w:rFonts w:ascii="Times New Roman" w:hAnsi="Times New Roman" w:cs="Times New Roman"/>
                <w:highlight w:val="yellow"/>
              </w:rPr>
            </w:pPr>
          </w:p>
        </w:tc>
      </w:tr>
      <w:tr w:rsidR="007D0ABB" w:rsidRPr="00165467" w14:paraId="4C5C1C06" w14:textId="77777777" w:rsidTr="0096061F">
        <w:trPr>
          <w:trHeight w:val="407"/>
        </w:trPr>
        <w:tc>
          <w:tcPr>
            <w:tcW w:w="2268" w:type="dxa"/>
            <w:tcBorders>
              <w:top w:val="nil"/>
              <w:left w:val="nil"/>
              <w:bottom w:val="nil"/>
              <w:right w:val="nil"/>
            </w:tcBorders>
          </w:tcPr>
          <w:p w14:paraId="77386FD6"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B2758A8" w14:textId="5F05513A"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3F80FEDF" w14:textId="4395A5C5"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52BE82AF" w14:textId="44CE90CB"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71A84CF6" w14:textId="6F91BB62"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609D6DF4" w14:textId="03264E2D"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12901BC2"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3D85AD74" w14:textId="77777777" w:rsidR="007D0ABB" w:rsidRPr="00165467" w:rsidRDefault="007D0ABB" w:rsidP="0096061F">
            <w:pPr>
              <w:rPr>
                <w:rFonts w:ascii="Times New Roman" w:hAnsi="Times New Roman" w:cs="Times New Roman"/>
                <w:highlight w:val="yellow"/>
              </w:rPr>
            </w:pPr>
          </w:p>
        </w:tc>
      </w:tr>
      <w:tr w:rsidR="007D0ABB" w:rsidRPr="00165467" w14:paraId="5D34D55D" w14:textId="77777777" w:rsidTr="0096061F">
        <w:trPr>
          <w:trHeight w:val="407"/>
        </w:trPr>
        <w:tc>
          <w:tcPr>
            <w:tcW w:w="2268" w:type="dxa"/>
            <w:tcBorders>
              <w:top w:val="nil"/>
              <w:left w:val="nil"/>
              <w:bottom w:val="nil"/>
              <w:right w:val="nil"/>
            </w:tcBorders>
          </w:tcPr>
          <w:p w14:paraId="04ABE6B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51BE36AB"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9442F91" w14:textId="6768A541"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17E1814E" w14:textId="20EE0CAA"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412A4695" w14:textId="22187FDD"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0DE29348" w14:textId="1FFC0354"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4838D9C4" w14:textId="6A0A1607"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48071F47"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5447AFEC" w14:textId="77777777" w:rsidR="007D0ABB" w:rsidRPr="00165467" w:rsidRDefault="007D0ABB" w:rsidP="0096061F">
            <w:pPr>
              <w:rPr>
                <w:rFonts w:ascii="Times New Roman" w:hAnsi="Times New Roman" w:cs="Times New Roman"/>
                <w:highlight w:val="yellow"/>
              </w:rPr>
            </w:pPr>
          </w:p>
        </w:tc>
      </w:tr>
      <w:tr w:rsidR="007D0ABB" w:rsidRPr="00165467" w14:paraId="1CBDFB04" w14:textId="77777777" w:rsidTr="0096061F">
        <w:trPr>
          <w:trHeight w:val="407"/>
        </w:trPr>
        <w:tc>
          <w:tcPr>
            <w:tcW w:w="2268" w:type="dxa"/>
            <w:tcBorders>
              <w:top w:val="nil"/>
              <w:left w:val="nil"/>
              <w:bottom w:val="nil"/>
              <w:right w:val="nil"/>
            </w:tcBorders>
          </w:tcPr>
          <w:p w14:paraId="4EEA287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081EB18D"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C8E25AC" w14:textId="2618D090"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1447FAD9" w14:textId="305E20B0" w:rsidR="007D0ABB" w:rsidRPr="00165467" w:rsidRDefault="007D0ABB" w:rsidP="0096061F">
            <w:pPr>
              <w:rPr>
                <w:rFonts w:ascii="Times New Roman" w:hAnsi="Times New Roman" w:cs="Times New Roman"/>
              </w:rPr>
            </w:pPr>
          </w:p>
        </w:tc>
        <w:tc>
          <w:tcPr>
            <w:tcW w:w="709" w:type="dxa"/>
            <w:tcBorders>
              <w:top w:val="nil"/>
              <w:left w:val="nil"/>
              <w:bottom w:val="nil"/>
              <w:right w:val="nil"/>
            </w:tcBorders>
          </w:tcPr>
          <w:p w14:paraId="286F15A0" w14:textId="445FF59B" w:rsidR="007D0ABB" w:rsidRPr="00165467" w:rsidRDefault="007D0ABB" w:rsidP="0096061F">
            <w:pPr>
              <w:rPr>
                <w:rFonts w:ascii="Times New Roman" w:hAnsi="Times New Roman" w:cs="Times New Roman"/>
              </w:rPr>
            </w:pPr>
          </w:p>
        </w:tc>
        <w:tc>
          <w:tcPr>
            <w:tcW w:w="425" w:type="dxa"/>
            <w:tcBorders>
              <w:top w:val="nil"/>
              <w:left w:val="nil"/>
              <w:bottom w:val="nil"/>
              <w:right w:val="nil"/>
            </w:tcBorders>
          </w:tcPr>
          <w:p w14:paraId="489D56D8" w14:textId="5EDC4C17" w:rsidR="007D0ABB" w:rsidRPr="00165467" w:rsidRDefault="007D0ABB" w:rsidP="0096061F">
            <w:pPr>
              <w:rPr>
                <w:rFonts w:ascii="Times New Roman" w:hAnsi="Times New Roman" w:cs="Times New Roman"/>
              </w:rPr>
            </w:pPr>
          </w:p>
        </w:tc>
        <w:tc>
          <w:tcPr>
            <w:tcW w:w="850" w:type="dxa"/>
            <w:tcBorders>
              <w:top w:val="nil"/>
              <w:left w:val="nil"/>
              <w:bottom w:val="nil"/>
              <w:right w:val="nil"/>
            </w:tcBorders>
          </w:tcPr>
          <w:p w14:paraId="57196D64" w14:textId="3498A41A" w:rsidR="007D0ABB" w:rsidRPr="00165467" w:rsidRDefault="007D0ABB" w:rsidP="0096061F">
            <w:pPr>
              <w:rPr>
                <w:rFonts w:ascii="Times New Roman" w:hAnsi="Times New Roman" w:cs="Times New Roman"/>
              </w:rPr>
            </w:pPr>
          </w:p>
        </w:tc>
        <w:tc>
          <w:tcPr>
            <w:tcW w:w="851" w:type="dxa"/>
            <w:tcBorders>
              <w:top w:val="nil"/>
              <w:left w:val="nil"/>
              <w:bottom w:val="nil"/>
              <w:right w:val="nil"/>
            </w:tcBorders>
          </w:tcPr>
          <w:p w14:paraId="058675C4"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12608AEA" w14:textId="77777777" w:rsidR="007D0ABB" w:rsidRPr="00165467" w:rsidRDefault="007D0ABB" w:rsidP="0096061F">
            <w:pPr>
              <w:rPr>
                <w:rFonts w:ascii="Times New Roman" w:hAnsi="Times New Roman" w:cs="Times New Roman"/>
                <w:highlight w:val="yellow"/>
              </w:rPr>
            </w:pPr>
          </w:p>
        </w:tc>
      </w:tr>
      <w:tr w:rsidR="007D0ABB" w:rsidRPr="00165467" w14:paraId="3946597C" w14:textId="77777777" w:rsidTr="0096061F">
        <w:trPr>
          <w:trHeight w:val="203"/>
        </w:trPr>
        <w:tc>
          <w:tcPr>
            <w:tcW w:w="2268" w:type="dxa"/>
            <w:tcBorders>
              <w:top w:val="nil"/>
              <w:left w:val="nil"/>
              <w:right w:val="nil"/>
            </w:tcBorders>
          </w:tcPr>
          <w:p w14:paraId="3F539149"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3F96647" w14:textId="256E709E"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11D57395" w14:textId="4F55B0DA" w:rsidR="007D0ABB" w:rsidRPr="00165467" w:rsidRDefault="007D0ABB" w:rsidP="0096061F">
            <w:pPr>
              <w:rPr>
                <w:rFonts w:ascii="Times New Roman" w:hAnsi="Times New Roman" w:cs="Times New Roman"/>
              </w:rPr>
            </w:pPr>
          </w:p>
        </w:tc>
        <w:tc>
          <w:tcPr>
            <w:tcW w:w="709" w:type="dxa"/>
            <w:tcBorders>
              <w:top w:val="nil"/>
              <w:left w:val="nil"/>
              <w:right w:val="nil"/>
            </w:tcBorders>
          </w:tcPr>
          <w:p w14:paraId="44BFE109" w14:textId="3C276B8C" w:rsidR="007D0ABB" w:rsidRPr="00165467" w:rsidRDefault="007D0ABB" w:rsidP="0096061F">
            <w:pPr>
              <w:rPr>
                <w:rFonts w:ascii="Times New Roman" w:hAnsi="Times New Roman" w:cs="Times New Roman"/>
              </w:rPr>
            </w:pPr>
          </w:p>
        </w:tc>
        <w:tc>
          <w:tcPr>
            <w:tcW w:w="425" w:type="dxa"/>
            <w:tcBorders>
              <w:top w:val="nil"/>
              <w:left w:val="nil"/>
              <w:right w:val="nil"/>
            </w:tcBorders>
          </w:tcPr>
          <w:p w14:paraId="1029022B" w14:textId="7AC39491" w:rsidR="007D0ABB" w:rsidRPr="00165467" w:rsidRDefault="007D0ABB" w:rsidP="0096061F">
            <w:pPr>
              <w:rPr>
                <w:rFonts w:ascii="Times New Roman" w:hAnsi="Times New Roman" w:cs="Times New Roman"/>
              </w:rPr>
            </w:pPr>
          </w:p>
        </w:tc>
        <w:tc>
          <w:tcPr>
            <w:tcW w:w="850" w:type="dxa"/>
            <w:tcBorders>
              <w:top w:val="nil"/>
              <w:left w:val="nil"/>
              <w:right w:val="nil"/>
            </w:tcBorders>
          </w:tcPr>
          <w:p w14:paraId="1044F4AE" w14:textId="2105E8E0" w:rsidR="007D0ABB" w:rsidRPr="00165467" w:rsidRDefault="007D0ABB" w:rsidP="0096061F">
            <w:pPr>
              <w:rPr>
                <w:rFonts w:ascii="Times New Roman" w:hAnsi="Times New Roman" w:cs="Times New Roman"/>
              </w:rPr>
            </w:pPr>
          </w:p>
        </w:tc>
        <w:tc>
          <w:tcPr>
            <w:tcW w:w="851" w:type="dxa"/>
            <w:tcBorders>
              <w:top w:val="nil"/>
              <w:left w:val="nil"/>
              <w:right w:val="nil"/>
            </w:tcBorders>
          </w:tcPr>
          <w:p w14:paraId="406B6E82"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747B4D03" w14:textId="77777777" w:rsidR="007D0ABB" w:rsidRPr="00165467" w:rsidRDefault="007D0ABB" w:rsidP="0096061F">
            <w:pPr>
              <w:rPr>
                <w:rFonts w:ascii="Times New Roman" w:hAnsi="Times New Roman" w:cs="Times New Roman"/>
                <w:highlight w:val="yellow"/>
              </w:rPr>
            </w:pPr>
          </w:p>
        </w:tc>
      </w:tr>
    </w:tbl>
    <w:p w14:paraId="55C2A938" w14:textId="0DBE43AF"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GLMMA6b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587C4C" w:rsidRPr="00165467" w14:paraId="787B9286" w14:textId="77777777" w:rsidTr="00587C4C">
        <w:trPr>
          <w:trHeight w:val="215"/>
        </w:trPr>
        <w:tc>
          <w:tcPr>
            <w:tcW w:w="2268" w:type="dxa"/>
            <w:tcBorders>
              <w:left w:val="nil"/>
              <w:bottom w:val="single" w:sz="4" w:space="0" w:color="auto"/>
              <w:right w:val="nil"/>
            </w:tcBorders>
          </w:tcPr>
          <w:p w14:paraId="0C64D7B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13B31FF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9DDA32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26C86B34"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71C57C89" w14:textId="3A3107ED" w:rsidR="00587C4C" w:rsidRPr="00165467" w:rsidRDefault="00E7321D" w:rsidP="00587C4C">
            <w:pPr>
              <w:rPr>
                <w:rFonts w:ascii="Times New Roman" w:hAnsi="Times New Roman" w:cs="Times New Roman"/>
              </w:rPr>
            </w:pPr>
            <w:r w:rsidRPr="00165467">
              <w:rPr>
                <w:rFonts w:ascii="Times New Roman" w:hAnsi="Times New Roman" w:cs="Times New Roman"/>
              </w:rPr>
              <w:t>D</w:t>
            </w:r>
            <w:r w:rsidR="00587C4C" w:rsidRPr="00165467">
              <w:rPr>
                <w:rFonts w:ascii="Times New Roman" w:hAnsi="Times New Roman" w:cs="Times New Roman"/>
              </w:rPr>
              <w:t>f</w:t>
            </w:r>
          </w:p>
        </w:tc>
        <w:tc>
          <w:tcPr>
            <w:tcW w:w="850" w:type="dxa"/>
            <w:tcBorders>
              <w:left w:val="nil"/>
              <w:bottom w:val="single" w:sz="4" w:space="0" w:color="auto"/>
              <w:right w:val="nil"/>
            </w:tcBorders>
          </w:tcPr>
          <w:p w14:paraId="40477B0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1475459"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6F179A1" w14:textId="77777777" w:rsidTr="00587C4C">
        <w:trPr>
          <w:trHeight w:val="203"/>
        </w:trPr>
        <w:tc>
          <w:tcPr>
            <w:tcW w:w="2268" w:type="dxa"/>
            <w:tcBorders>
              <w:left w:val="nil"/>
              <w:bottom w:val="nil"/>
              <w:right w:val="nil"/>
            </w:tcBorders>
          </w:tcPr>
          <w:p w14:paraId="37B127B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24DC69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-1.35</w:t>
            </w:r>
          </w:p>
        </w:tc>
        <w:tc>
          <w:tcPr>
            <w:tcW w:w="709" w:type="dxa"/>
            <w:tcBorders>
              <w:left w:val="nil"/>
              <w:bottom w:val="nil"/>
              <w:right w:val="nil"/>
            </w:tcBorders>
          </w:tcPr>
          <w:p w14:paraId="1CC8554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0.66</w:t>
            </w:r>
          </w:p>
        </w:tc>
        <w:tc>
          <w:tcPr>
            <w:tcW w:w="709" w:type="dxa"/>
            <w:tcBorders>
              <w:left w:val="nil"/>
              <w:bottom w:val="nil"/>
              <w:right w:val="nil"/>
            </w:tcBorders>
          </w:tcPr>
          <w:p w14:paraId="4C7CC7D5"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6A0B08F3"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4463328F"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2C978173" w14:textId="77777777" w:rsidR="00587C4C" w:rsidRPr="00165467" w:rsidRDefault="00587C4C" w:rsidP="00587C4C">
            <w:pPr>
              <w:rPr>
                <w:rFonts w:ascii="Times New Roman" w:hAnsi="Times New Roman" w:cs="Times New Roman"/>
                <w:highlight w:val="yellow"/>
              </w:rPr>
            </w:pPr>
          </w:p>
        </w:tc>
        <w:tc>
          <w:tcPr>
            <w:tcW w:w="1564" w:type="dxa"/>
            <w:tcBorders>
              <w:left w:val="nil"/>
              <w:bottom w:val="nil"/>
              <w:right w:val="nil"/>
            </w:tcBorders>
          </w:tcPr>
          <w:p w14:paraId="4B4DE906" w14:textId="77777777" w:rsidR="00587C4C" w:rsidRPr="00165467" w:rsidRDefault="00587C4C" w:rsidP="00587C4C">
            <w:pPr>
              <w:rPr>
                <w:rFonts w:ascii="Times New Roman" w:hAnsi="Times New Roman" w:cs="Times New Roman"/>
                <w:highlight w:val="yellow"/>
              </w:rPr>
            </w:pPr>
          </w:p>
        </w:tc>
      </w:tr>
      <w:tr w:rsidR="00587C4C" w:rsidRPr="00165467" w14:paraId="6B7189C2" w14:textId="77777777" w:rsidTr="00587C4C">
        <w:trPr>
          <w:trHeight w:val="407"/>
        </w:trPr>
        <w:tc>
          <w:tcPr>
            <w:tcW w:w="2268" w:type="dxa"/>
            <w:tcBorders>
              <w:top w:val="nil"/>
              <w:left w:val="nil"/>
              <w:bottom w:val="nil"/>
              <w:right w:val="nil"/>
            </w:tcBorders>
          </w:tcPr>
          <w:p w14:paraId="78D3BEEC"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E504EB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-0.22</w:t>
            </w:r>
          </w:p>
        </w:tc>
        <w:tc>
          <w:tcPr>
            <w:tcW w:w="709" w:type="dxa"/>
            <w:tcBorders>
              <w:top w:val="nil"/>
              <w:left w:val="nil"/>
              <w:bottom w:val="nil"/>
              <w:right w:val="nil"/>
            </w:tcBorders>
          </w:tcPr>
          <w:p w14:paraId="19E9447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0.96</w:t>
            </w:r>
          </w:p>
        </w:tc>
        <w:tc>
          <w:tcPr>
            <w:tcW w:w="709" w:type="dxa"/>
            <w:tcBorders>
              <w:top w:val="nil"/>
              <w:left w:val="nil"/>
              <w:bottom w:val="nil"/>
              <w:right w:val="nil"/>
            </w:tcBorders>
          </w:tcPr>
          <w:p w14:paraId="24F4255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-0.23</w:t>
            </w:r>
          </w:p>
        </w:tc>
        <w:tc>
          <w:tcPr>
            <w:tcW w:w="425" w:type="dxa"/>
            <w:tcBorders>
              <w:top w:val="nil"/>
              <w:left w:val="nil"/>
              <w:bottom w:val="nil"/>
              <w:right w:val="nil"/>
            </w:tcBorders>
          </w:tcPr>
          <w:p w14:paraId="4548E5C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8A3CA1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0.818</w:t>
            </w:r>
          </w:p>
        </w:tc>
        <w:tc>
          <w:tcPr>
            <w:tcW w:w="851" w:type="dxa"/>
            <w:tcBorders>
              <w:top w:val="nil"/>
              <w:left w:val="nil"/>
              <w:bottom w:val="nil"/>
              <w:right w:val="nil"/>
            </w:tcBorders>
          </w:tcPr>
          <w:p w14:paraId="5E8D13DF"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65403657" w14:textId="77777777" w:rsidR="00587C4C" w:rsidRPr="00165467" w:rsidRDefault="00587C4C" w:rsidP="00587C4C">
            <w:pPr>
              <w:rPr>
                <w:rFonts w:ascii="Times New Roman" w:hAnsi="Times New Roman" w:cs="Times New Roman"/>
                <w:highlight w:val="yellow"/>
              </w:rPr>
            </w:pPr>
          </w:p>
        </w:tc>
      </w:tr>
      <w:tr w:rsidR="00587C4C" w:rsidRPr="00165467" w14:paraId="6F096366" w14:textId="77777777" w:rsidTr="00587C4C">
        <w:trPr>
          <w:trHeight w:val="407"/>
        </w:trPr>
        <w:tc>
          <w:tcPr>
            <w:tcW w:w="2268" w:type="dxa"/>
            <w:tcBorders>
              <w:top w:val="nil"/>
              <w:left w:val="nil"/>
              <w:bottom w:val="nil"/>
              <w:right w:val="nil"/>
            </w:tcBorders>
          </w:tcPr>
          <w:p w14:paraId="7DBED5B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D1A4353"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395794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6.99</w:t>
            </w:r>
          </w:p>
        </w:tc>
        <w:tc>
          <w:tcPr>
            <w:tcW w:w="709" w:type="dxa"/>
            <w:tcBorders>
              <w:top w:val="nil"/>
              <w:left w:val="nil"/>
              <w:bottom w:val="nil"/>
              <w:right w:val="nil"/>
            </w:tcBorders>
          </w:tcPr>
          <w:p w14:paraId="685A867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3.32</w:t>
            </w:r>
          </w:p>
        </w:tc>
        <w:tc>
          <w:tcPr>
            <w:tcW w:w="709" w:type="dxa"/>
            <w:tcBorders>
              <w:top w:val="nil"/>
              <w:left w:val="nil"/>
              <w:bottom w:val="nil"/>
              <w:right w:val="nil"/>
            </w:tcBorders>
          </w:tcPr>
          <w:p w14:paraId="73E6404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2.11</w:t>
            </w:r>
          </w:p>
        </w:tc>
        <w:tc>
          <w:tcPr>
            <w:tcW w:w="425" w:type="dxa"/>
            <w:tcBorders>
              <w:top w:val="nil"/>
              <w:left w:val="nil"/>
              <w:bottom w:val="nil"/>
              <w:right w:val="nil"/>
            </w:tcBorders>
          </w:tcPr>
          <w:p w14:paraId="633BC51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07050EA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0.035</w:t>
            </w:r>
          </w:p>
        </w:tc>
        <w:tc>
          <w:tcPr>
            <w:tcW w:w="851" w:type="dxa"/>
            <w:tcBorders>
              <w:top w:val="nil"/>
              <w:left w:val="nil"/>
              <w:bottom w:val="nil"/>
              <w:right w:val="nil"/>
            </w:tcBorders>
          </w:tcPr>
          <w:p w14:paraId="680FC37B"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3FCB22F8" w14:textId="77777777" w:rsidR="00587C4C" w:rsidRPr="00165467" w:rsidRDefault="00587C4C" w:rsidP="00587C4C">
            <w:pPr>
              <w:rPr>
                <w:rFonts w:ascii="Times New Roman" w:hAnsi="Times New Roman" w:cs="Times New Roman"/>
                <w:highlight w:val="yellow"/>
              </w:rPr>
            </w:pPr>
          </w:p>
        </w:tc>
      </w:tr>
      <w:tr w:rsidR="00587C4C" w:rsidRPr="00165467" w14:paraId="3245C253" w14:textId="77777777" w:rsidTr="00587C4C">
        <w:trPr>
          <w:trHeight w:val="407"/>
        </w:trPr>
        <w:tc>
          <w:tcPr>
            <w:tcW w:w="2268" w:type="dxa"/>
            <w:tcBorders>
              <w:top w:val="nil"/>
              <w:left w:val="nil"/>
              <w:bottom w:val="nil"/>
              <w:right w:val="nil"/>
            </w:tcBorders>
          </w:tcPr>
          <w:p w14:paraId="5637420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lastRenderedPageBreak/>
              <w:t xml:space="preserve">Baiting configuration: </w:t>
            </w:r>
          </w:p>
          <w:p w14:paraId="20EDF29F"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38187F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0.72</w:t>
            </w:r>
          </w:p>
        </w:tc>
        <w:tc>
          <w:tcPr>
            <w:tcW w:w="709" w:type="dxa"/>
            <w:tcBorders>
              <w:top w:val="nil"/>
              <w:left w:val="nil"/>
              <w:bottom w:val="nil"/>
              <w:right w:val="nil"/>
            </w:tcBorders>
          </w:tcPr>
          <w:p w14:paraId="7B48FBA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0.71</w:t>
            </w:r>
          </w:p>
        </w:tc>
        <w:tc>
          <w:tcPr>
            <w:tcW w:w="709" w:type="dxa"/>
            <w:tcBorders>
              <w:top w:val="nil"/>
              <w:left w:val="nil"/>
              <w:bottom w:val="nil"/>
              <w:right w:val="nil"/>
            </w:tcBorders>
          </w:tcPr>
          <w:p w14:paraId="39EAD3A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1.01</w:t>
            </w:r>
          </w:p>
        </w:tc>
        <w:tc>
          <w:tcPr>
            <w:tcW w:w="425" w:type="dxa"/>
            <w:tcBorders>
              <w:top w:val="nil"/>
              <w:left w:val="nil"/>
              <w:bottom w:val="nil"/>
              <w:right w:val="nil"/>
            </w:tcBorders>
          </w:tcPr>
          <w:p w14:paraId="00C6073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481035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0.311</w:t>
            </w:r>
          </w:p>
        </w:tc>
        <w:tc>
          <w:tcPr>
            <w:tcW w:w="851" w:type="dxa"/>
            <w:tcBorders>
              <w:top w:val="nil"/>
              <w:left w:val="nil"/>
              <w:bottom w:val="nil"/>
              <w:right w:val="nil"/>
            </w:tcBorders>
          </w:tcPr>
          <w:p w14:paraId="30D9C722"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2DB92178" w14:textId="77777777" w:rsidR="00587C4C" w:rsidRPr="00165467" w:rsidRDefault="00587C4C" w:rsidP="00587C4C">
            <w:pPr>
              <w:rPr>
                <w:rFonts w:ascii="Times New Roman" w:hAnsi="Times New Roman" w:cs="Times New Roman"/>
                <w:highlight w:val="yellow"/>
              </w:rPr>
            </w:pPr>
          </w:p>
        </w:tc>
      </w:tr>
      <w:tr w:rsidR="00587C4C" w:rsidRPr="00165467" w14:paraId="269442AA" w14:textId="77777777" w:rsidTr="00587C4C">
        <w:trPr>
          <w:trHeight w:val="203"/>
        </w:trPr>
        <w:tc>
          <w:tcPr>
            <w:tcW w:w="2268" w:type="dxa"/>
            <w:tcBorders>
              <w:top w:val="nil"/>
              <w:left w:val="nil"/>
              <w:right w:val="nil"/>
            </w:tcBorders>
          </w:tcPr>
          <w:p w14:paraId="393CB9C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9B0CA8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-0.51</w:t>
            </w:r>
          </w:p>
        </w:tc>
        <w:tc>
          <w:tcPr>
            <w:tcW w:w="709" w:type="dxa"/>
            <w:tcBorders>
              <w:top w:val="nil"/>
              <w:left w:val="nil"/>
              <w:right w:val="nil"/>
            </w:tcBorders>
          </w:tcPr>
          <w:p w14:paraId="3E56B42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0.35</w:t>
            </w:r>
          </w:p>
        </w:tc>
        <w:tc>
          <w:tcPr>
            <w:tcW w:w="709" w:type="dxa"/>
            <w:tcBorders>
              <w:top w:val="nil"/>
              <w:left w:val="nil"/>
              <w:right w:val="nil"/>
            </w:tcBorders>
          </w:tcPr>
          <w:p w14:paraId="1F4AE3F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-1.47</w:t>
            </w:r>
          </w:p>
        </w:tc>
        <w:tc>
          <w:tcPr>
            <w:tcW w:w="425" w:type="dxa"/>
            <w:tcBorders>
              <w:top w:val="nil"/>
              <w:left w:val="nil"/>
              <w:right w:val="nil"/>
            </w:tcBorders>
          </w:tcPr>
          <w:p w14:paraId="171918E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38DC63E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0.141</w:t>
            </w:r>
          </w:p>
        </w:tc>
        <w:tc>
          <w:tcPr>
            <w:tcW w:w="851" w:type="dxa"/>
            <w:tcBorders>
              <w:top w:val="nil"/>
              <w:left w:val="nil"/>
              <w:right w:val="nil"/>
            </w:tcBorders>
          </w:tcPr>
          <w:p w14:paraId="79F0770A" w14:textId="77777777" w:rsidR="00587C4C" w:rsidRPr="00165467" w:rsidRDefault="00587C4C" w:rsidP="00587C4C">
            <w:pPr>
              <w:rPr>
                <w:rFonts w:ascii="Times New Roman" w:hAnsi="Times New Roman" w:cs="Times New Roman"/>
                <w:highlight w:val="yellow"/>
              </w:rPr>
            </w:pPr>
          </w:p>
        </w:tc>
        <w:tc>
          <w:tcPr>
            <w:tcW w:w="1564" w:type="dxa"/>
            <w:tcBorders>
              <w:top w:val="nil"/>
              <w:left w:val="nil"/>
              <w:right w:val="nil"/>
            </w:tcBorders>
          </w:tcPr>
          <w:p w14:paraId="1913C5B4" w14:textId="77777777" w:rsidR="00587C4C" w:rsidRPr="00165467" w:rsidRDefault="00587C4C" w:rsidP="00587C4C">
            <w:pPr>
              <w:rPr>
                <w:rFonts w:ascii="Times New Roman" w:hAnsi="Times New Roman" w:cs="Times New Roman"/>
                <w:highlight w:val="yellow"/>
              </w:rPr>
            </w:pPr>
          </w:p>
        </w:tc>
      </w:tr>
    </w:tbl>
    <w:p w14:paraId="249DD4EA" w14:textId="674BAFB9"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GLMMA6c outputs showing the predictors for PPPs.</w:t>
      </w:r>
    </w:p>
    <w:tbl>
      <w:tblPr>
        <w:tblStyle w:val="TableGrid"/>
        <w:tblW w:w="8363" w:type="dxa"/>
        <w:tblInd w:w="279" w:type="dxa"/>
        <w:tblLayout w:type="fixed"/>
        <w:tblLook w:val="04A0" w:firstRow="1" w:lastRow="0" w:firstColumn="1" w:lastColumn="0" w:noHBand="0" w:noVBand="1"/>
      </w:tblPr>
      <w:tblGrid>
        <w:gridCol w:w="2268"/>
        <w:gridCol w:w="992"/>
        <w:gridCol w:w="709"/>
        <w:gridCol w:w="709"/>
        <w:gridCol w:w="425"/>
        <w:gridCol w:w="850"/>
        <w:gridCol w:w="851"/>
        <w:gridCol w:w="1559"/>
      </w:tblGrid>
      <w:tr w:rsidR="00587C4C" w:rsidRPr="00165467" w14:paraId="21B0263D" w14:textId="77777777" w:rsidTr="00587C4C">
        <w:trPr>
          <w:trHeight w:val="215"/>
        </w:trPr>
        <w:tc>
          <w:tcPr>
            <w:tcW w:w="2268" w:type="dxa"/>
            <w:tcBorders>
              <w:left w:val="nil"/>
              <w:bottom w:val="single" w:sz="4" w:space="0" w:color="auto"/>
              <w:right w:val="nil"/>
            </w:tcBorders>
          </w:tcPr>
          <w:p w14:paraId="72BE6F8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EC9E2C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720D46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026033E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FB3099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283D1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260179F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6A9580AC" w14:textId="77777777" w:rsidTr="00587C4C">
        <w:trPr>
          <w:trHeight w:val="203"/>
        </w:trPr>
        <w:tc>
          <w:tcPr>
            <w:tcW w:w="2268" w:type="dxa"/>
            <w:tcBorders>
              <w:left w:val="nil"/>
              <w:bottom w:val="nil"/>
              <w:right w:val="nil"/>
            </w:tcBorders>
          </w:tcPr>
          <w:p w14:paraId="7DB7A62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96E4EF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1.36</w:t>
            </w:r>
          </w:p>
        </w:tc>
        <w:tc>
          <w:tcPr>
            <w:tcW w:w="709" w:type="dxa"/>
            <w:tcBorders>
              <w:left w:val="nil"/>
              <w:bottom w:val="nil"/>
              <w:right w:val="nil"/>
            </w:tcBorders>
          </w:tcPr>
          <w:p w14:paraId="67D8D62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0.89</w:t>
            </w:r>
          </w:p>
        </w:tc>
        <w:tc>
          <w:tcPr>
            <w:tcW w:w="709" w:type="dxa"/>
            <w:tcBorders>
              <w:left w:val="nil"/>
              <w:bottom w:val="nil"/>
              <w:right w:val="nil"/>
            </w:tcBorders>
          </w:tcPr>
          <w:p w14:paraId="049CE114"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11736B40"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13E62575"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7F37BD9C" w14:textId="77777777" w:rsidR="00587C4C" w:rsidRPr="00165467" w:rsidRDefault="00587C4C" w:rsidP="00587C4C">
            <w:pPr>
              <w:rPr>
                <w:rFonts w:ascii="Times New Roman" w:hAnsi="Times New Roman" w:cs="Times New Roman"/>
                <w:highlight w:val="yellow"/>
              </w:rPr>
            </w:pPr>
          </w:p>
        </w:tc>
        <w:tc>
          <w:tcPr>
            <w:tcW w:w="1559" w:type="dxa"/>
            <w:tcBorders>
              <w:left w:val="nil"/>
              <w:bottom w:val="nil"/>
              <w:right w:val="nil"/>
            </w:tcBorders>
          </w:tcPr>
          <w:p w14:paraId="18720E26" w14:textId="77777777" w:rsidR="00587C4C" w:rsidRPr="00165467" w:rsidRDefault="00587C4C" w:rsidP="00587C4C">
            <w:pPr>
              <w:rPr>
                <w:rFonts w:ascii="Times New Roman" w:hAnsi="Times New Roman" w:cs="Times New Roman"/>
                <w:highlight w:val="yellow"/>
              </w:rPr>
            </w:pPr>
          </w:p>
        </w:tc>
      </w:tr>
      <w:tr w:rsidR="00587C4C" w:rsidRPr="00165467" w14:paraId="60D06978" w14:textId="77777777" w:rsidTr="00587C4C">
        <w:trPr>
          <w:trHeight w:val="407"/>
        </w:trPr>
        <w:tc>
          <w:tcPr>
            <w:tcW w:w="2268" w:type="dxa"/>
            <w:tcBorders>
              <w:top w:val="nil"/>
              <w:left w:val="nil"/>
              <w:bottom w:val="nil"/>
              <w:right w:val="nil"/>
            </w:tcBorders>
          </w:tcPr>
          <w:p w14:paraId="0476418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7BC488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1.44</w:t>
            </w:r>
          </w:p>
        </w:tc>
        <w:tc>
          <w:tcPr>
            <w:tcW w:w="709" w:type="dxa"/>
            <w:tcBorders>
              <w:top w:val="nil"/>
              <w:left w:val="nil"/>
              <w:bottom w:val="nil"/>
              <w:right w:val="nil"/>
            </w:tcBorders>
          </w:tcPr>
          <w:p w14:paraId="1D37729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1.16</w:t>
            </w:r>
          </w:p>
        </w:tc>
        <w:tc>
          <w:tcPr>
            <w:tcW w:w="709" w:type="dxa"/>
            <w:tcBorders>
              <w:top w:val="nil"/>
              <w:left w:val="nil"/>
              <w:bottom w:val="nil"/>
              <w:right w:val="nil"/>
            </w:tcBorders>
          </w:tcPr>
          <w:p w14:paraId="73347F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1.24</w:t>
            </w:r>
          </w:p>
        </w:tc>
        <w:tc>
          <w:tcPr>
            <w:tcW w:w="425" w:type="dxa"/>
            <w:tcBorders>
              <w:top w:val="nil"/>
              <w:left w:val="nil"/>
              <w:bottom w:val="nil"/>
              <w:right w:val="nil"/>
            </w:tcBorders>
          </w:tcPr>
          <w:p w14:paraId="3FFAC7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2D49D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0.21</w:t>
            </w:r>
          </w:p>
        </w:tc>
        <w:tc>
          <w:tcPr>
            <w:tcW w:w="851" w:type="dxa"/>
            <w:tcBorders>
              <w:top w:val="nil"/>
              <w:left w:val="nil"/>
              <w:bottom w:val="nil"/>
              <w:right w:val="nil"/>
            </w:tcBorders>
          </w:tcPr>
          <w:p w14:paraId="01ACE485"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60C781EE" w14:textId="77777777" w:rsidR="00587C4C" w:rsidRPr="00165467" w:rsidRDefault="00587C4C" w:rsidP="00587C4C">
            <w:pPr>
              <w:rPr>
                <w:rFonts w:ascii="Times New Roman" w:hAnsi="Times New Roman" w:cs="Times New Roman"/>
                <w:highlight w:val="yellow"/>
              </w:rPr>
            </w:pPr>
          </w:p>
        </w:tc>
      </w:tr>
      <w:tr w:rsidR="00587C4C" w:rsidRPr="00165467" w14:paraId="2FA1495A" w14:textId="77777777" w:rsidTr="00587C4C">
        <w:trPr>
          <w:trHeight w:val="407"/>
        </w:trPr>
        <w:tc>
          <w:tcPr>
            <w:tcW w:w="2268" w:type="dxa"/>
            <w:tcBorders>
              <w:top w:val="nil"/>
              <w:left w:val="nil"/>
              <w:bottom w:val="nil"/>
              <w:right w:val="nil"/>
            </w:tcBorders>
          </w:tcPr>
          <w:p w14:paraId="366B01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422759B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AA96CA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-23.32</w:t>
            </w:r>
          </w:p>
        </w:tc>
        <w:tc>
          <w:tcPr>
            <w:tcW w:w="709" w:type="dxa"/>
            <w:tcBorders>
              <w:top w:val="nil"/>
              <w:left w:val="nil"/>
              <w:bottom w:val="nil"/>
              <w:right w:val="nil"/>
            </w:tcBorders>
          </w:tcPr>
          <w:p w14:paraId="50B99B0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1146.25</w:t>
            </w:r>
          </w:p>
        </w:tc>
        <w:tc>
          <w:tcPr>
            <w:tcW w:w="709" w:type="dxa"/>
            <w:tcBorders>
              <w:top w:val="nil"/>
              <w:left w:val="nil"/>
              <w:bottom w:val="nil"/>
              <w:right w:val="nil"/>
            </w:tcBorders>
          </w:tcPr>
          <w:p w14:paraId="7B7D587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-0.02</w:t>
            </w:r>
          </w:p>
        </w:tc>
        <w:tc>
          <w:tcPr>
            <w:tcW w:w="425" w:type="dxa"/>
            <w:tcBorders>
              <w:top w:val="nil"/>
              <w:left w:val="nil"/>
              <w:bottom w:val="nil"/>
              <w:right w:val="nil"/>
            </w:tcBorders>
          </w:tcPr>
          <w:p w14:paraId="12B705C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26465C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0.98</w:t>
            </w:r>
          </w:p>
        </w:tc>
        <w:tc>
          <w:tcPr>
            <w:tcW w:w="851" w:type="dxa"/>
            <w:tcBorders>
              <w:top w:val="nil"/>
              <w:left w:val="nil"/>
              <w:bottom w:val="nil"/>
              <w:right w:val="nil"/>
            </w:tcBorders>
          </w:tcPr>
          <w:p w14:paraId="30A23527"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59DDDE2D" w14:textId="77777777" w:rsidR="00587C4C" w:rsidRPr="00165467" w:rsidRDefault="00587C4C" w:rsidP="00587C4C">
            <w:pPr>
              <w:rPr>
                <w:rFonts w:ascii="Times New Roman" w:hAnsi="Times New Roman" w:cs="Times New Roman"/>
                <w:highlight w:val="yellow"/>
              </w:rPr>
            </w:pPr>
          </w:p>
        </w:tc>
      </w:tr>
      <w:tr w:rsidR="00587C4C" w:rsidRPr="00165467" w14:paraId="07CE8A97" w14:textId="77777777" w:rsidTr="00587C4C">
        <w:trPr>
          <w:trHeight w:val="407"/>
        </w:trPr>
        <w:tc>
          <w:tcPr>
            <w:tcW w:w="2268" w:type="dxa"/>
            <w:tcBorders>
              <w:top w:val="nil"/>
              <w:left w:val="nil"/>
              <w:bottom w:val="nil"/>
              <w:right w:val="nil"/>
            </w:tcBorders>
          </w:tcPr>
          <w:p w14:paraId="5987D5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4B23724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9E3A0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-0.18</w:t>
            </w:r>
          </w:p>
        </w:tc>
        <w:tc>
          <w:tcPr>
            <w:tcW w:w="709" w:type="dxa"/>
            <w:tcBorders>
              <w:top w:val="nil"/>
              <w:left w:val="nil"/>
              <w:bottom w:val="nil"/>
              <w:right w:val="nil"/>
            </w:tcBorders>
          </w:tcPr>
          <w:p w14:paraId="1C9ABDD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0.80</w:t>
            </w:r>
          </w:p>
        </w:tc>
        <w:tc>
          <w:tcPr>
            <w:tcW w:w="709" w:type="dxa"/>
            <w:tcBorders>
              <w:top w:val="nil"/>
              <w:left w:val="nil"/>
              <w:bottom w:val="nil"/>
              <w:right w:val="nil"/>
            </w:tcBorders>
          </w:tcPr>
          <w:p w14:paraId="7772B88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-0.23</w:t>
            </w:r>
          </w:p>
        </w:tc>
        <w:tc>
          <w:tcPr>
            <w:tcW w:w="425" w:type="dxa"/>
            <w:tcBorders>
              <w:top w:val="nil"/>
              <w:left w:val="nil"/>
              <w:bottom w:val="nil"/>
              <w:right w:val="nil"/>
            </w:tcBorders>
          </w:tcPr>
          <w:p w14:paraId="071CF1F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7C7ABD0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0.82</w:t>
            </w:r>
          </w:p>
        </w:tc>
        <w:tc>
          <w:tcPr>
            <w:tcW w:w="851" w:type="dxa"/>
            <w:tcBorders>
              <w:top w:val="nil"/>
              <w:left w:val="nil"/>
              <w:bottom w:val="nil"/>
              <w:right w:val="nil"/>
            </w:tcBorders>
          </w:tcPr>
          <w:p w14:paraId="0BB2E03C"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685108E1" w14:textId="77777777" w:rsidR="00587C4C" w:rsidRPr="00165467" w:rsidRDefault="00587C4C" w:rsidP="00587C4C">
            <w:pPr>
              <w:rPr>
                <w:rFonts w:ascii="Times New Roman" w:hAnsi="Times New Roman" w:cs="Times New Roman"/>
                <w:highlight w:val="yellow"/>
              </w:rPr>
            </w:pPr>
          </w:p>
        </w:tc>
      </w:tr>
      <w:tr w:rsidR="00587C4C" w:rsidRPr="00165467" w14:paraId="3E64C1BB" w14:textId="77777777" w:rsidTr="00587C4C">
        <w:trPr>
          <w:trHeight w:val="203"/>
        </w:trPr>
        <w:tc>
          <w:tcPr>
            <w:tcW w:w="2268" w:type="dxa"/>
            <w:tcBorders>
              <w:top w:val="nil"/>
              <w:left w:val="nil"/>
              <w:right w:val="nil"/>
            </w:tcBorders>
          </w:tcPr>
          <w:p w14:paraId="19A7771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8902B4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-0.75</w:t>
            </w:r>
          </w:p>
        </w:tc>
        <w:tc>
          <w:tcPr>
            <w:tcW w:w="709" w:type="dxa"/>
            <w:tcBorders>
              <w:top w:val="nil"/>
              <w:left w:val="nil"/>
              <w:right w:val="nil"/>
            </w:tcBorders>
          </w:tcPr>
          <w:p w14:paraId="5DD859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0.42</w:t>
            </w:r>
          </w:p>
        </w:tc>
        <w:tc>
          <w:tcPr>
            <w:tcW w:w="709" w:type="dxa"/>
            <w:tcBorders>
              <w:top w:val="nil"/>
              <w:left w:val="nil"/>
              <w:right w:val="nil"/>
            </w:tcBorders>
          </w:tcPr>
          <w:p w14:paraId="4FEF154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-1.78</w:t>
            </w:r>
          </w:p>
        </w:tc>
        <w:tc>
          <w:tcPr>
            <w:tcW w:w="425" w:type="dxa"/>
            <w:tcBorders>
              <w:top w:val="nil"/>
              <w:left w:val="nil"/>
              <w:right w:val="nil"/>
            </w:tcBorders>
          </w:tcPr>
          <w:p w14:paraId="221086C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6F0F8AC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0.07</w:t>
            </w:r>
          </w:p>
        </w:tc>
        <w:tc>
          <w:tcPr>
            <w:tcW w:w="851" w:type="dxa"/>
            <w:tcBorders>
              <w:top w:val="nil"/>
              <w:left w:val="nil"/>
              <w:right w:val="nil"/>
            </w:tcBorders>
          </w:tcPr>
          <w:p w14:paraId="424B2817" w14:textId="77777777" w:rsidR="00587C4C" w:rsidRPr="00165467" w:rsidRDefault="00587C4C" w:rsidP="00587C4C">
            <w:pPr>
              <w:rPr>
                <w:rFonts w:ascii="Times New Roman" w:hAnsi="Times New Roman" w:cs="Times New Roman"/>
                <w:highlight w:val="yellow"/>
              </w:rPr>
            </w:pPr>
          </w:p>
        </w:tc>
        <w:tc>
          <w:tcPr>
            <w:tcW w:w="1559" w:type="dxa"/>
            <w:tcBorders>
              <w:top w:val="nil"/>
              <w:left w:val="nil"/>
              <w:right w:val="nil"/>
            </w:tcBorders>
          </w:tcPr>
          <w:p w14:paraId="584DDEAF" w14:textId="77777777" w:rsidR="00587C4C" w:rsidRPr="00165467" w:rsidRDefault="00587C4C" w:rsidP="00587C4C">
            <w:pPr>
              <w:rPr>
                <w:rFonts w:ascii="Times New Roman" w:hAnsi="Times New Roman" w:cs="Times New Roman"/>
                <w:highlight w:val="yellow"/>
              </w:rPr>
            </w:pPr>
          </w:p>
        </w:tc>
      </w:tr>
    </w:tbl>
    <w:p w14:paraId="58F89BEA" w14:textId="77777777" w:rsidR="00587C4C" w:rsidRPr="00165467"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70404BA" w14:textId="0DF3218E" w:rsidR="007D0ABB" w:rsidRDefault="007D0ABB" w:rsidP="007D0ABB">
      <w:p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b/>
          <w:szCs w:val="20"/>
        </w:rPr>
        <w:t xml:space="preserve">AppendixTable7. </w:t>
      </w:r>
      <w:r w:rsidRPr="007D0ABB">
        <w:rPr>
          <w:rFonts w:ascii="Times New Roman" w:hAnsi="Times New Roman" w:cs="Times New Roman"/>
          <w:szCs w:val="20"/>
        </w:rPr>
        <w:t>GLMMA7 outputs showing</w:t>
      </w:r>
      <w:r w:rsidRPr="00165467">
        <w:rPr>
          <w:rFonts w:ascii="Times New Roman" w:hAnsi="Times New Roman" w:cs="Times New Roman"/>
          <w:szCs w:val="20"/>
        </w:rPr>
        <w:t xml:space="preserve"> the predictors for the effect of</w:t>
      </w:r>
      <w:r>
        <w:rPr>
          <w:rFonts w:ascii="Times New Roman" w:hAnsi="Times New Roman" w:cs="Times New Roman"/>
          <w:szCs w:val="20"/>
        </w:rPr>
        <w:t xml:space="preserve"> baiting configuration on below peeks with all 3 visibility conditions.</w:t>
      </w:r>
    </w:p>
    <w:p w14:paraId="435AFECE" w14:textId="6BDF125B" w:rsidR="007D0ABB" w:rsidRDefault="007D0ABB" w:rsidP="007D0ABB">
      <w:pPr>
        <w:pStyle w:val="ListParagraph"/>
        <w:numPr>
          <w:ilvl w:val="0"/>
          <w:numId w:val="2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GLMMA7a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108A0F82" w14:textId="77777777" w:rsidTr="0096061F">
        <w:trPr>
          <w:trHeight w:val="215"/>
        </w:trPr>
        <w:tc>
          <w:tcPr>
            <w:tcW w:w="2268" w:type="dxa"/>
            <w:tcBorders>
              <w:left w:val="nil"/>
              <w:bottom w:val="single" w:sz="4" w:space="0" w:color="auto"/>
              <w:right w:val="nil"/>
            </w:tcBorders>
          </w:tcPr>
          <w:p w14:paraId="3B468CA6"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1C8E7DB8"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179C547"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791E891"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393F03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D73839D"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38CEDC2"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084B7D41" w14:textId="77777777" w:rsidTr="0096061F">
        <w:trPr>
          <w:trHeight w:val="203"/>
        </w:trPr>
        <w:tc>
          <w:tcPr>
            <w:tcW w:w="2268" w:type="dxa"/>
            <w:tcBorders>
              <w:left w:val="nil"/>
              <w:bottom w:val="nil"/>
              <w:right w:val="nil"/>
            </w:tcBorders>
          </w:tcPr>
          <w:p w14:paraId="1B81B48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9F6C79A"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6B5439C2"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1938A703"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2D6BE858"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1FBD5209"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3D00E37C"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6623D912" w14:textId="77777777" w:rsidR="007D0ABB" w:rsidRPr="00165467" w:rsidRDefault="007D0ABB" w:rsidP="0096061F">
            <w:pPr>
              <w:rPr>
                <w:rFonts w:ascii="Times New Roman" w:hAnsi="Times New Roman" w:cs="Times New Roman"/>
                <w:highlight w:val="yellow"/>
              </w:rPr>
            </w:pPr>
          </w:p>
        </w:tc>
      </w:tr>
      <w:tr w:rsidR="007D0ABB" w:rsidRPr="00165467" w14:paraId="4C3F24EA" w14:textId="77777777" w:rsidTr="0096061F">
        <w:trPr>
          <w:trHeight w:val="407"/>
        </w:trPr>
        <w:tc>
          <w:tcPr>
            <w:tcW w:w="2268" w:type="dxa"/>
            <w:tcBorders>
              <w:top w:val="nil"/>
              <w:left w:val="nil"/>
              <w:bottom w:val="nil"/>
              <w:right w:val="nil"/>
            </w:tcBorders>
          </w:tcPr>
          <w:p w14:paraId="5310E7CD"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A997E5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7D9175E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065CB28"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6C2F911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77DD740B"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05B9CACD"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43A5D73D" w14:textId="77777777" w:rsidR="007D0ABB" w:rsidRPr="00165467" w:rsidRDefault="007D0ABB" w:rsidP="0096061F">
            <w:pPr>
              <w:rPr>
                <w:rFonts w:ascii="Times New Roman" w:hAnsi="Times New Roman" w:cs="Times New Roman"/>
                <w:highlight w:val="yellow"/>
              </w:rPr>
            </w:pPr>
          </w:p>
        </w:tc>
      </w:tr>
      <w:tr w:rsidR="007D0ABB" w:rsidRPr="00165467" w14:paraId="2BD48311" w14:textId="77777777" w:rsidTr="0096061F">
        <w:trPr>
          <w:trHeight w:val="407"/>
        </w:trPr>
        <w:tc>
          <w:tcPr>
            <w:tcW w:w="2268" w:type="dxa"/>
            <w:tcBorders>
              <w:top w:val="nil"/>
              <w:left w:val="nil"/>
              <w:bottom w:val="nil"/>
              <w:right w:val="nil"/>
            </w:tcBorders>
          </w:tcPr>
          <w:p w14:paraId="2D77F21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6D8FF27D"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65688D7"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00CC7B72"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3FA8880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3F763BB2"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5DCFCD9"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9DCDADC"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28C51572" w14:textId="77777777" w:rsidR="007D0ABB" w:rsidRPr="00165467" w:rsidRDefault="007D0ABB" w:rsidP="0096061F">
            <w:pPr>
              <w:rPr>
                <w:rFonts w:ascii="Times New Roman" w:hAnsi="Times New Roman" w:cs="Times New Roman"/>
                <w:highlight w:val="yellow"/>
              </w:rPr>
            </w:pPr>
          </w:p>
        </w:tc>
      </w:tr>
      <w:tr w:rsidR="007D0ABB" w:rsidRPr="00165467" w14:paraId="0E713A53" w14:textId="77777777" w:rsidTr="0096061F">
        <w:trPr>
          <w:trHeight w:val="407"/>
        </w:trPr>
        <w:tc>
          <w:tcPr>
            <w:tcW w:w="2268" w:type="dxa"/>
            <w:tcBorders>
              <w:top w:val="nil"/>
              <w:left w:val="nil"/>
              <w:bottom w:val="nil"/>
              <w:right w:val="nil"/>
            </w:tcBorders>
          </w:tcPr>
          <w:p w14:paraId="12B4F60D"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43500027"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F22B12E"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0F429D3"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51F53DB9"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484DB347"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7E3992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2177A917"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069EA01D" w14:textId="77777777" w:rsidR="007D0ABB" w:rsidRPr="00165467" w:rsidRDefault="007D0ABB" w:rsidP="0096061F">
            <w:pPr>
              <w:rPr>
                <w:rFonts w:ascii="Times New Roman" w:hAnsi="Times New Roman" w:cs="Times New Roman"/>
                <w:highlight w:val="yellow"/>
              </w:rPr>
            </w:pPr>
          </w:p>
        </w:tc>
      </w:tr>
      <w:tr w:rsidR="007D0ABB" w:rsidRPr="00165467" w14:paraId="3FE12918" w14:textId="77777777" w:rsidTr="0096061F">
        <w:trPr>
          <w:trHeight w:val="203"/>
        </w:trPr>
        <w:tc>
          <w:tcPr>
            <w:tcW w:w="2268" w:type="dxa"/>
            <w:tcBorders>
              <w:top w:val="nil"/>
              <w:left w:val="nil"/>
              <w:right w:val="nil"/>
            </w:tcBorders>
          </w:tcPr>
          <w:p w14:paraId="28D74810"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5F45358"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692E4663"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2F4F21A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09C9D2EA"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1EAD220B"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72FFBAF6"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57B46DB2" w14:textId="77777777" w:rsidR="007D0ABB" w:rsidRPr="00165467" w:rsidRDefault="007D0ABB" w:rsidP="0096061F">
            <w:pPr>
              <w:rPr>
                <w:rFonts w:ascii="Times New Roman" w:hAnsi="Times New Roman" w:cs="Times New Roman"/>
                <w:highlight w:val="yellow"/>
              </w:rPr>
            </w:pPr>
          </w:p>
        </w:tc>
      </w:tr>
    </w:tbl>
    <w:p w14:paraId="064D1B94" w14:textId="2861CF0B" w:rsidR="007D0ABB" w:rsidRDefault="007D0ABB" w:rsidP="007D0ABB">
      <w:pPr>
        <w:pStyle w:val="ListParagraph"/>
        <w:numPr>
          <w:ilvl w:val="0"/>
          <w:numId w:val="2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GLMMA7a outputs showing the predictors for PPPs.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2C6AD931" w14:textId="77777777" w:rsidTr="0096061F">
        <w:trPr>
          <w:trHeight w:val="215"/>
        </w:trPr>
        <w:tc>
          <w:tcPr>
            <w:tcW w:w="2268" w:type="dxa"/>
            <w:tcBorders>
              <w:left w:val="nil"/>
              <w:bottom w:val="single" w:sz="4" w:space="0" w:color="auto"/>
              <w:right w:val="nil"/>
            </w:tcBorders>
          </w:tcPr>
          <w:p w14:paraId="017CC7E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B0D2675"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2892BED"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366E4C5"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D634E92"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5C9EF8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EF732F6"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392E4CB0" w14:textId="77777777" w:rsidTr="0096061F">
        <w:trPr>
          <w:trHeight w:val="203"/>
        </w:trPr>
        <w:tc>
          <w:tcPr>
            <w:tcW w:w="2268" w:type="dxa"/>
            <w:tcBorders>
              <w:left w:val="nil"/>
              <w:bottom w:val="nil"/>
              <w:right w:val="nil"/>
            </w:tcBorders>
          </w:tcPr>
          <w:p w14:paraId="1A1AEDC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6203E3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6DFE83F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5818797C"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3DF96815"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241AC5E5"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3226BAFC"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12E01264" w14:textId="77777777" w:rsidR="007D0ABB" w:rsidRPr="00165467" w:rsidRDefault="007D0ABB" w:rsidP="0096061F">
            <w:pPr>
              <w:rPr>
                <w:rFonts w:ascii="Times New Roman" w:hAnsi="Times New Roman" w:cs="Times New Roman"/>
                <w:highlight w:val="yellow"/>
              </w:rPr>
            </w:pPr>
          </w:p>
        </w:tc>
      </w:tr>
      <w:tr w:rsidR="007D0ABB" w:rsidRPr="00165467" w14:paraId="0CBA2612" w14:textId="77777777" w:rsidTr="0096061F">
        <w:trPr>
          <w:trHeight w:val="407"/>
        </w:trPr>
        <w:tc>
          <w:tcPr>
            <w:tcW w:w="2268" w:type="dxa"/>
            <w:tcBorders>
              <w:top w:val="nil"/>
              <w:left w:val="nil"/>
              <w:bottom w:val="nil"/>
              <w:right w:val="nil"/>
            </w:tcBorders>
          </w:tcPr>
          <w:p w14:paraId="4040C4EB"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FCF4211"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1D263FB9"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F6762DD"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1C489D2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28C1344A"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16FFB5EE"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6AF32408" w14:textId="77777777" w:rsidR="007D0ABB" w:rsidRPr="00165467" w:rsidRDefault="007D0ABB" w:rsidP="0096061F">
            <w:pPr>
              <w:rPr>
                <w:rFonts w:ascii="Times New Roman" w:hAnsi="Times New Roman" w:cs="Times New Roman"/>
                <w:highlight w:val="yellow"/>
              </w:rPr>
            </w:pPr>
          </w:p>
        </w:tc>
      </w:tr>
      <w:tr w:rsidR="007D0ABB" w:rsidRPr="00165467" w14:paraId="3B0EE280" w14:textId="77777777" w:rsidTr="0096061F">
        <w:trPr>
          <w:trHeight w:val="407"/>
        </w:trPr>
        <w:tc>
          <w:tcPr>
            <w:tcW w:w="2268" w:type="dxa"/>
            <w:tcBorders>
              <w:top w:val="nil"/>
              <w:left w:val="nil"/>
              <w:bottom w:val="nil"/>
              <w:right w:val="nil"/>
            </w:tcBorders>
          </w:tcPr>
          <w:p w14:paraId="5C532806"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7D3363D0"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7892982"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240A3F5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382BA6C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7DAAA591"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69E9421"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5CA5718E"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52023DEF" w14:textId="77777777" w:rsidR="007D0ABB" w:rsidRPr="00165467" w:rsidRDefault="007D0ABB" w:rsidP="0096061F">
            <w:pPr>
              <w:rPr>
                <w:rFonts w:ascii="Times New Roman" w:hAnsi="Times New Roman" w:cs="Times New Roman"/>
                <w:highlight w:val="yellow"/>
              </w:rPr>
            </w:pPr>
          </w:p>
        </w:tc>
      </w:tr>
      <w:tr w:rsidR="007D0ABB" w:rsidRPr="00165467" w14:paraId="3095A0FC" w14:textId="77777777" w:rsidTr="0096061F">
        <w:trPr>
          <w:trHeight w:val="407"/>
        </w:trPr>
        <w:tc>
          <w:tcPr>
            <w:tcW w:w="2268" w:type="dxa"/>
            <w:tcBorders>
              <w:top w:val="nil"/>
              <w:left w:val="nil"/>
              <w:bottom w:val="nil"/>
              <w:right w:val="nil"/>
            </w:tcBorders>
          </w:tcPr>
          <w:p w14:paraId="451418D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2F0925B4"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CF83612"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93F158D"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742A80D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1D9E726F"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298BF3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18EBEE2F"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2E1D2EB5" w14:textId="77777777" w:rsidR="007D0ABB" w:rsidRPr="00165467" w:rsidRDefault="007D0ABB" w:rsidP="0096061F">
            <w:pPr>
              <w:rPr>
                <w:rFonts w:ascii="Times New Roman" w:hAnsi="Times New Roman" w:cs="Times New Roman"/>
                <w:highlight w:val="yellow"/>
              </w:rPr>
            </w:pPr>
          </w:p>
        </w:tc>
      </w:tr>
      <w:tr w:rsidR="007D0ABB" w:rsidRPr="00165467" w14:paraId="40015EB4" w14:textId="77777777" w:rsidTr="0096061F">
        <w:trPr>
          <w:trHeight w:val="203"/>
        </w:trPr>
        <w:tc>
          <w:tcPr>
            <w:tcW w:w="2268" w:type="dxa"/>
            <w:tcBorders>
              <w:top w:val="nil"/>
              <w:left w:val="nil"/>
              <w:right w:val="nil"/>
            </w:tcBorders>
          </w:tcPr>
          <w:p w14:paraId="774DA51B"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8C3FA89"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116F522F"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76B084A7"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6CDDE19E"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17255A6B"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0F0A83A1"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21687947" w14:textId="77777777" w:rsidR="007D0ABB" w:rsidRPr="00165467" w:rsidRDefault="007D0ABB" w:rsidP="0096061F">
            <w:pPr>
              <w:rPr>
                <w:rFonts w:ascii="Times New Roman" w:hAnsi="Times New Roman" w:cs="Times New Roman"/>
                <w:highlight w:val="yellow"/>
              </w:rPr>
            </w:pPr>
          </w:p>
        </w:tc>
      </w:tr>
    </w:tbl>
    <w:p w14:paraId="4C330BEE" w14:textId="77777777" w:rsidR="007D0ABB" w:rsidRPr="00165467" w:rsidRDefault="007D0ABB" w:rsidP="007D0ABB">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4BED4EEF" w14:textId="16D4D64B" w:rsid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 xml:space="preserve">AppendixTable8. </w:t>
      </w:r>
      <w:r w:rsidRPr="00165467">
        <w:rPr>
          <w:rFonts w:ascii="Times New Roman" w:hAnsi="Times New Roman" w:cs="Times New Roman"/>
          <w:szCs w:val="20"/>
        </w:rPr>
        <w:t>GLMM</w:t>
      </w:r>
      <w:r>
        <w:rPr>
          <w:rFonts w:ascii="Times New Roman" w:hAnsi="Times New Roman" w:cs="Times New Roman"/>
          <w:szCs w:val="20"/>
        </w:rPr>
        <w:t>A8</w:t>
      </w:r>
      <w:r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below peeks with Opaque 2 excluded.</w:t>
      </w:r>
    </w:p>
    <w:p w14:paraId="7BAC9974" w14:textId="1EF89168"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lastRenderedPageBreak/>
        <w:t>GLMMA6a outputs showing the predictors for any peeks.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895ADE5" w14:textId="77777777" w:rsidTr="0096061F">
        <w:trPr>
          <w:trHeight w:val="215"/>
        </w:trPr>
        <w:tc>
          <w:tcPr>
            <w:tcW w:w="2268" w:type="dxa"/>
            <w:tcBorders>
              <w:left w:val="nil"/>
              <w:bottom w:val="single" w:sz="4" w:space="0" w:color="auto"/>
              <w:right w:val="nil"/>
            </w:tcBorders>
          </w:tcPr>
          <w:p w14:paraId="0F77D18D"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2AED389"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07F5E2E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F0F3B65"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666835A"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5C9CD0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9CAEA92" w14:textId="77777777" w:rsidR="007D0ABB" w:rsidRPr="00165467" w:rsidRDefault="007D0ABB" w:rsidP="0096061F">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1E2C077C" w14:textId="77777777" w:rsidTr="0096061F">
        <w:trPr>
          <w:trHeight w:val="203"/>
        </w:trPr>
        <w:tc>
          <w:tcPr>
            <w:tcW w:w="2268" w:type="dxa"/>
            <w:tcBorders>
              <w:left w:val="nil"/>
              <w:bottom w:val="nil"/>
              <w:right w:val="nil"/>
            </w:tcBorders>
          </w:tcPr>
          <w:p w14:paraId="713CEF46"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49B43C67"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227E0B85"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588CA776" w14:textId="77777777" w:rsidR="007D0ABB" w:rsidRPr="00165467" w:rsidRDefault="007D0ABB" w:rsidP="0096061F">
            <w:pPr>
              <w:rPr>
                <w:rFonts w:ascii="Times New Roman" w:hAnsi="Times New Roman" w:cs="Times New Roman"/>
              </w:rPr>
            </w:pPr>
          </w:p>
        </w:tc>
        <w:tc>
          <w:tcPr>
            <w:tcW w:w="425" w:type="dxa"/>
            <w:tcBorders>
              <w:left w:val="nil"/>
              <w:bottom w:val="nil"/>
              <w:right w:val="nil"/>
            </w:tcBorders>
          </w:tcPr>
          <w:p w14:paraId="270131E9" w14:textId="77777777" w:rsidR="007D0ABB" w:rsidRPr="00165467" w:rsidRDefault="007D0ABB" w:rsidP="0096061F">
            <w:pPr>
              <w:rPr>
                <w:rFonts w:ascii="Times New Roman" w:hAnsi="Times New Roman" w:cs="Times New Roman"/>
              </w:rPr>
            </w:pPr>
          </w:p>
        </w:tc>
        <w:tc>
          <w:tcPr>
            <w:tcW w:w="850" w:type="dxa"/>
            <w:tcBorders>
              <w:left w:val="nil"/>
              <w:bottom w:val="nil"/>
              <w:right w:val="nil"/>
            </w:tcBorders>
          </w:tcPr>
          <w:p w14:paraId="73E47B87" w14:textId="77777777" w:rsidR="007D0ABB" w:rsidRPr="00165467" w:rsidRDefault="007D0ABB" w:rsidP="0096061F">
            <w:pPr>
              <w:rPr>
                <w:rFonts w:ascii="Times New Roman" w:hAnsi="Times New Roman" w:cs="Times New Roman"/>
              </w:rPr>
            </w:pPr>
          </w:p>
        </w:tc>
        <w:tc>
          <w:tcPr>
            <w:tcW w:w="851" w:type="dxa"/>
            <w:tcBorders>
              <w:left w:val="nil"/>
              <w:bottom w:val="nil"/>
              <w:right w:val="nil"/>
            </w:tcBorders>
          </w:tcPr>
          <w:p w14:paraId="1F63D99D" w14:textId="77777777" w:rsidR="007D0ABB" w:rsidRPr="00165467" w:rsidRDefault="007D0ABB" w:rsidP="0096061F">
            <w:pPr>
              <w:rPr>
                <w:rFonts w:ascii="Times New Roman" w:hAnsi="Times New Roman" w:cs="Times New Roman"/>
                <w:highlight w:val="yellow"/>
              </w:rPr>
            </w:pPr>
          </w:p>
        </w:tc>
        <w:tc>
          <w:tcPr>
            <w:tcW w:w="1564" w:type="dxa"/>
            <w:tcBorders>
              <w:left w:val="nil"/>
              <w:bottom w:val="nil"/>
              <w:right w:val="nil"/>
            </w:tcBorders>
          </w:tcPr>
          <w:p w14:paraId="54A02158" w14:textId="77777777" w:rsidR="007D0ABB" w:rsidRPr="00165467" w:rsidRDefault="007D0ABB" w:rsidP="0096061F">
            <w:pPr>
              <w:rPr>
                <w:rFonts w:ascii="Times New Roman" w:hAnsi="Times New Roman" w:cs="Times New Roman"/>
                <w:highlight w:val="yellow"/>
              </w:rPr>
            </w:pPr>
          </w:p>
        </w:tc>
      </w:tr>
      <w:tr w:rsidR="007D0ABB" w:rsidRPr="00165467" w14:paraId="4D87C007" w14:textId="77777777" w:rsidTr="0096061F">
        <w:trPr>
          <w:trHeight w:val="407"/>
        </w:trPr>
        <w:tc>
          <w:tcPr>
            <w:tcW w:w="2268" w:type="dxa"/>
            <w:tcBorders>
              <w:top w:val="nil"/>
              <w:left w:val="nil"/>
              <w:bottom w:val="nil"/>
              <w:right w:val="nil"/>
            </w:tcBorders>
          </w:tcPr>
          <w:p w14:paraId="1A27E3B6"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57716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40A6E778"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E0AB903"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5C68A0CC"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4EDA3DA"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1BB3B1B2"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57B4C8CA" w14:textId="77777777" w:rsidR="007D0ABB" w:rsidRPr="00165467" w:rsidRDefault="007D0ABB" w:rsidP="0096061F">
            <w:pPr>
              <w:rPr>
                <w:rFonts w:ascii="Times New Roman" w:hAnsi="Times New Roman" w:cs="Times New Roman"/>
                <w:highlight w:val="yellow"/>
              </w:rPr>
            </w:pPr>
          </w:p>
        </w:tc>
      </w:tr>
      <w:tr w:rsidR="007D0ABB" w:rsidRPr="00165467" w14:paraId="32B63FEB" w14:textId="77777777" w:rsidTr="0096061F">
        <w:trPr>
          <w:trHeight w:val="407"/>
        </w:trPr>
        <w:tc>
          <w:tcPr>
            <w:tcW w:w="2268" w:type="dxa"/>
            <w:tcBorders>
              <w:top w:val="nil"/>
              <w:left w:val="nil"/>
              <w:bottom w:val="nil"/>
              <w:right w:val="nil"/>
            </w:tcBorders>
          </w:tcPr>
          <w:p w14:paraId="6BDEB3CB"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59A4581F"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0D59453"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6CA7FFAD"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040893A7"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58150E43"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AD0FAB4"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E2EA779"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5EDBD639" w14:textId="77777777" w:rsidR="007D0ABB" w:rsidRPr="00165467" w:rsidRDefault="007D0ABB" w:rsidP="0096061F">
            <w:pPr>
              <w:rPr>
                <w:rFonts w:ascii="Times New Roman" w:hAnsi="Times New Roman" w:cs="Times New Roman"/>
                <w:highlight w:val="yellow"/>
              </w:rPr>
            </w:pPr>
          </w:p>
        </w:tc>
      </w:tr>
      <w:tr w:rsidR="007D0ABB" w:rsidRPr="00165467" w14:paraId="2D2EF4DF" w14:textId="77777777" w:rsidTr="0096061F">
        <w:trPr>
          <w:trHeight w:val="407"/>
        </w:trPr>
        <w:tc>
          <w:tcPr>
            <w:tcW w:w="2268" w:type="dxa"/>
            <w:tcBorders>
              <w:top w:val="nil"/>
              <w:left w:val="nil"/>
              <w:bottom w:val="nil"/>
              <w:right w:val="nil"/>
            </w:tcBorders>
          </w:tcPr>
          <w:p w14:paraId="14BEF3D7"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 xml:space="preserve">Baiting configuration: </w:t>
            </w:r>
          </w:p>
          <w:p w14:paraId="7C9D2DEF"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4F817D2"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CB69FA4"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751733F0"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16306478"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598B00D2"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44AB5F17" w14:textId="77777777" w:rsidR="007D0ABB" w:rsidRPr="00165467" w:rsidRDefault="007D0ABB" w:rsidP="0096061F">
            <w:pPr>
              <w:rPr>
                <w:rFonts w:ascii="Times New Roman" w:hAnsi="Times New Roman" w:cs="Times New Roman"/>
                <w:highlight w:val="yellow"/>
              </w:rPr>
            </w:pPr>
          </w:p>
        </w:tc>
        <w:tc>
          <w:tcPr>
            <w:tcW w:w="1564" w:type="dxa"/>
            <w:tcBorders>
              <w:top w:val="nil"/>
              <w:left w:val="nil"/>
              <w:bottom w:val="nil"/>
              <w:right w:val="nil"/>
            </w:tcBorders>
          </w:tcPr>
          <w:p w14:paraId="7D6BD749" w14:textId="77777777" w:rsidR="007D0ABB" w:rsidRPr="00165467" w:rsidRDefault="007D0ABB" w:rsidP="0096061F">
            <w:pPr>
              <w:rPr>
                <w:rFonts w:ascii="Times New Roman" w:hAnsi="Times New Roman" w:cs="Times New Roman"/>
                <w:highlight w:val="yellow"/>
              </w:rPr>
            </w:pPr>
          </w:p>
        </w:tc>
      </w:tr>
      <w:tr w:rsidR="007D0ABB" w:rsidRPr="00165467" w14:paraId="17C494EA" w14:textId="77777777" w:rsidTr="0096061F">
        <w:trPr>
          <w:trHeight w:val="203"/>
        </w:trPr>
        <w:tc>
          <w:tcPr>
            <w:tcW w:w="2268" w:type="dxa"/>
            <w:tcBorders>
              <w:top w:val="nil"/>
              <w:left w:val="nil"/>
              <w:right w:val="nil"/>
            </w:tcBorders>
          </w:tcPr>
          <w:p w14:paraId="7D74D178" w14:textId="77777777" w:rsidR="007D0ABB" w:rsidRPr="00165467" w:rsidRDefault="007D0ABB" w:rsidP="0096061F">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594ED39"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3D5D444D"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3E121856"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573C7754" w14:textId="77777777" w:rsidR="007D0ABB" w:rsidRPr="00165467" w:rsidRDefault="007D0ABB" w:rsidP="0096061F">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45BAB46C" w14:textId="77777777" w:rsidR="007D0ABB" w:rsidRPr="00165467" w:rsidRDefault="007D0ABB" w:rsidP="0096061F">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26A86415" w14:textId="77777777" w:rsidR="007D0ABB" w:rsidRPr="00165467" w:rsidRDefault="007D0ABB" w:rsidP="0096061F">
            <w:pPr>
              <w:rPr>
                <w:rFonts w:ascii="Times New Roman" w:hAnsi="Times New Roman" w:cs="Times New Roman"/>
                <w:highlight w:val="yellow"/>
              </w:rPr>
            </w:pPr>
          </w:p>
        </w:tc>
        <w:tc>
          <w:tcPr>
            <w:tcW w:w="1564" w:type="dxa"/>
            <w:tcBorders>
              <w:top w:val="nil"/>
              <w:left w:val="nil"/>
              <w:right w:val="nil"/>
            </w:tcBorders>
          </w:tcPr>
          <w:p w14:paraId="25145318" w14:textId="77777777" w:rsidR="007D0ABB" w:rsidRPr="00165467" w:rsidRDefault="007D0ABB" w:rsidP="0096061F">
            <w:pPr>
              <w:rPr>
                <w:rFonts w:ascii="Times New Roman" w:hAnsi="Times New Roman" w:cs="Times New Roman"/>
                <w:highlight w:val="yellow"/>
              </w:rPr>
            </w:pPr>
          </w:p>
        </w:tc>
      </w:tr>
    </w:tbl>
    <w:p w14:paraId="2787FFF6" w14:textId="71C12312"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GLMMA6b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587C4C" w:rsidRPr="00165467" w14:paraId="16FAAFC8" w14:textId="77777777" w:rsidTr="00587C4C">
        <w:trPr>
          <w:trHeight w:val="215"/>
        </w:trPr>
        <w:tc>
          <w:tcPr>
            <w:tcW w:w="2268" w:type="dxa"/>
            <w:tcBorders>
              <w:left w:val="nil"/>
              <w:bottom w:val="single" w:sz="4" w:space="0" w:color="auto"/>
              <w:right w:val="nil"/>
            </w:tcBorders>
          </w:tcPr>
          <w:p w14:paraId="60C42D1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1022BC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B57925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996144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D93FD1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616168B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70FC37EF"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52B516DE" w14:textId="77777777" w:rsidTr="00587C4C">
        <w:trPr>
          <w:trHeight w:val="203"/>
        </w:trPr>
        <w:tc>
          <w:tcPr>
            <w:tcW w:w="2268" w:type="dxa"/>
            <w:tcBorders>
              <w:left w:val="nil"/>
              <w:bottom w:val="nil"/>
              <w:right w:val="nil"/>
            </w:tcBorders>
          </w:tcPr>
          <w:p w14:paraId="2A364B1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FECB85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37686713"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3B4727C8"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3CE025E"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013D9A68"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33593B7C" w14:textId="77777777" w:rsidR="00587C4C" w:rsidRPr="00165467" w:rsidRDefault="00587C4C" w:rsidP="00587C4C">
            <w:pPr>
              <w:rPr>
                <w:rFonts w:ascii="Times New Roman" w:hAnsi="Times New Roman" w:cs="Times New Roman"/>
                <w:highlight w:val="yellow"/>
              </w:rPr>
            </w:pPr>
          </w:p>
        </w:tc>
        <w:tc>
          <w:tcPr>
            <w:tcW w:w="1564" w:type="dxa"/>
            <w:tcBorders>
              <w:left w:val="nil"/>
              <w:bottom w:val="nil"/>
              <w:right w:val="nil"/>
            </w:tcBorders>
          </w:tcPr>
          <w:p w14:paraId="014BC444" w14:textId="77777777" w:rsidR="00587C4C" w:rsidRPr="00165467" w:rsidRDefault="00587C4C" w:rsidP="00587C4C">
            <w:pPr>
              <w:rPr>
                <w:rFonts w:ascii="Times New Roman" w:hAnsi="Times New Roman" w:cs="Times New Roman"/>
                <w:highlight w:val="yellow"/>
              </w:rPr>
            </w:pPr>
          </w:p>
        </w:tc>
      </w:tr>
      <w:tr w:rsidR="00587C4C" w:rsidRPr="00165467" w14:paraId="0FC02885" w14:textId="77777777" w:rsidTr="00587C4C">
        <w:trPr>
          <w:trHeight w:val="407"/>
        </w:trPr>
        <w:tc>
          <w:tcPr>
            <w:tcW w:w="2268" w:type="dxa"/>
            <w:tcBorders>
              <w:top w:val="nil"/>
              <w:left w:val="nil"/>
              <w:bottom w:val="nil"/>
              <w:right w:val="nil"/>
            </w:tcBorders>
          </w:tcPr>
          <w:p w14:paraId="083B20A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F604D68"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0C86651A"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1AE1538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514DA3D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2A93C52D"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0200272B"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5AEB4B9A" w14:textId="77777777" w:rsidR="00587C4C" w:rsidRPr="00165467" w:rsidRDefault="00587C4C" w:rsidP="00587C4C">
            <w:pPr>
              <w:rPr>
                <w:rFonts w:ascii="Times New Roman" w:hAnsi="Times New Roman" w:cs="Times New Roman"/>
                <w:highlight w:val="yellow"/>
              </w:rPr>
            </w:pPr>
          </w:p>
        </w:tc>
      </w:tr>
      <w:tr w:rsidR="00587C4C" w:rsidRPr="00165467" w14:paraId="497AB8D3" w14:textId="77777777" w:rsidTr="00587C4C">
        <w:trPr>
          <w:trHeight w:val="407"/>
        </w:trPr>
        <w:tc>
          <w:tcPr>
            <w:tcW w:w="2268" w:type="dxa"/>
            <w:tcBorders>
              <w:top w:val="nil"/>
              <w:left w:val="nil"/>
              <w:bottom w:val="nil"/>
              <w:right w:val="nil"/>
            </w:tcBorders>
          </w:tcPr>
          <w:p w14:paraId="59DF2B1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61840038"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094467"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1E91F80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60E467B3"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356B2B5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B6ACFB1"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BAEBBBF"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796597BA" w14:textId="77777777" w:rsidR="00587C4C" w:rsidRPr="00165467" w:rsidRDefault="00587C4C" w:rsidP="00587C4C">
            <w:pPr>
              <w:rPr>
                <w:rFonts w:ascii="Times New Roman" w:hAnsi="Times New Roman" w:cs="Times New Roman"/>
                <w:highlight w:val="yellow"/>
              </w:rPr>
            </w:pPr>
          </w:p>
        </w:tc>
      </w:tr>
      <w:tr w:rsidR="00587C4C" w:rsidRPr="00165467" w14:paraId="28452041" w14:textId="77777777" w:rsidTr="00587C4C">
        <w:trPr>
          <w:trHeight w:val="407"/>
        </w:trPr>
        <w:tc>
          <w:tcPr>
            <w:tcW w:w="2268" w:type="dxa"/>
            <w:tcBorders>
              <w:top w:val="nil"/>
              <w:left w:val="nil"/>
              <w:bottom w:val="nil"/>
              <w:right w:val="nil"/>
            </w:tcBorders>
          </w:tcPr>
          <w:p w14:paraId="041153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27AB7F0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935D615"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162E4F5"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69F65242"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29BEA43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1AE9D9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72E04188"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203EE788" w14:textId="77777777" w:rsidR="00587C4C" w:rsidRPr="00165467" w:rsidRDefault="00587C4C" w:rsidP="00587C4C">
            <w:pPr>
              <w:rPr>
                <w:rFonts w:ascii="Times New Roman" w:hAnsi="Times New Roman" w:cs="Times New Roman"/>
                <w:highlight w:val="yellow"/>
              </w:rPr>
            </w:pPr>
          </w:p>
        </w:tc>
      </w:tr>
      <w:tr w:rsidR="00587C4C" w:rsidRPr="00165467" w14:paraId="07F14390" w14:textId="77777777" w:rsidTr="00587C4C">
        <w:trPr>
          <w:trHeight w:val="203"/>
        </w:trPr>
        <w:tc>
          <w:tcPr>
            <w:tcW w:w="2268" w:type="dxa"/>
            <w:tcBorders>
              <w:top w:val="nil"/>
              <w:left w:val="nil"/>
              <w:right w:val="nil"/>
            </w:tcBorders>
          </w:tcPr>
          <w:p w14:paraId="7EF31AE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F5C0016"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177C22B0"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104B737C"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399A22B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6932383E"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46A48F18" w14:textId="77777777" w:rsidR="00587C4C" w:rsidRPr="00165467" w:rsidRDefault="00587C4C" w:rsidP="00587C4C">
            <w:pPr>
              <w:rPr>
                <w:rFonts w:ascii="Times New Roman" w:hAnsi="Times New Roman" w:cs="Times New Roman"/>
                <w:highlight w:val="yellow"/>
              </w:rPr>
            </w:pPr>
          </w:p>
        </w:tc>
        <w:tc>
          <w:tcPr>
            <w:tcW w:w="1564" w:type="dxa"/>
            <w:tcBorders>
              <w:top w:val="nil"/>
              <w:left w:val="nil"/>
              <w:right w:val="nil"/>
            </w:tcBorders>
          </w:tcPr>
          <w:p w14:paraId="32126D20" w14:textId="77777777" w:rsidR="00587C4C" w:rsidRPr="00165467" w:rsidRDefault="00587C4C" w:rsidP="00587C4C">
            <w:pPr>
              <w:rPr>
                <w:rFonts w:ascii="Times New Roman" w:hAnsi="Times New Roman" w:cs="Times New Roman"/>
                <w:highlight w:val="yellow"/>
              </w:rPr>
            </w:pPr>
          </w:p>
        </w:tc>
      </w:tr>
    </w:tbl>
    <w:p w14:paraId="27734DEB" w14:textId="77777777"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GLMMA6c outputs showing the predictors for PPPs.</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587C4C" w:rsidRPr="00165467" w14:paraId="4558FB53" w14:textId="77777777" w:rsidTr="00587C4C">
        <w:trPr>
          <w:trHeight w:val="215"/>
        </w:trPr>
        <w:tc>
          <w:tcPr>
            <w:tcW w:w="2268" w:type="dxa"/>
            <w:tcBorders>
              <w:left w:val="nil"/>
              <w:bottom w:val="single" w:sz="4" w:space="0" w:color="auto"/>
              <w:right w:val="nil"/>
            </w:tcBorders>
          </w:tcPr>
          <w:p w14:paraId="3745BDB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98B4E4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4047A46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177A173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1D9B47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57ECC2A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0F515FB"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710C92C" w14:textId="77777777" w:rsidTr="00587C4C">
        <w:trPr>
          <w:trHeight w:val="203"/>
        </w:trPr>
        <w:tc>
          <w:tcPr>
            <w:tcW w:w="2268" w:type="dxa"/>
            <w:tcBorders>
              <w:left w:val="nil"/>
              <w:bottom w:val="nil"/>
              <w:right w:val="nil"/>
            </w:tcBorders>
          </w:tcPr>
          <w:p w14:paraId="01AE81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EA66B7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-1.84     </w:t>
            </w:r>
          </w:p>
        </w:tc>
        <w:tc>
          <w:tcPr>
            <w:tcW w:w="992" w:type="dxa"/>
            <w:tcBorders>
              <w:left w:val="nil"/>
              <w:bottom w:val="nil"/>
              <w:right w:val="nil"/>
            </w:tcBorders>
          </w:tcPr>
          <w:p w14:paraId="7175660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0.77</w:t>
            </w:r>
          </w:p>
        </w:tc>
        <w:tc>
          <w:tcPr>
            <w:tcW w:w="851" w:type="dxa"/>
            <w:tcBorders>
              <w:left w:val="nil"/>
              <w:bottom w:val="nil"/>
              <w:right w:val="nil"/>
            </w:tcBorders>
          </w:tcPr>
          <w:p w14:paraId="3FD93646"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0B03F9C5"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3291A1FB"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17FFE27E" w14:textId="77777777" w:rsidR="00587C4C" w:rsidRPr="00165467" w:rsidRDefault="00587C4C" w:rsidP="00587C4C">
            <w:pPr>
              <w:rPr>
                <w:rFonts w:ascii="Times New Roman" w:hAnsi="Times New Roman" w:cs="Times New Roman"/>
                <w:highlight w:val="yellow"/>
              </w:rPr>
            </w:pPr>
          </w:p>
        </w:tc>
        <w:tc>
          <w:tcPr>
            <w:tcW w:w="1565" w:type="dxa"/>
            <w:tcBorders>
              <w:left w:val="nil"/>
              <w:bottom w:val="nil"/>
              <w:right w:val="nil"/>
            </w:tcBorders>
          </w:tcPr>
          <w:p w14:paraId="4EA0BA1D" w14:textId="77777777" w:rsidR="00587C4C" w:rsidRPr="00165467" w:rsidRDefault="00587C4C" w:rsidP="00587C4C">
            <w:pPr>
              <w:rPr>
                <w:rFonts w:ascii="Times New Roman" w:hAnsi="Times New Roman" w:cs="Times New Roman"/>
                <w:highlight w:val="yellow"/>
              </w:rPr>
            </w:pPr>
          </w:p>
        </w:tc>
      </w:tr>
      <w:tr w:rsidR="00587C4C" w:rsidRPr="00165467" w14:paraId="24FA560E" w14:textId="77777777" w:rsidTr="00587C4C">
        <w:trPr>
          <w:trHeight w:val="407"/>
        </w:trPr>
        <w:tc>
          <w:tcPr>
            <w:tcW w:w="2268" w:type="dxa"/>
            <w:tcBorders>
              <w:top w:val="nil"/>
              <w:left w:val="nil"/>
              <w:bottom w:val="nil"/>
              <w:right w:val="nil"/>
            </w:tcBorders>
          </w:tcPr>
          <w:p w14:paraId="2A02604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834154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-3.03     </w:t>
            </w:r>
          </w:p>
        </w:tc>
        <w:tc>
          <w:tcPr>
            <w:tcW w:w="992" w:type="dxa"/>
            <w:tcBorders>
              <w:top w:val="nil"/>
              <w:left w:val="nil"/>
              <w:bottom w:val="nil"/>
              <w:right w:val="nil"/>
            </w:tcBorders>
          </w:tcPr>
          <w:p w14:paraId="41201E7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1.85</w:t>
            </w:r>
          </w:p>
        </w:tc>
        <w:tc>
          <w:tcPr>
            <w:tcW w:w="851" w:type="dxa"/>
            <w:tcBorders>
              <w:top w:val="nil"/>
              <w:left w:val="nil"/>
              <w:bottom w:val="nil"/>
              <w:right w:val="nil"/>
            </w:tcBorders>
          </w:tcPr>
          <w:p w14:paraId="083D18B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-1.64</w:t>
            </w:r>
          </w:p>
        </w:tc>
        <w:tc>
          <w:tcPr>
            <w:tcW w:w="425" w:type="dxa"/>
            <w:tcBorders>
              <w:top w:val="nil"/>
              <w:left w:val="nil"/>
              <w:bottom w:val="nil"/>
              <w:right w:val="nil"/>
            </w:tcBorders>
          </w:tcPr>
          <w:p w14:paraId="2AE8FBE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7143F8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0.10  </w:t>
            </w:r>
          </w:p>
        </w:tc>
        <w:tc>
          <w:tcPr>
            <w:tcW w:w="850" w:type="dxa"/>
            <w:tcBorders>
              <w:top w:val="nil"/>
              <w:left w:val="nil"/>
              <w:bottom w:val="nil"/>
              <w:right w:val="nil"/>
            </w:tcBorders>
          </w:tcPr>
          <w:p w14:paraId="6ED5245B"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01E0B7DD" w14:textId="77777777" w:rsidR="00587C4C" w:rsidRPr="00165467" w:rsidRDefault="00587C4C" w:rsidP="00587C4C">
            <w:pPr>
              <w:rPr>
                <w:rFonts w:ascii="Times New Roman" w:hAnsi="Times New Roman" w:cs="Times New Roman"/>
                <w:highlight w:val="yellow"/>
              </w:rPr>
            </w:pPr>
          </w:p>
        </w:tc>
      </w:tr>
      <w:tr w:rsidR="00587C4C" w:rsidRPr="00165467" w14:paraId="3981DA46" w14:textId="77777777" w:rsidTr="00587C4C">
        <w:trPr>
          <w:trHeight w:val="407"/>
        </w:trPr>
        <w:tc>
          <w:tcPr>
            <w:tcW w:w="2268" w:type="dxa"/>
            <w:tcBorders>
              <w:top w:val="nil"/>
              <w:left w:val="nil"/>
              <w:bottom w:val="nil"/>
              <w:right w:val="nil"/>
            </w:tcBorders>
          </w:tcPr>
          <w:p w14:paraId="32C4167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279F2A6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2B64D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-22.53  </w:t>
            </w:r>
          </w:p>
        </w:tc>
        <w:tc>
          <w:tcPr>
            <w:tcW w:w="992" w:type="dxa"/>
            <w:tcBorders>
              <w:top w:val="nil"/>
              <w:left w:val="nil"/>
              <w:bottom w:val="nil"/>
              <w:right w:val="nil"/>
            </w:tcBorders>
          </w:tcPr>
          <w:p w14:paraId="3BC8BD1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9285.48</w:t>
            </w:r>
          </w:p>
        </w:tc>
        <w:tc>
          <w:tcPr>
            <w:tcW w:w="851" w:type="dxa"/>
            <w:tcBorders>
              <w:top w:val="nil"/>
              <w:left w:val="nil"/>
              <w:bottom w:val="nil"/>
              <w:right w:val="nil"/>
            </w:tcBorders>
          </w:tcPr>
          <w:p w14:paraId="1F0AD02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-0.002</w:t>
            </w:r>
          </w:p>
        </w:tc>
        <w:tc>
          <w:tcPr>
            <w:tcW w:w="425" w:type="dxa"/>
            <w:tcBorders>
              <w:top w:val="nil"/>
              <w:left w:val="nil"/>
              <w:bottom w:val="nil"/>
              <w:right w:val="nil"/>
            </w:tcBorders>
          </w:tcPr>
          <w:p w14:paraId="7CE150B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6AE2A52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0.99</w:t>
            </w:r>
          </w:p>
        </w:tc>
        <w:tc>
          <w:tcPr>
            <w:tcW w:w="850" w:type="dxa"/>
            <w:tcBorders>
              <w:top w:val="nil"/>
              <w:left w:val="nil"/>
              <w:bottom w:val="nil"/>
              <w:right w:val="nil"/>
            </w:tcBorders>
          </w:tcPr>
          <w:p w14:paraId="13E6517D"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05D0E22F" w14:textId="77777777" w:rsidR="00587C4C" w:rsidRPr="00165467" w:rsidRDefault="00587C4C" w:rsidP="00587C4C">
            <w:pPr>
              <w:rPr>
                <w:rFonts w:ascii="Times New Roman" w:hAnsi="Times New Roman" w:cs="Times New Roman"/>
                <w:highlight w:val="yellow"/>
              </w:rPr>
            </w:pPr>
          </w:p>
        </w:tc>
      </w:tr>
      <w:tr w:rsidR="00587C4C" w:rsidRPr="00165467" w14:paraId="21B51A62" w14:textId="77777777" w:rsidTr="00587C4C">
        <w:trPr>
          <w:trHeight w:val="407"/>
        </w:trPr>
        <w:tc>
          <w:tcPr>
            <w:tcW w:w="2268" w:type="dxa"/>
            <w:tcBorders>
              <w:top w:val="nil"/>
              <w:left w:val="nil"/>
              <w:bottom w:val="nil"/>
              <w:right w:val="nil"/>
            </w:tcBorders>
          </w:tcPr>
          <w:p w14:paraId="459F87E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42E301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AF6D30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-1.37     </w:t>
            </w:r>
          </w:p>
        </w:tc>
        <w:tc>
          <w:tcPr>
            <w:tcW w:w="992" w:type="dxa"/>
            <w:tcBorders>
              <w:top w:val="nil"/>
              <w:left w:val="nil"/>
              <w:bottom w:val="nil"/>
              <w:right w:val="nil"/>
            </w:tcBorders>
          </w:tcPr>
          <w:p w14:paraId="7A0A2E4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1.29</w:t>
            </w:r>
          </w:p>
        </w:tc>
        <w:tc>
          <w:tcPr>
            <w:tcW w:w="851" w:type="dxa"/>
            <w:tcBorders>
              <w:top w:val="nil"/>
              <w:left w:val="nil"/>
              <w:bottom w:val="nil"/>
              <w:right w:val="nil"/>
            </w:tcBorders>
          </w:tcPr>
          <w:p w14:paraId="739EFE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-1.06   </w:t>
            </w:r>
          </w:p>
        </w:tc>
        <w:tc>
          <w:tcPr>
            <w:tcW w:w="425" w:type="dxa"/>
            <w:tcBorders>
              <w:top w:val="nil"/>
              <w:left w:val="nil"/>
              <w:bottom w:val="nil"/>
              <w:right w:val="nil"/>
            </w:tcBorders>
          </w:tcPr>
          <w:p w14:paraId="359201A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3D55DD2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0.29  </w:t>
            </w:r>
          </w:p>
        </w:tc>
        <w:tc>
          <w:tcPr>
            <w:tcW w:w="850" w:type="dxa"/>
            <w:tcBorders>
              <w:top w:val="nil"/>
              <w:left w:val="nil"/>
              <w:bottom w:val="nil"/>
              <w:right w:val="nil"/>
            </w:tcBorders>
          </w:tcPr>
          <w:p w14:paraId="2211DC37"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2239E28E" w14:textId="77777777" w:rsidR="00587C4C" w:rsidRPr="00165467" w:rsidRDefault="00587C4C" w:rsidP="00587C4C">
            <w:pPr>
              <w:rPr>
                <w:rFonts w:ascii="Times New Roman" w:hAnsi="Times New Roman" w:cs="Times New Roman"/>
                <w:highlight w:val="yellow"/>
              </w:rPr>
            </w:pPr>
          </w:p>
        </w:tc>
      </w:tr>
      <w:tr w:rsidR="00587C4C" w:rsidRPr="00165467" w14:paraId="06B9F7D7" w14:textId="77777777" w:rsidTr="00587C4C">
        <w:trPr>
          <w:trHeight w:val="203"/>
        </w:trPr>
        <w:tc>
          <w:tcPr>
            <w:tcW w:w="2268" w:type="dxa"/>
            <w:tcBorders>
              <w:top w:val="nil"/>
              <w:left w:val="nil"/>
              <w:right w:val="nil"/>
            </w:tcBorders>
          </w:tcPr>
          <w:p w14:paraId="3BC1EF4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A0644A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0.44     </w:t>
            </w:r>
          </w:p>
        </w:tc>
        <w:tc>
          <w:tcPr>
            <w:tcW w:w="992" w:type="dxa"/>
            <w:tcBorders>
              <w:top w:val="nil"/>
              <w:left w:val="nil"/>
              <w:right w:val="nil"/>
            </w:tcBorders>
          </w:tcPr>
          <w:p w14:paraId="7D8563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0.39</w:t>
            </w:r>
          </w:p>
        </w:tc>
        <w:tc>
          <w:tcPr>
            <w:tcW w:w="851" w:type="dxa"/>
            <w:tcBorders>
              <w:top w:val="nil"/>
              <w:left w:val="nil"/>
              <w:right w:val="nil"/>
            </w:tcBorders>
          </w:tcPr>
          <w:p w14:paraId="013FABF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1.11</w:t>
            </w:r>
          </w:p>
        </w:tc>
        <w:tc>
          <w:tcPr>
            <w:tcW w:w="425" w:type="dxa"/>
            <w:tcBorders>
              <w:top w:val="nil"/>
              <w:left w:val="nil"/>
              <w:right w:val="nil"/>
            </w:tcBorders>
          </w:tcPr>
          <w:p w14:paraId="02B4C35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6BB621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0.27</w:t>
            </w:r>
          </w:p>
        </w:tc>
        <w:tc>
          <w:tcPr>
            <w:tcW w:w="850" w:type="dxa"/>
            <w:tcBorders>
              <w:top w:val="nil"/>
              <w:left w:val="nil"/>
              <w:right w:val="nil"/>
            </w:tcBorders>
          </w:tcPr>
          <w:p w14:paraId="4530AC8A" w14:textId="77777777" w:rsidR="00587C4C" w:rsidRPr="00165467" w:rsidRDefault="00587C4C" w:rsidP="00587C4C">
            <w:pPr>
              <w:rPr>
                <w:rFonts w:ascii="Times New Roman" w:hAnsi="Times New Roman" w:cs="Times New Roman"/>
                <w:highlight w:val="yellow"/>
              </w:rPr>
            </w:pPr>
          </w:p>
        </w:tc>
        <w:tc>
          <w:tcPr>
            <w:tcW w:w="1565" w:type="dxa"/>
            <w:tcBorders>
              <w:top w:val="nil"/>
              <w:left w:val="nil"/>
              <w:right w:val="nil"/>
            </w:tcBorders>
          </w:tcPr>
          <w:p w14:paraId="775804B8" w14:textId="77777777" w:rsidR="00587C4C" w:rsidRPr="00165467" w:rsidRDefault="00587C4C" w:rsidP="00587C4C">
            <w:pPr>
              <w:rPr>
                <w:rFonts w:ascii="Times New Roman" w:hAnsi="Times New Roman" w:cs="Times New Roman"/>
                <w:highlight w:val="yellow"/>
              </w:rPr>
            </w:pPr>
          </w:p>
        </w:tc>
      </w:tr>
    </w:tbl>
    <w:p w14:paraId="1B385540" w14:textId="77777777" w:rsidR="00587C4C" w:rsidRPr="00165467"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1BF01609" w14:textId="1856C0C0" w:rsidR="002B37FC" w:rsidRP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AppendixTable9.</w:t>
      </w:r>
      <w:r>
        <w:rPr>
          <w:rFonts w:ascii="Times New Roman" w:hAnsi="Times New Roman" w:cs="Times New Roman"/>
          <w:szCs w:val="20"/>
        </w:rPr>
        <w:t xml:space="preserve"> </w:t>
      </w:r>
      <w:r w:rsidRPr="00213751">
        <w:rPr>
          <w:rFonts w:ascii="Times New Roman" w:hAnsi="Times New Roman" w:cs="Times New Roman"/>
        </w:rPr>
        <w:t>GLMM3 output</w:t>
      </w:r>
      <w:r>
        <w:rPr>
          <w:rFonts w:ascii="Times New Roman" w:hAnsi="Times New Roman" w:cs="Times New Roman"/>
        </w:rPr>
        <w:t>s</w:t>
      </w:r>
      <w:r w:rsidRPr="00213751">
        <w:rPr>
          <w:rFonts w:ascii="Times New Roman" w:hAnsi="Times New Roman" w:cs="Times New Roman"/>
        </w:rPr>
        <w:t xml:space="preserve"> showing the predictors for the effect of an interaction between baiting configuration and visibility condition</w:t>
      </w:r>
      <w:r>
        <w:rPr>
          <w:rFonts w:ascii="Times New Roman" w:hAnsi="Times New Roman" w:cs="Times New Roman"/>
        </w:rPr>
        <w:t xml:space="preserve"> on peeking with Opaque2 excluded.</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3D7D0777" w14:textId="77777777" w:rsidTr="00587C4C">
        <w:trPr>
          <w:trHeight w:val="215"/>
        </w:trPr>
        <w:tc>
          <w:tcPr>
            <w:tcW w:w="2268" w:type="dxa"/>
            <w:tcBorders>
              <w:left w:val="nil"/>
              <w:bottom w:val="single" w:sz="4" w:space="0" w:color="auto"/>
              <w:right w:val="nil"/>
            </w:tcBorders>
          </w:tcPr>
          <w:p w14:paraId="648A1ED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1CD706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615DDA8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8959FAB"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F1B648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68EC36C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8FD6E4B"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E239D2F" w14:textId="77777777" w:rsidTr="00587C4C">
        <w:trPr>
          <w:trHeight w:val="203"/>
        </w:trPr>
        <w:tc>
          <w:tcPr>
            <w:tcW w:w="2268" w:type="dxa"/>
            <w:tcBorders>
              <w:left w:val="nil"/>
              <w:bottom w:val="nil"/>
              <w:right w:val="nil"/>
            </w:tcBorders>
          </w:tcPr>
          <w:p w14:paraId="009440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2760B5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992" w:type="dxa"/>
            <w:tcBorders>
              <w:left w:val="nil"/>
              <w:bottom w:val="nil"/>
              <w:right w:val="nil"/>
            </w:tcBorders>
          </w:tcPr>
          <w:p w14:paraId="159E2D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0.35</w:t>
            </w:r>
          </w:p>
        </w:tc>
        <w:tc>
          <w:tcPr>
            <w:tcW w:w="851" w:type="dxa"/>
            <w:tcBorders>
              <w:left w:val="nil"/>
              <w:bottom w:val="nil"/>
              <w:right w:val="nil"/>
            </w:tcBorders>
          </w:tcPr>
          <w:p w14:paraId="7050CA72"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66736C9A"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751A2D14"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08405001"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2649F408" w14:textId="77777777" w:rsidR="002B37FC" w:rsidRPr="00165467" w:rsidRDefault="002B37FC" w:rsidP="00587C4C">
            <w:pPr>
              <w:rPr>
                <w:rFonts w:ascii="Times New Roman" w:hAnsi="Times New Roman" w:cs="Times New Roman"/>
                <w:highlight w:val="yellow"/>
              </w:rPr>
            </w:pPr>
          </w:p>
        </w:tc>
      </w:tr>
      <w:tr w:rsidR="002B37FC" w:rsidRPr="00165467" w14:paraId="25FC1295" w14:textId="77777777" w:rsidTr="00587C4C">
        <w:trPr>
          <w:trHeight w:val="407"/>
        </w:trPr>
        <w:tc>
          <w:tcPr>
            <w:tcW w:w="2268" w:type="dxa"/>
            <w:tcBorders>
              <w:top w:val="nil"/>
              <w:left w:val="nil"/>
              <w:bottom w:val="nil"/>
              <w:right w:val="nil"/>
            </w:tcBorders>
          </w:tcPr>
          <w:p w14:paraId="375222D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650E607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0.25</w:t>
            </w:r>
          </w:p>
        </w:tc>
        <w:tc>
          <w:tcPr>
            <w:tcW w:w="992" w:type="dxa"/>
            <w:tcBorders>
              <w:top w:val="nil"/>
              <w:left w:val="nil"/>
              <w:bottom w:val="nil"/>
              <w:right w:val="nil"/>
            </w:tcBorders>
          </w:tcPr>
          <w:p w14:paraId="7397024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0.40</w:t>
            </w:r>
          </w:p>
        </w:tc>
        <w:tc>
          <w:tcPr>
            <w:tcW w:w="851" w:type="dxa"/>
            <w:tcBorders>
              <w:top w:val="nil"/>
              <w:left w:val="nil"/>
              <w:bottom w:val="nil"/>
              <w:right w:val="nil"/>
            </w:tcBorders>
          </w:tcPr>
          <w:p w14:paraId="033F4A3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0.64</w:t>
            </w:r>
          </w:p>
        </w:tc>
        <w:tc>
          <w:tcPr>
            <w:tcW w:w="425" w:type="dxa"/>
            <w:tcBorders>
              <w:top w:val="nil"/>
              <w:left w:val="nil"/>
              <w:bottom w:val="nil"/>
              <w:right w:val="nil"/>
            </w:tcBorders>
          </w:tcPr>
          <w:p w14:paraId="2E0EF38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EA149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0.52</w:t>
            </w:r>
          </w:p>
        </w:tc>
        <w:tc>
          <w:tcPr>
            <w:tcW w:w="850" w:type="dxa"/>
            <w:tcBorders>
              <w:top w:val="nil"/>
              <w:left w:val="nil"/>
              <w:bottom w:val="nil"/>
              <w:right w:val="nil"/>
            </w:tcBorders>
          </w:tcPr>
          <w:p w14:paraId="5C9A14F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E2253F8" w14:textId="77777777" w:rsidR="002B37FC" w:rsidRPr="00165467" w:rsidRDefault="002B37FC" w:rsidP="00587C4C">
            <w:pPr>
              <w:rPr>
                <w:rFonts w:ascii="Times New Roman" w:hAnsi="Times New Roman" w:cs="Times New Roman"/>
                <w:highlight w:val="yellow"/>
              </w:rPr>
            </w:pPr>
          </w:p>
        </w:tc>
      </w:tr>
      <w:tr w:rsidR="002B37FC" w:rsidRPr="00165467" w14:paraId="40C59BCF" w14:textId="77777777" w:rsidTr="00587C4C">
        <w:trPr>
          <w:trHeight w:val="407"/>
        </w:trPr>
        <w:tc>
          <w:tcPr>
            <w:tcW w:w="2268" w:type="dxa"/>
            <w:tcBorders>
              <w:top w:val="nil"/>
              <w:left w:val="nil"/>
              <w:bottom w:val="nil"/>
              <w:right w:val="nil"/>
            </w:tcBorders>
          </w:tcPr>
          <w:p w14:paraId="5261AE8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0871471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0.81</w:t>
            </w:r>
          </w:p>
        </w:tc>
        <w:tc>
          <w:tcPr>
            <w:tcW w:w="992" w:type="dxa"/>
            <w:tcBorders>
              <w:top w:val="nil"/>
              <w:left w:val="nil"/>
              <w:bottom w:val="nil"/>
              <w:right w:val="nil"/>
            </w:tcBorders>
          </w:tcPr>
          <w:p w14:paraId="7CBFF8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0.50</w:t>
            </w:r>
          </w:p>
        </w:tc>
        <w:tc>
          <w:tcPr>
            <w:tcW w:w="851" w:type="dxa"/>
            <w:tcBorders>
              <w:top w:val="nil"/>
              <w:left w:val="nil"/>
              <w:bottom w:val="nil"/>
              <w:right w:val="nil"/>
            </w:tcBorders>
          </w:tcPr>
          <w:p w14:paraId="6BA819E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1.62</w:t>
            </w:r>
          </w:p>
        </w:tc>
        <w:tc>
          <w:tcPr>
            <w:tcW w:w="425" w:type="dxa"/>
            <w:tcBorders>
              <w:top w:val="nil"/>
              <w:left w:val="nil"/>
              <w:bottom w:val="nil"/>
              <w:right w:val="nil"/>
            </w:tcBorders>
          </w:tcPr>
          <w:p w14:paraId="2AF647D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52E373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850" w:type="dxa"/>
            <w:tcBorders>
              <w:top w:val="nil"/>
              <w:left w:val="nil"/>
              <w:bottom w:val="nil"/>
              <w:right w:val="nil"/>
            </w:tcBorders>
          </w:tcPr>
          <w:p w14:paraId="19089FA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AE1BABB" w14:textId="77777777" w:rsidR="002B37FC" w:rsidRPr="00165467" w:rsidRDefault="002B37FC" w:rsidP="00587C4C">
            <w:pPr>
              <w:rPr>
                <w:rFonts w:ascii="Times New Roman" w:hAnsi="Times New Roman" w:cs="Times New Roman"/>
                <w:highlight w:val="yellow"/>
              </w:rPr>
            </w:pPr>
          </w:p>
        </w:tc>
      </w:tr>
      <w:tr w:rsidR="002B37FC" w:rsidRPr="00165467" w14:paraId="62EB095E" w14:textId="77777777" w:rsidTr="00587C4C">
        <w:trPr>
          <w:trHeight w:val="407"/>
        </w:trPr>
        <w:tc>
          <w:tcPr>
            <w:tcW w:w="2268" w:type="dxa"/>
            <w:tcBorders>
              <w:top w:val="nil"/>
              <w:left w:val="nil"/>
              <w:bottom w:val="nil"/>
              <w:right w:val="nil"/>
            </w:tcBorders>
          </w:tcPr>
          <w:p w14:paraId="77F7220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5EE21BF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-0.47</w:t>
            </w:r>
          </w:p>
        </w:tc>
        <w:tc>
          <w:tcPr>
            <w:tcW w:w="992" w:type="dxa"/>
            <w:tcBorders>
              <w:top w:val="nil"/>
              <w:left w:val="nil"/>
              <w:bottom w:val="nil"/>
              <w:right w:val="nil"/>
            </w:tcBorders>
          </w:tcPr>
          <w:p w14:paraId="2358E6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0.51</w:t>
            </w:r>
          </w:p>
        </w:tc>
        <w:tc>
          <w:tcPr>
            <w:tcW w:w="851" w:type="dxa"/>
            <w:tcBorders>
              <w:top w:val="nil"/>
              <w:left w:val="nil"/>
              <w:bottom w:val="nil"/>
              <w:right w:val="nil"/>
            </w:tcBorders>
          </w:tcPr>
          <w:p w14:paraId="248A911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-0.93</w:t>
            </w:r>
          </w:p>
        </w:tc>
        <w:tc>
          <w:tcPr>
            <w:tcW w:w="425" w:type="dxa"/>
            <w:tcBorders>
              <w:top w:val="nil"/>
              <w:left w:val="nil"/>
              <w:bottom w:val="nil"/>
              <w:right w:val="nil"/>
            </w:tcBorders>
          </w:tcPr>
          <w:p w14:paraId="72ED239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E7BBBA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0.36</w:t>
            </w:r>
          </w:p>
        </w:tc>
        <w:tc>
          <w:tcPr>
            <w:tcW w:w="850" w:type="dxa"/>
            <w:tcBorders>
              <w:top w:val="nil"/>
              <w:left w:val="nil"/>
              <w:bottom w:val="nil"/>
              <w:right w:val="nil"/>
            </w:tcBorders>
          </w:tcPr>
          <w:p w14:paraId="3BDA3D3F"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E6C7C58" w14:textId="77777777" w:rsidR="002B37FC" w:rsidRPr="00165467" w:rsidRDefault="002B37FC" w:rsidP="00587C4C">
            <w:pPr>
              <w:rPr>
                <w:rFonts w:ascii="Times New Roman" w:hAnsi="Times New Roman" w:cs="Times New Roman"/>
                <w:highlight w:val="yellow"/>
              </w:rPr>
            </w:pPr>
          </w:p>
        </w:tc>
      </w:tr>
      <w:tr w:rsidR="002B37FC" w:rsidRPr="00165467" w14:paraId="165C8E82" w14:textId="77777777" w:rsidTr="00587C4C">
        <w:trPr>
          <w:trHeight w:val="407"/>
        </w:trPr>
        <w:tc>
          <w:tcPr>
            <w:tcW w:w="2268" w:type="dxa"/>
            <w:tcBorders>
              <w:top w:val="nil"/>
              <w:left w:val="nil"/>
              <w:bottom w:val="nil"/>
              <w:right w:val="nil"/>
            </w:tcBorders>
          </w:tcPr>
          <w:p w14:paraId="6DD34D5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E4AD5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992" w:type="dxa"/>
            <w:tcBorders>
              <w:top w:val="nil"/>
              <w:left w:val="nil"/>
              <w:bottom w:val="nil"/>
              <w:right w:val="nil"/>
            </w:tcBorders>
          </w:tcPr>
          <w:p w14:paraId="77EF5F0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0.57</w:t>
            </w:r>
          </w:p>
        </w:tc>
        <w:tc>
          <w:tcPr>
            <w:tcW w:w="851" w:type="dxa"/>
            <w:tcBorders>
              <w:top w:val="nil"/>
              <w:left w:val="nil"/>
              <w:bottom w:val="nil"/>
              <w:right w:val="nil"/>
            </w:tcBorders>
          </w:tcPr>
          <w:p w14:paraId="351E9E5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0.20</w:t>
            </w:r>
          </w:p>
        </w:tc>
        <w:tc>
          <w:tcPr>
            <w:tcW w:w="425" w:type="dxa"/>
            <w:tcBorders>
              <w:top w:val="nil"/>
              <w:left w:val="nil"/>
              <w:bottom w:val="nil"/>
              <w:right w:val="nil"/>
            </w:tcBorders>
          </w:tcPr>
          <w:p w14:paraId="72AC313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52E8CFC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0.84</w:t>
            </w:r>
          </w:p>
        </w:tc>
        <w:tc>
          <w:tcPr>
            <w:tcW w:w="850" w:type="dxa"/>
            <w:tcBorders>
              <w:top w:val="nil"/>
              <w:left w:val="nil"/>
              <w:bottom w:val="nil"/>
              <w:right w:val="nil"/>
            </w:tcBorders>
          </w:tcPr>
          <w:p w14:paraId="4877627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708C439" w14:textId="77777777" w:rsidR="002B37FC" w:rsidRPr="00165467" w:rsidRDefault="002B37FC" w:rsidP="00587C4C">
            <w:pPr>
              <w:rPr>
                <w:rFonts w:ascii="Times New Roman" w:hAnsi="Times New Roman" w:cs="Times New Roman"/>
                <w:highlight w:val="yellow"/>
              </w:rPr>
            </w:pPr>
          </w:p>
        </w:tc>
      </w:tr>
      <w:tr w:rsidR="002B37FC" w:rsidRPr="00165467" w14:paraId="6CF6895A" w14:textId="77777777" w:rsidTr="00587C4C">
        <w:trPr>
          <w:trHeight w:val="293"/>
        </w:trPr>
        <w:tc>
          <w:tcPr>
            <w:tcW w:w="2268" w:type="dxa"/>
            <w:tcBorders>
              <w:top w:val="nil"/>
              <w:left w:val="nil"/>
              <w:bottom w:val="nil"/>
              <w:right w:val="nil"/>
            </w:tcBorders>
          </w:tcPr>
          <w:p w14:paraId="77D3D5D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14C0417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0.03</w:t>
            </w:r>
          </w:p>
        </w:tc>
        <w:tc>
          <w:tcPr>
            <w:tcW w:w="992" w:type="dxa"/>
            <w:tcBorders>
              <w:top w:val="nil"/>
              <w:left w:val="nil"/>
              <w:bottom w:val="nil"/>
              <w:right w:val="nil"/>
            </w:tcBorders>
          </w:tcPr>
          <w:p w14:paraId="2E9B9B3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0.07</w:t>
            </w:r>
          </w:p>
        </w:tc>
        <w:tc>
          <w:tcPr>
            <w:tcW w:w="851" w:type="dxa"/>
            <w:tcBorders>
              <w:top w:val="nil"/>
              <w:left w:val="nil"/>
              <w:bottom w:val="nil"/>
              <w:right w:val="nil"/>
            </w:tcBorders>
          </w:tcPr>
          <w:p w14:paraId="229F516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0.40</w:t>
            </w:r>
          </w:p>
        </w:tc>
        <w:tc>
          <w:tcPr>
            <w:tcW w:w="425" w:type="dxa"/>
            <w:tcBorders>
              <w:top w:val="nil"/>
              <w:left w:val="nil"/>
              <w:bottom w:val="nil"/>
              <w:right w:val="nil"/>
            </w:tcBorders>
          </w:tcPr>
          <w:p w14:paraId="5503630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7DFB696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0.69</w:t>
            </w:r>
          </w:p>
        </w:tc>
        <w:tc>
          <w:tcPr>
            <w:tcW w:w="850" w:type="dxa"/>
            <w:tcBorders>
              <w:top w:val="nil"/>
              <w:left w:val="nil"/>
              <w:bottom w:val="nil"/>
              <w:right w:val="nil"/>
            </w:tcBorders>
          </w:tcPr>
          <w:p w14:paraId="3108389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36ECE8C" w14:textId="77777777" w:rsidR="002B37FC" w:rsidRPr="00165467" w:rsidRDefault="002B37FC" w:rsidP="00587C4C">
            <w:pPr>
              <w:rPr>
                <w:rFonts w:ascii="Times New Roman" w:hAnsi="Times New Roman" w:cs="Times New Roman"/>
                <w:highlight w:val="yellow"/>
              </w:rPr>
            </w:pPr>
          </w:p>
        </w:tc>
      </w:tr>
      <w:tr w:rsidR="002B37FC" w:rsidRPr="00165467" w14:paraId="04D83373" w14:textId="77777777" w:rsidTr="00587C4C">
        <w:trPr>
          <w:trHeight w:val="407"/>
        </w:trPr>
        <w:tc>
          <w:tcPr>
            <w:tcW w:w="2268" w:type="dxa"/>
            <w:tcBorders>
              <w:top w:val="nil"/>
              <w:left w:val="nil"/>
              <w:bottom w:val="nil"/>
              <w:right w:val="nil"/>
            </w:tcBorders>
          </w:tcPr>
          <w:p w14:paraId="4900404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lastRenderedPageBreak/>
              <w:t>Visible condition &amp; Bottom-only</w:t>
            </w:r>
          </w:p>
        </w:tc>
        <w:tc>
          <w:tcPr>
            <w:tcW w:w="992" w:type="dxa"/>
            <w:tcBorders>
              <w:top w:val="nil"/>
              <w:left w:val="nil"/>
              <w:bottom w:val="nil"/>
              <w:right w:val="nil"/>
            </w:tcBorders>
          </w:tcPr>
          <w:p w14:paraId="29ADA92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-0.03</w:t>
            </w:r>
          </w:p>
        </w:tc>
        <w:tc>
          <w:tcPr>
            <w:tcW w:w="992" w:type="dxa"/>
            <w:tcBorders>
              <w:top w:val="nil"/>
              <w:left w:val="nil"/>
              <w:bottom w:val="nil"/>
              <w:right w:val="nil"/>
            </w:tcBorders>
          </w:tcPr>
          <w:p w14:paraId="063EDEB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0.57</w:t>
            </w:r>
          </w:p>
        </w:tc>
        <w:tc>
          <w:tcPr>
            <w:tcW w:w="851" w:type="dxa"/>
            <w:tcBorders>
              <w:top w:val="nil"/>
              <w:left w:val="nil"/>
              <w:bottom w:val="nil"/>
              <w:right w:val="nil"/>
            </w:tcBorders>
          </w:tcPr>
          <w:p w14:paraId="34F3BA8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-0.04</w:t>
            </w:r>
          </w:p>
        </w:tc>
        <w:tc>
          <w:tcPr>
            <w:tcW w:w="425" w:type="dxa"/>
            <w:tcBorders>
              <w:top w:val="nil"/>
              <w:left w:val="nil"/>
              <w:bottom w:val="nil"/>
              <w:right w:val="nil"/>
            </w:tcBorders>
          </w:tcPr>
          <w:p w14:paraId="0547738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2128F6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0.97</w:t>
            </w:r>
          </w:p>
        </w:tc>
        <w:tc>
          <w:tcPr>
            <w:tcW w:w="850" w:type="dxa"/>
            <w:tcBorders>
              <w:top w:val="nil"/>
              <w:left w:val="nil"/>
              <w:bottom w:val="nil"/>
              <w:right w:val="nil"/>
            </w:tcBorders>
          </w:tcPr>
          <w:p w14:paraId="3B80173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C07731F" w14:textId="77777777" w:rsidR="002B37FC" w:rsidRPr="00165467" w:rsidRDefault="002B37FC" w:rsidP="00587C4C">
            <w:pPr>
              <w:rPr>
                <w:rFonts w:ascii="Times New Roman" w:hAnsi="Times New Roman" w:cs="Times New Roman"/>
                <w:highlight w:val="yellow"/>
              </w:rPr>
            </w:pPr>
          </w:p>
        </w:tc>
      </w:tr>
      <w:tr w:rsidR="002B37FC" w:rsidRPr="00165467" w14:paraId="76E3E934" w14:textId="77777777" w:rsidTr="00587C4C">
        <w:trPr>
          <w:trHeight w:val="407"/>
        </w:trPr>
        <w:tc>
          <w:tcPr>
            <w:tcW w:w="2268" w:type="dxa"/>
            <w:tcBorders>
              <w:top w:val="nil"/>
              <w:left w:val="nil"/>
              <w:bottom w:val="nil"/>
              <w:right w:val="nil"/>
            </w:tcBorders>
          </w:tcPr>
          <w:p w14:paraId="753A655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5C4DCA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0.83</w:t>
            </w:r>
          </w:p>
        </w:tc>
        <w:tc>
          <w:tcPr>
            <w:tcW w:w="992" w:type="dxa"/>
            <w:tcBorders>
              <w:top w:val="nil"/>
              <w:left w:val="nil"/>
              <w:bottom w:val="nil"/>
              <w:right w:val="nil"/>
            </w:tcBorders>
          </w:tcPr>
          <w:p w14:paraId="2F5EE79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0.55</w:t>
            </w:r>
          </w:p>
        </w:tc>
        <w:tc>
          <w:tcPr>
            <w:tcW w:w="851" w:type="dxa"/>
            <w:tcBorders>
              <w:top w:val="nil"/>
              <w:left w:val="nil"/>
              <w:bottom w:val="nil"/>
              <w:right w:val="nil"/>
            </w:tcBorders>
          </w:tcPr>
          <w:p w14:paraId="66E8850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1.50</w:t>
            </w:r>
          </w:p>
        </w:tc>
        <w:tc>
          <w:tcPr>
            <w:tcW w:w="425" w:type="dxa"/>
            <w:tcBorders>
              <w:top w:val="nil"/>
              <w:left w:val="nil"/>
              <w:bottom w:val="nil"/>
              <w:right w:val="nil"/>
            </w:tcBorders>
          </w:tcPr>
          <w:p w14:paraId="0144DF6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A3A1A5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0.13</w:t>
            </w:r>
          </w:p>
        </w:tc>
        <w:tc>
          <w:tcPr>
            <w:tcW w:w="850" w:type="dxa"/>
            <w:tcBorders>
              <w:top w:val="nil"/>
              <w:left w:val="nil"/>
              <w:bottom w:val="nil"/>
              <w:right w:val="nil"/>
            </w:tcBorders>
          </w:tcPr>
          <w:p w14:paraId="3210C1B0"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7E35295" w14:textId="77777777" w:rsidR="002B37FC" w:rsidRPr="00165467" w:rsidRDefault="002B37FC" w:rsidP="00587C4C">
            <w:pPr>
              <w:rPr>
                <w:rFonts w:ascii="Times New Roman" w:hAnsi="Times New Roman" w:cs="Times New Roman"/>
                <w:highlight w:val="yellow"/>
              </w:rPr>
            </w:pPr>
          </w:p>
        </w:tc>
      </w:tr>
      <w:tr w:rsidR="002B37FC" w:rsidRPr="00165467" w14:paraId="29D59C72" w14:textId="77777777" w:rsidTr="00587C4C">
        <w:trPr>
          <w:trHeight w:val="203"/>
        </w:trPr>
        <w:tc>
          <w:tcPr>
            <w:tcW w:w="2268" w:type="dxa"/>
            <w:tcBorders>
              <w:top w:val="nil"/>
              <w:left w:val="nil"/>
              <w:right w:val="nil"/>
            </w:tcBorders>
          </w:tcPr>
          <w:p w14:paraId="2076703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7ABCDA3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0.08</w:t>
            </w:r>
          </w:p>
        </w:tc>
        <w:tc>
          <w:tcPr>
            <w:tcW w:w="992" w:type="dxa"/>
            <w:tcBorders>
              <w:top w:val="nil"/>
              <w:left w:val="nil"/>
              <w:right w:val="nil"/>
            </w:tcBorders>
          </w:tcPr>
          <w:p w14:paraId="3A0BFB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0.65</w:t>
            </w:r>
          </w:p>
        </w:tc>
        <w:tc>
          <w:tcPr>
            <w:tcW w:w="851" w:type="dxa"/>
            <w:tcBorders>
              <w:top w:val="nil"/>
              <w:left w:val="nil"/>
              <w:right w:val="nil"/>
            </w:tcBorders>
          </w:tcPr>
          <w:p w14:paraId="78B736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0.13</w:t>
            </w:r>
          </w:p>
        </w:tc>
        <w:tc>
          <w:tcPr>
            <w:tcW w:w="425" w:type="dxa"/>
            <w:tcBorders>
              <w:top w:val="nil"/>
              <w:left w:val="nil"/>
              <w:right w:val="nil"/>
            </w:tcBorders>
          </w:tcPr>
          <w:p w14:paraId="27AD793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4510B88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0.90</w:t>
            </w:r>
          </w:p>
        </w:tc>
        <w:tc>
          <w:tcPr>
            <w:tcW w:w="850" w:type="dxa"/>
            <w:tcBorders>
              <w:top w:val="nil"/>
              <w:left w:val="nil"/>
              <w:right w:val="nil"/>
            </w:tcBorders>
          </w:tcPr>
          <w:p w14:paraId="2D84FD8C"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61FFB528" w14:textId="77777777" w:rsidR="002B37FC" w:rsidRPr="00165467" w:rsidRDefault="002B37FC" w:rsidP="00587C4C">
            <w:pPr>
              <w:rPr>
                <w:rFonts w:ascii="Times New Roman" w:hAnsi="Times New Roman" w:cs="Times New Roman"/>
                <w:highlight w:val="yellow"/>
              </w:rPr>
            </w:pPr>
          </w:p>
        </w:tc>
      </w:tr>
    </w:tbl>
    <w:p w14:paraId="0893B3BE" w14:textId="77777777" w:rsidR="00587C4C" w:rsidRPr="00165467" w:rsidRDefault="002B37F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rPr>
        <w:t>Notes:</w:t>
      </w:r>
      <w:r w:rsidR="00587C4C">
        <w:rPr>
          <w:rFonts w:ascii="Times New Roman" w:hAnsi="Times New Roman" w:cs="Times New Roman"/>
        </w:rPr>
        <w:t xml:space="preserve"> </w:t>
      </w:r>
      <w:r w:rsidR="00587C4C" w:rsidRPr="00165467">
        <w:rPr>
          <w:rFonts w:ascii="Times New Roman" w:hAnsi="Times New Roman" w:cs="Times New Roman"/>
          <w:sz w:val="20"/>
          <w:szCs w:val="20"/>
        </w:rPr>
        <w:t>Reference category</w:t>
      </w:r>
      <w:r w:rsidR="00587C4C" w:rsidRPr="00587C4C">
        <w:rPr>
          <w:rFonts w:ascii="Times New Roman" w:hAnsi="Times New Roman" w:cs="Times New Roman"/>
          <w:sz w:val="20"/>
          <w:szCs w:val="20"/>
        </w:rPr>
        <w:t xml:space="preserve">: </w:t>
      </w:r>
      <w:proofErr w:type="spellStart"/>
      <w:proofErr w:type="gramStart"/>
      <w:r w:rsidR="00587C4C" w:rsidRPr="00587C4C">
        <w:rPr>
          <w:rFonts w:ascii="Times New Roman" w:hAnsi="Times New Roman" w:cs="Times New Roman"/>
          <w:sz w:val="20"/>
          <w:szCs w:val="20"/>
          <w:vertAlign w:val="superscript"/>
        </w:rPr>
        <w:t>a</w:t>
      </w:r>
      <w:proofErr w:type="spellEnd"/>
      <w:proofErr w:type="gramEnd"/>
      <w:r w:rsidR="00587C4C" w:rsidRPr="00587C4C">
        <w:rPr>
          <w:rFonts w:ascii="Times New Roman" w:hAnsi="Times New Roman" w:cs="Times New Roman"/>
          <w:sz w:val="20"/>
          <w:szCs w:val="20"/>
          <w:vertAlign w:val="superscript"/>
        </w:rPr>
        <w:t xml:space="preserve"> </w:t>
      </w:r>
      <w:r w:rsidR="00587C4C"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sectPr w:rsidR="00587C4C" w:rsidRPr="001654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Völter Christoph" w:date="2019-07-13T14:40:00Z" w:initials="VC">
    <w:p w14:paraId="4F37D682" w14:textId="43E48C85" w:rsidR="003447B1" w:rsidRDefault="003447B1">
      <w:pPr>
        <w:pStyle w:val="CommentText"/>
      </w:pPr>
      <w:r>
        <w:rPr>
          <w:rStyle w:val="CommentReference"/>
        </w:rPr>
        <w:annotationRef/>
      </w:r>
      <w:r>
        <w:t>I would frame the approach that we are taking in this study differently and highlight the controversy concerning the use of information seeking as a measure of metacognition. Roughly something along the following lines:</w:t>
      </w:r>
    </w:p>
    <w:p w14:paraId="31EFA4E8" w14:textId="1515D63D" w:rsidR="003447B1" w:rsidRDefault="003447B1" w:rsidP="009133D2">
      <w:pPr>
        <w:pStyle w:val="CommentText"/>
      </w:pPr>
      <w:r>
        <w:t xml:space="preserve">Call &amp; Carpenter proposed selective information seeking as a measure for metacognition. Others opposed this view and suggested that non-metacognitive processes such as … can explain selective information seeking in nonhumans (Crystal &amp; Foote, 2011; Carruthers &amp; Williams). What one needs to show is that nonhuman animals do not only engage in a search routine triggered by uncertainty. This can be done by creating a situation in which animals' search behaviour is indicative of the </w:t>
      </w:r>
      <w:r>
        <w:rPr>
          <w:i/>
          <w:iCs/>
        </w:rPr>
        <w:t xml:space="preserve">type </w:t>
      </w:r>
      <w:r>
        <w:t>of information they are looking for and this strategic search behaviour is selective to situations in which they lack precisely this piece of information. Put differently, the question is whether their information seeking mirrors which piece of information they don't know.</w:t>
      </w:r>
    </w:p>
  </w:comment>
  <w:comment w:id="10" w:author="Völter Christoph" w:date="2019-07-14T11:29:00Z" w:initials="VC">
    <w:p w14:paraId="19D70BD8" w14:textId="472082BA" w:rsidR="003447B1" w:rsidRDefault="003447B1">
      <w:pPr>
        <w:pStyle w:val="CommentText"/>
      </w:pPr>
      <w:r>
        <w:rPr>
          <w:rStyle w:val="CommentReference"/>
        </w:rPr>
        <w:annotationRef/>
      </w:r>
      <w:r>
        <w:t>That’s Call &amp; Carpenter’s interpretation of the finding not the finding itself (selective information seeking)</w:t>
      </w:r>
    </w:p>
  </w:comment>
  <w:comment w:id="19" w:author="Völter Christoph" w:date="2019-07-13T15:29:00Z" w:initials="VC">
    <w:p w14:paraId="2BF3CE5A" w14:textId="7F9E98FF" w:rsidR="003447B1" w:rsidRDefault="003447B1">
      <w:pPr>
        <w:pStyle w:val="CommentText"/>
      </w:pPr>
      <w:r>
        <w:rPr>
          <w:rStyle w:val="CommentReference"/>
        </w:rPr>
        <w:annotationRef/>
      </w:r>
      <w:r>
        <w:t>Information regarding the types of food is missing. And whether the same type of food was always put in the upper or lower compartment.</w:t>
      </w:r>
    </w:p>
  </w:comment>
  <w:comment w:id="41" w:author="Eleanor Jordan" w:date="2019-07-05T12:12:00Z" w:initials="EJ">
    <w:p w14:paraId="429CA947" w14:textId="08010BD0" w:rsidR="003447B1" w:rsidRDefault="003447B1">
      <w:pPr>
        <w:pStyle w:val="CommentText"/>
      </w:pPr>
      <w:r>
        <w:rPr>
          <w:rStyle w:val="CommentReference"/>
        </w:rPr>
        <w:annotationRef/>
      </w:r>
      <w:r>
        <w:t>Matthias has offered to do this, I need to talk to him and arrange to get it sorted.</w:t>
      </w:r>
    </w:p>
  </w:comment>
  <w:comment w:id="42" w:author="Völter Christoph" w:date="2019-07-13T17:34:00Z" w:initials="VC">
    <w:p w14:paraId="4F27BCD5" w14:textId="44BFEAC2" w:rsidR="003447B1" w:rsidRDefault="003447B1">
      <w:pPr>
        <w:pStyle w:val="CommentText"/>
      </w:pPr>
      <w:r>
        <w:rPr>
          <w:rStyle w:val="CommentReference"/>
        </w:rPr>
        <w:annotationRef/>
      </w:r>
      <w:r>
        <w:t>We need to add the R version and R packages that were used to fit the models. Additionally, we need to add information on random effect and random slopes.</w:t>
      </w:r>
    </w:p>
  </w:comment>
  <w:comment w:id="43" w:author="Völter Christoph" w:date="2019-07-13T15:40:00Z" w:initials="VC">
    <w:p w14:paraId="28C5CDB1" w14:textId="13D5F97F" w:rsidR="003447B1" w:rsidRDefault="003447B1">
      <w:pPr>
        <w:pStyle w:val="CommentText"/>
      </w:pPr>
      <w:r>
        <w:rPr>
          <w:rStyle w:val="CommentReference"/>
        </w:rPr>
        <w:annotationRef/>
      </w:r>
      <w:r>
        <w:t>Why did you use an ANOVA here instead of GLMM?</w:t>
      </w:r>
    </w:p>
    <w:p w14:paraId="12D14692" w14:textId="77777777" w:rsidR="003447B1" w:rsidRDefault="003447B1">
      <w:pPr>
        <w:pStyle w:val="CommentText"/>
      </w:pPr>
    </w:p>
  </w:comment>
  <w:comment w:id="47" w:author="Völter Christoph" w:date="2019-07-13T16:39:00Z" w:initials="VC">
    <w:p w14:paraId="514EAA59" w14:textId="365240F8" w:rsidR="003447B1" w:rsidRDefault="003447B1">
      <w:pPr>
        <w:pStyle w:val="CommentText"/>
      </w:pPr>
      <w:r>
        <w:rPr>
          <w:rStyle w:val="CommentReference"/>
        </w:rPr>
        <w:annotationRef/>
      </w:r>
      <w:r>
        <w:t>A GLMM should be based on the raw data. Not on aggregated performance across trials, i.e. the proportion of peeking trials.</w:t>
      </w:r>
    </w:p>
  </w:comment>
  <w:comment w:id="61" w:author="Völter Christoph" w:date="2019-07-13T16:44:00Z" w:initials="VC">
    <w:p w14:paraId="2CCDADF9" w14:textId="7C74C6A8" w:rsidR="003447B1" w:rsidRDefault="003447B1">
      <w:pPr>
        <w:pStyle w:val="CommentText"/>
      </w:pPr>
      <w:r>
        <w:rPr>
          <w:rStyle w:val="CommentReference"/>
        </w:rPr>
        <w:annotationRef/>
      </w:r>
      <w:r>
        <w:t xml:space="preserve">No need to report </w:t>
      </w:r>
      <w:proofErr w:type="spellStart"/>
      <w:r>
        <w:t>overdispersion</w:t>
      </w:r>
      <w:proofErr w:type="spellEnd"/>
      <w:r>
        <w:t xml:space="preserve"> parameters for  binomial model but you should report Variance Inflation Factors to report whether collinearity play any role. </w:t>
      </w:r>
    </w:p>
  </w:comment>
  <w:comment w:id="62" w:author="Eleanor Jordan" w:date="2019-07-03T16:50:00Z" w:initials="EJ">
    <w:p w14:paraId="0A8D91E4" w14:textId="62D18D37" w:rsidR="003447B1" w:rsidRDefault="003447B1">
      <w:pPr>
        <w:pStyle w:val="CommentText"/>
      </w:pPr>
      <w:r>
        <w:rPr>
          <w:rStyle w:val="CommentReference"/>
        </w:rPr>
        <w:annotationRef/>
      </w:r>
      <w:r>
        <w:t>See Appendix 1 for the effect of condition on score if we exclude opaque 2.</w:t>
      </w:r>
    </w:p>
  </w:comment>
  <w:comment w:id="63" w:author="Völter Christoph" w:date="2019-07-13T17:25:00Z" w:initials="VC">
    <w:p w14:paraId="405B6620" w14:textId="59335A4F" w:rsidR="003447B1" w:rsidRDefault="003447B1">
      <w:pPr>
        <w:pStyle w:val="CommentText"/>
      </w:pPr>
      <w:r>
        <w:rPr>
          <w:rStyle w:val="CommentReference"/>
        </w:rPr>
        <w:annotationRef/>
      </w:r>
      <w:r>
        <w:t xml:space="preserve">Not sure what the reasoning behind this analysis is? Why does the comparison between PPP and </w:t>
      </w:r>
      <w:proofErr w:type="spellStart"/>
      <w:r>
        <w:t>PiP</w:t>
      </w:r>
      <w:proofErr w:type="spellEnd"/>
      <w:r>
        <w:t xml:space="preserve"> peeking rates matter?</w:t>
      </w:r>
    </w:p>
  </w:comment>
  <w:comment w:id="65" w:author="Völter Christoph" w:date="2019-07-13T17:26:00Z" w:initials="VC">
    <w:p w14:paraId="221C811C" w14:textId="587B1BF1" w:rsidR="003447B1" w:rsidRDefault="003447B1">
      <w:pPr>
        <w:pStyle w:val="CommentText"/>
      </w:pPr>
      <w:r>
        <w:rPr>
          <w:rStyle w:val="CommentReference"/>
        </w:rPr>
        <w:annotationRef/>
      </w:r>
      <w:r>
        <w:t>We could just state that also PPP peeks were informative for the monkeys; hence we combined PPP and PIP</w:t>
      </w:r>
    </w:p>
  </w:comment>
  <w:comment w:id="66" w:author="Eleanor Jordan" w:date="2019-07-05T12:30:00Z" w:initials="EJ">
    <w:p w14:paraId="76FDAD00" w14:textId="2E7B3120" w:rsidR="003447B1" w:rsidRDefault="003447B1">
      <w:pPr>
        <w:pStyle w:val="CommentText"/>
      </w:pPr>
      <w:r>
        <w:rPr>
          <w:rStyle w:val="CommentReference"/>
        </w:rPr>
        <w:annotationRef/>
      </w:r>
      <w:r>
        <w:t>See Appendix 2 for the effect of condition on PIP and PPP separately (both ns).</w:t>
      </w:r>
    </w:p>
    <w:p w14:paraId="7533B766" w14:textId="77777777" w:rsidR="003447B1" w:rsidRDefault="003447B1" w:rsidP="009157C9">
      <w:pPr>
        <w:pStyle w:val="CommentText"/>
      </w:pPr>
      <w:r>
        <w:t>See Appendix 3 for paired t-tests for the effect of condition on peeking if Opaque2 is excluded.</w:t>
      </w:r>
    </w:p>
    <w:p w14:paraId="0A839690" w14:textId="5C0FC0E2" w:rsidR="003447B1" w:rsidRDefault="003447B1" w:rsidP="009157C9">
      <w:pPr>
        <w:pStyle w:val="CommentText"/>
      </w:pPr>
      <w:r>
        <w:t>(</w:t>
      </w:r>
      <w:proofErr w:type="gramStart"/>
      <w:r>
        <w:t>all</w:t>
      </w:r>
      <w:proofErr w:type="gramEnd"/>
      <w:r>
        <w:t xml:space="preserve"> significant) .</w:t>
      </w:r>
    </w:p>
  </w:comment>
  <w:comment w:id="67" w:author="Eleanor Jordan" w:date="2019-07-03T17:23:00Z" w:initials="EJ">
    <w:p w14:paraId="2252DB79" w14:textId="623E5CD5" w:rsidR="003447B1" w:rsidRDefault="003447B1">
      <w:pPr>
        <w:pStyle w:val="CommentText"/>
      </w:pPr>
      <w:r>
        <w:rPr>
          <w:rStyle w:val="CommentReference"/>
        </w:rPr>
        <w:annotationRef/>
      </w:r>
      <w:r>
        <w:t>See appendix 4 for PIPs and PPPs separately.</w:t>
      </w:r>
    </w:p>
    <w:p w14:paraId="2E175072" w14:textId="735EA1A6" w:rsidR="003447B1" w:rsidRDefault="003447B1">
      <w:pPr>
        <w:pStyle w:val="CommentText"/>
      </w:pPr>
      <w:r>
        <w:t>See appendix 5 for all peeks, PIPs, and PPPs with Opaque2 excluded.</w:t>
      </w:r>
    </w:p>
  </w:comment>
  <w:comment w:id="71" w:author="Völter Christoph" w:date="2019-07-13T17:37:00Z" w:initials="VC">
    <w:p w14:paraId="3371E449" w14:textId="1DE990B6" w:rsidR="003447B1" w:rsidRDefault="003447B1">
      <w:pPr>
        <w:pStyle w:val="CommentText"/>
      </w:pPr>
      <w:r>
        <w:rPr>
          <w:rStyle w:val="CommentReference"/>
        </w:rPr>
        <w:annotationRef/>
      </w:r>
      <w:r>
        <w:t xml:space="preserve">Does this include PPP in opaque2? If so, there peeks are not informative, are they? </w:t>
      </w:r>
    </w:p>
  </w:comment>
  <w:comment w:id="72" w:author="Eleanor Jordan" w:date="2019-07-03T18:45:00Z" w:initials="EJ">
    <w:p w14:paraId="1E8F52DB" w14:textId="241EC616" w:rsidR="003447B1" w:rsidRDefault="003447B1">
      <w:pPr>
        <w:pStyle w:val="CommentText"/>
      </w:pPr>
      <w:r>
        <w:rPr>
          <w:rStyle w:val="CommentReference"/>
        </w:rPr>
        <w:annotationRef/>
      </w:r>
      <w:r>
        <w:t>See appendix 6 for PIPs and PPPs separately.</w:t>
      </w:r>
    </w:p>
    <w:p w14:paraId="66DDD640" w14:textId="1EE07D9A" w:rsidR="003447B1" w:rsidRDefault="003447B1">
      <w:pPr>
        <w:pStyle w:val="CommentText"/>
      </w:pPr>
      <w:r>
        <w:t>See appendix 7 for all peeks, PIPs and PPPs with Opaque2 excluded.</w:t>
      </w:r>
    </w:p>
  </w:comment>
  <w:comment w:id="73" w:author="Völter Christoph" w:date="2019-07-13T17:44:00Z" w:initials="VC">
    <w:p w14:paraId="62BAD95E" w14:textId="6F53E8D7" w:rsidR="003447B1" w:rsidRDefault="003447B1">
      <w:pPr>
        <w:pStyle w:val="CommentText"/>
      </w:pPr>
      <w:r>
        <w:rPr>
          <w:rStyle w:val="CommentReference"/>
        </w:rPr>
        <w:annotationRef/>
      </w:r>
      <w:r>
        <w:t xml:space="preserve">I think I would focus here on PIP and add visibility </w:t>
      </w:r>
      <w:proofErr w:type="gramStart"/>
      <w:r>
        <w:t>condition(</w:t>
      </w:r>
      <w:proofErr w:type="gramEnd"/>
      <w:r>
        <w:t>opaque vs opaque2) as a predictor variable.</w:t>
      </w:r>
    </w:p>
    <w:p w14:paraId="69E90DDB" w14:textId="2CC574E2" w:rsidR="003447B1" w:rsidRDefault="003447B1">
      <w:pPr>
        <w:pStyle w:val="CommentText"/>
      </w:pPr>
    </w:p>
    <w:p w14:paraId="2E21D247" w14:textId="206E7A5A" w:rsidR="003447B1" w:rsidRDefault="003447B1">
      <w:pPr>
        <w:pStyle w:val="CommentText"/>
      </w:pPr>
      <w:r>
        <w:t>In general does PPP add anything substantial to the paper? If not we could drop all analyses regarding PPP and just state that we ran opaque2 to exclude the possibility that these early peeks had an influence on performance.</w:t>
      </w:r>
    </w:p>
  </w:comment>
  <w:comment w:id="74" w:author="Eleanor Jordan" w:date="2019-07-03T18:56:00Z" w:initials="EJ">
    <w:p w14:paraId="69C6A30B" w14:textId="08BD9C88" w:rsidR="003447B1" w:rsidRDefault="003447B1">
      <w:pPr>
        <w:pStyle w:val="CommentText"/>
      </w:pPr>
      <w:r>
        <w:rPr>
          <w:rStyle w:val="CommentReference"/>
        </w:rPr>
        <w:annotationRef/>
      </w:r>
      <w:r>
        <w:t>See appendix 8 for PIPs and PPPs separately</w:t>
      </w:r>
    </w:p>
    <w:p w14:paraId="67DFB2AB" w14:textId="1EFC6FD5" w:rsidR="003447B1" w:rsidRDefault="003447B1">
      <w:pPr>
        <w:pStyle w:val="CommentText"/>
      </w:pPr>
      <w:r>
        <w:t>See appendix 9 for all peeks, PIPs and PPPs with Opaque2 excluded.</w:t>
      </w:r>
    </w:p>
  </w:comment>
  <w:comment w:id="75" w:author="Völter Christoph" w:date="2019-07-13T17:49:00Z" w:initials="VC">
    <w:p w14:paraId="4958894A" w14:textId="0EE7B4C7" w:rsidR="003447B1" w:rsidRDefault="003447B1">
      <w:pPr>
        <w:pStyle w:val="CommentText"/>
      </w:pPr>
      <w:r>
        <w:rPr>
          <w:rStyle w:val="CommentReference"/>
        </w:rPr>
        <w:annotationRef/>
      </w:r>
      <w:r>
        <w:t>I would focus again on PIP and potentially add visibility condition (opaque vs opaque2) as predictor variable.</w:t>
      </w:r>
    </w:p>
  </w:comment>
  <w:comment w:id="76" w:author="Eleanor Jordan" w:date="2019-07-03T18:57:00Z" w:initials="EJ">
    <w:p w14:paraId="05CC1D42" w14:textId="1F9DD1F8" w:rsidR="003447B1" w:rsidRDefault="003447B1" w:rsidP="00D40EBC">
      <w:pPr>
        <w:pStyle w:val="CommentText"/>
      </w:pPr>
      <w:r>
        <w:rPr>
          <w:rStyle w:val="CommentReference"/>
        </w:rPr>
        <w:annotationRef/>
      </w:r>
      <w:r>
        <w:t>See appendix 10 for PIPs and PPPs separately</w:t>
      </w:r>
    </w:p>
    <w:p w14:paraId="3A9285D6" w14:textId="26C7BBD6" w:rsidR="003447B1" w:rsidRDefault="003447B1" w:rsidP="00D40EBC">
      <w:pPr>
        <w:pStyle w:val="CommentText"/>
      </w:pPr>
      <w:r>
        <w:t>See appendix 11 for all peeks, PIPs and PPPs with Opaque2 excluded.</w:t>
      </w:r>
    </w:p>
  </w:comment>
  <w:comment w:id="77" w:author="Völter Christoph" w:date="2019-07-13T18:15:00Z" w:initials="VC">
    <w:p w14:paraId="79FDAF1C" w14:textId="509653DF" w:rsidR="003447B1" w:rsidRDefault="003447B1">
      <w:pPr>
        <w:pStyle w:val="CommentText"/>
      </w:pPr>
      <w:r>
        <w:rPr>
          <w:rStyle w:val="CommentReference"/>
        </w:rPr>
        <w:annotationRef/>
      </w:r>
      <w:r>
        <w:t>See above, I’d focus on PIP</w:t>
      </w:r>
    </w:p>
  </w:comment>
  <w:comment w:id="78" w:author="Eleanor Jordan" w:date="2019-07-03T23:57:00Z" w:initials="EJ">
    <w:p w14:paraId="57F32380" w14:textId="4CBCBE6A" w:rsidR="003447B1" w:rsidRDefault="003447B1">
      <w:pPr>
        <w:pStyle w:val="CommentText"/>
      </w:pPr>
      <w:r>
        <w:rPr>
          <w:rStyle w:val="CommentReference"/>
        </w:rPr>
        <w:annotationRef/>
      </w:r>
      <w:r>
        <w:t>This drop1 says no significant terms?</w:t>
      </w:r>
    </w:p>
  </w:comment>
  <w:comment w:id="79" w:author="Eleanor Jordan" w:date="2019-07-04T16:19:00Z" w:initials="EJ">
    <w:p w14:paraId="470BF7EE" w14:textId="11F53AC7" w:rsidR="003447B1" w:rsidRDefault="003447B1">
      <w:pPr>
        <w:pStyle w:val="CommentText"/>
      </w:pPr>
      <w:r>
        <w:rPr>
          <w:rStyle w:val="CommentReference"/>
        </w:rPr>
        <w:annotationRef/>
      </w:r>
      <w:r>
        <w:t>See appendix 12 for Opaque2 excluded</w:t>
      </w:r>
    </w:p>
  </w:comment>
  <w:comment w:id="80" w:author="Völter Christoph" w:date="2019-07-13T18:26:00Z" w:initials="VC">
    <w:p w14:paraId="6A0EEC77" w14:textId="4D964FFD" w:rsidR="003447B1" w:rsidRDefault="003447B1">
      <w:pPr>
        <w:pStyle w:val="CommentText"/>
      </w:pPr>
      <w:r>
        <w:rPr>
          <w:rStyle w:val="CommentReference"/>
        </w:rPr>
        <w:annotationRef/>
      </w:r>
      <w:r>
        <w:t>Given that the overall model was significant I would skip here the full-null model comparison and go straight to the LRT for baiting configuration</w:t>
      </w:r>
    </w:p>
  </w:comment>
  <w:comment w:id="81" w:author="Völter Christoph" w:date="2019-07-13T18:28:00Z" w:initials="VC">
    <w:p w14:paraId="1A8773FB" w14:textId="7935B5B4" w:rsidR="003447B1" w:rsidRDefault="003447B1">
      <w:pPr>
        <w:pStyle w:val="CommentText"/>
      </w:pPr>
      <w:r>
        <w:rPr>
          <w:rStyle w:val="CommentReference"/>
        </w:rPr>
        <w:annotationRef/>
      </w:r>
      <w:r>
        <w:t xml:space="preserve">The </w:t>
      </w:r>
      <w:proofErr w:type="spellStart"/>
      <w:r>
        <w:t>df</w:t>
      </w:r>
      <w:proofErr w:type="spellEnd"/>
      <w:r>
        <w:t xml:space="preserve"> here suggests that more subjects were included in these t-tests than in the t-test reported at the beginning of the results section. Why?</w:t>
      </w:r>
    </w:p>
    <w:p w14:paraId="1C88B547" w14:textId="439F1413" w:rsidR="003447B1" w:rsidRDefault="003447B1">
      <w:pPr>
        <w:pStyle w:val="CommentText"/>
      </w:pPr>
    </w:p>
    <w:p w14:paraId="48D1E7FB" w14:textId="60B4C014" w:rsidR="003447B1" w:rsidRDefault="003447B1">
      <w:pPr>
        <w:pStyle w:val="CommentText"/>
      </w:pPr>
      <w:r>
        <w:t>I think what is happening here is that you analyse both opaque and opaque2 together but you do not aggregate the values across visible conditions (that’s why it appears that you have included more individuals than before). So I’d suggest that you analyse opaque and opaque2 separately.</w:t>
      </w:r>
    </w:p>
  </w:comment>
  <w:comment w:id="82" w:author="Völter Christoph" w:date="2019-07-13T18:53:00Z" w:initials="VC">
    <w:p w14:paraId="1139991C" w14:textId="7CEE666C" w:rsidR="003447B1" w:rsidRDefault="003447B1">
      <w:pPr>
        <w:pStyle w:val="CommentText"/>
      </w:pPr>
      <w:r>
        <w:rPr>
          <w:rStyle w:val="CommentReference"/>
        </w:rPr>
        <w:annotationRef/>
      </w:r>
      <w:r>
        <w:t>See above, I’d analyse opaque and opaque2 separately.</w:t>
      </w:r>
    </w:p>
  </w:comment>
  <w:comment w:id="83" w:author="Eleanor Jordan" w:date="2019-07-04T01:10:00Z" w:initials="EJ">
    <w:p w14:paraId="3538F50E" w14:textId="375AB3D9" w:rsidR="003447B1" w:rsidRDefault="003447B1">
      <w:pPr>
        <w:pStyle w:val="CommentText"/>
        <w:rPr>
          <w:rStyle w:val="CommentReference"/>
        </w:rPr>
      </w:pPr>
      <w:r>
        <w:rPr>
          <w:rStyle w:val="CommentReference"/>
        </w:rPr>
        <w:t>See appendix 13 for PIPs and PPPs separately</w:t>
      </w:r>
    </w:p>
    <w:p w14:paraId="68152DFE" w14:textId="2E7ABA19" w:rsidR="003447B1" w:rsidRPr="00AA13E8" w:rsidRDefault="003447B1">
      <w:pPr>
        <w:pStyle w:val="CommentText"/>
        <w:rPr>
          <w:sz w:val="16"/>
          <w:szCs w:val="16"/>
        </w:rPr>
      </w:pPr>
      <w:r>
        <w:rPr>
          <w:rStyle w:val="CommentReference"/>
        </w:rPr>
        <w:t>See appendix 14 for any peek, PIPS and PPPS with opaque 2 excluded</w:t>
      </w:r>
    </w:p>
  </w:comment>
  <w:comment w:id="84" w:author="Völter Christoph" w:date="2019-07-13T23:11:00Z" w:initials="VC">
    <w:p w14:paraId="714743A4" w14:textId="0B02B5A6" w:rsidR="003447B1" w:rsidRDefault="003447B1">
      <w:pPr>
        <w:pStyle w:val="CommentText"/>
      </w:pPr>
      <w:r>
        <w:rPr>
          <w:rStyle w:val="CommentReference"/>
        </w:rPr>
        <w:annotationRef/>
      </w:r>
      <w:r>
        <w:t>Maybe we should mention here that the LL capuchins do not use tools.</w:t>
      </w:r>
    </w:p>
  </w:comment>
  <w:comment w:id="115" w:author="Völter Christoph" w:date="2019-07-14T12:25:00Z" w:initials="VC">
    <w:p w14:paraId="51C10568" w14:textId="66668AD6" w:rsidR="0043583F" w:rsidRDefault="0043583F">
      <w:pPr>
        <w:pStyle w:val="CommentText"/>
      </w:pPr>
      <w:r>
        <w:rPr>
          <w:rStyle w:val="CommentReference"/>
        </w:rPr>
        <w:annotationRef/>
      </w:r>
      <w:r>
        <w:t xml:space="preserve">Please check the t-tests. The </w:t>
      </w:r>
      <w:proofErr w:type="spellStart"/>
      <w:r>
        <w:t>df</w:t>
      </w:r>
      <w:proofErr w:type="spellEnd"/>
      <w:r>
        <w:t xml:space="preserve"> suggests that they are incorrect.</w:t>
      </w:r>
    </w:p>
  </w:comment>
  <w:comment w:id="126" w:author="Völter Christoph" w:date="2019-07-14T00:12:00Z" w:initials="VC">
    <w:p w14:paraId="32976A89" w14:textId="2C7C0440" w:rsidR="003447B1" w:rsidRDefault="003447B1">
      <w:pPr>
        <w:pStyle w:val="CommentText"/>
      </w:pPr>
      <w:r>
        <w:rPr>
          <w:rStyle w:val="CommentReference"/>
        </w:rPr>
        <w:annotationRef/>
      </w:r>
      <w:r>
        <w:t>We don’t really need this t-test. This result is covered by glmm4</w:t>
      </w:r>
    </w:p>
  </w:comment>
  <w:comment w:id="141" w:author="Völter Christoph" w:date="2019-07-14T00:22:00Z" w:initials="VC">
    <w:p w14:paraId="5006CBA5" w14:textId="16C96284" w:rsidR="003447B1" w:rsidRDefault="003447B1">
      <w:pPr>
        <w:pStyle w:val="CommentText"/>
      </w:pPr>
      <w:r>
        <w:rPr>
          <w:rStyle w:val="CommentReference"/>
        </w:rPr>
        <w:annotationRef/>
      </w:r>
      <w:r>
        <w:t>I think we can skip in these follow-up GLMMs the full-null model comparison and report the effect of baiting configuration directly.</w:t>
      </w:r>
    </w:p>
  </w:comment>
  <w:comment w:id="142" w:author="Völter Christoph" w:date="2019-07-14T00:20:00Z" w:initials="VC">
    <w:p w14:paraId="737D7F9C" w14:textId="06BE5D1D" w:rsidR="003447B1" w:rsidRDefault="003447B1">
      <w:pPr>
        <w:pStyle w:val="CommentText"/>
      </w:pPr>
      <w:r>
        <w:rPr>
          <w:rStyle w:val="CommentReference"/>
        </w:rPr>
        <w:annotationRef/>
      </w:r>
      <w:r>
        <w:t>We could consider reporting at least the direction of the trend here.</w:t>
      </w:r>
    </w:p>
  </w:comment>
  <w:comment w:id="143" w:author="Völter Christoph" w:date="2019-07-14T12:26:00Z" w:initials="VC">
    <w:p w14:paraId="06E9154D" w14:textId="6E5001A6" w:rsidR="0043583F" w:rsidRDefault="0043583F">
      <w:pPr>
        <w:pStyle w:val="CommentText"/>
      </w:pPr>
      <w:r>
        <w:rPr>
          <w:rStyle w:val="CommentReference"/>
        </w:rPr>
        <w:annotationRef/>
      </w:r>
      <w:r>
        <w:t xml:space="preserve">Please check the </w:t>
      </w:r>
      <w:r>
        <w:t>t-tests.</w:t>
      </w:r>
      <w:bookmarkStart w:id="146" w:name="_GoBack"/>
      <w:bookmarkEnd w:id="146"/>
    </w:p>
  </w:comment>
  <w:comment w:id="147" w:author="Völter Christoph" w:date="2019-07-13T17:19:00Z" w:initials="VC">
    <w:p w14:paraId="19B641F6" w14:textId="7D0EA02D" w:rsidR="003447B1" w:rsidRDefault="003447B1">
      <w:pPr>
        <w:pStyle w:val="CommentText"/>
      </w:pPr>
      <w:r>
        <w:rPr>
          <w:rStyle w:val="CommentReference"/>
        </w:rPr>
        <w:annotationRef/>
      </w:r>
      <w:r>
        <w:t xml:space="preserve">Re B: given that PPP comes before </w:t>
      </w:r>
      <w:proofErr w:type="spellStart"/>
      <w:r>
        <w:t>PiP</w:t>
      </w:r>
      <w:proofErr w:type="spellEnd"/>
      <w:r>
        <w:t xml:space="preserve"> I would re-arrange the peek-types.</w:t>
      </w:r>
    </w:p>
    <w:p w14:paraId="423D8F75" w14:textId="03F8DBA3" w:rsidR="003447B1" w:rsidRDefault="003447B1">
      <w:pPr>
        <w:pStyle w:val="CommentText"/>
      </w:pPr>
      <w:r>
        <w:t xml:space="preserve">Given that we combine PPP and </w:t>
      </w:r>
      <w:proofErr w:type="spellStart"/>
      <w:r>
        <w:t>PiP</w:t>
      </w:r>
      <w:proofErr w:type="spellEnd"/>
      <w:r>
        <w:t xml:space="preserve"> anyway we could also combine the two in the plot.</w:t>
      </w:r>
    </w:p>
  </w:comment>
  <w:comment w:id="152" w:author="Völter Christoph" w:date="2019-07-13T17:22:00Z" w:initials="VC">
    <w:p w14:paraId="75C118D7" w14:textId="5C3FE395" w:rsidR="003447B1" w:rsidRDefault="003447B1">
      <w:pPr>
        <w:pStyle w:val="CommentText"/>
      </w:pPr>
      <w:r>
        <w:rPr>
          <w:rStyle w:val="CommentReference"/>
        </w:rPr>
        <w:annotationRef/>
      </w:r>
      <w:r>
        <w:t xml:space="preserve">Maybe use box plots instead? </w:t>
      </w:r>
    </w:p>
    <w:p w14:paraId="1A0AB442" w14:textId="1115F739" w:rsidR="003447B1" w:rsidRDefault="003447B1">
      <w:pPr>
        <w:pStyle w:val="CommentText"/>
      </w:pPr>
      <w:r>
        <w:t>And I would remove the title</w:t>
      </w:r>
    </w:p>
  </w:comment>
  <w:comment w:id="159" w:author="Eleanor Jordan" w:date="2019-07-04T22:52:00Z" w:initials="EJ">
    <w:p w14:paraId="77DC64DE" w14:textId="75FD1F5E" w:rsidR="003447B1" w:rsidRDefault="003447B1">
      <w:pPr>
        <w:pStyle w:val="CommentText"/>
      </w:pPr>
      <w:r>
        <w:rPr>
          <w:rStyle w:val="CommentReference"/>
        </w:rPr>
        <w:annotationRef/>
      </w:r>
      <w:r>
        <w:t>This drop1 didn’t converge</w:t>
      </w:r>
    </w:p>
  </w:comment>
  <w:comment w:id="160" w:author="Eleanor Jordan" w:date="2019-06-25T15:35:00Z" w:initials="EJ">
    <w:p w14:paraId="0AD162B7" w14:textId="77777777" w:rsidR="003447B1" w:rsidRDefault="003447B1" w:rsidP="00275EEF">
      <w:pPr>
        <w:pStyle w:val="CommentText"/>
      </w:pPr>
      <w:r>
        <w:rPr>
          <w:rStyle w:val="CommentReference"/>
        </w:rPr>
        <w:annotationRef/>
      </w:r>
      <w:r>
        <w:t xml:space="preserve">This </w:t>
      </w:r>
      <w:proofErr w:type="spellStart"/>
      <w:r>
        <w:t>multicomp</w:t>
      </w:r>
      <w:proofErr w:type="spellEnd"/>
      <w:r>
        <w:t xml:space="preserve"> shows no significant differences, however plotting means there is a clear effect of None configuration.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EFA4E8" w15:done="0"/>
  <w15:commentEx w15:paraId="19D70BD8" w15:done="0"/>
  <w15:commentEx w15:paraId="2BF3CE5A" w15:done="0"/>
  <w15:commentEx w15:paraId="429CA947" w15:done="0"/>
  <w15:commentEx w15:paraId="4F27BCD5" w15:done="0"/>
  <w15:commentEx w15:paraId="12D14692" w15:done="0"/>
  <w15:commentEx w15:paraId="514EAA59" w15:done="0"/>
  <w15:commentEx w15:paraId="2CCDADF9" w15:done="0"/>
  <w15:commentEx w15:paraId="0A8D91E4" w15:done="0"/>
  <w15:commentEx w15:paraId="405B6620" w15:done="0"/>
  <w15:commentEx w15:paraId="221C811C" w15:done="0"/>
  <w15:commentEx w15:paraId="0A839690" w15:done="0"/>
  <w15:commentEx w15:paraId="2E175072" w15:done="0"/>
  <w15:commentEx w15:paraId="3371E449" w15:done="0"/>
  <w15:commentEx w15:paraId="66DDD640" w15:done="0"/>
  <w15:commentEx w15:paraId="2E21D247" w15:paraIdParent="66DDD640" w15:done="0"/>
  <w15:commentEx w15:paraId="67DFB2AB" w15:done="0"/>
  <w15:commentEx w15:paraId="4958894A" w15:paraIdParent="67DFB2AB" w15:done="0"/>
  <w15:commentEx w15:paraId="3A9285D6" w15:done="0"/>
  <w15:commentEx w15:paraId="79FDAF1C" w15:paraIdParent="3A9285D6" w15:done="0"/>
  <w15:commentEx w15:paraId="57F32380" w15:done="0"/>
  <w15:commentEx w15:paraId="470BF7EE" w15:done="0"/>
  <w15:commentEx w15:paraId="6A0EEC77" w15:done="0"/>
  <w15:commentEx w15:paraId="48D1E7FB" w15:done="0"/>
  <w15:commentEx w15:paraId="1139991C" w15:done="0"/>
  <w15:commentEx w15:paraId="68152DFE" w15:done="0"/>
  <w15:commentEx w15:paraId="714743A4" w15:done="0"/>
  <w15:commentEx w15:paraId="51C10568" w15:done="0"/>
  <w15:commentEx w15:paraId="32976A89" w15:done="0"/>
  <w15:commentEx w15:paraId="5006CBA5" w15:done="0"/>
  <w15:commentEx w15:paraId="737D7F9C" w15:done="0"/>
  <w15:commentEx w15:paraId="06E9154D" w15:done="0"/>
  <w15:commentEx w15:paraId="423D8F75" w15:done="0"/>
  <w15:commentEx w15:paraId="1A0AB442" w15:done="0"/>
  <w15:commentEx w15:paraId="77DC64DE" w15:done="0"/>
  <w15:commentEx w15:paraId="0AD162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24B2"/>
    <w:multiLevelType w:val="hybridMultilevel"/>
    <w:tmpl w:val="188ABE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1046F"/>
    <w:multiLevelType w:val="hybridMultilevel"/>
    <w:tmpl w:val="94143D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E422A"/>
    <w:multiLevelType w:val="hybridMultilevel"/>
    <w:tmpl w:val="39583C84"/>
    <w:lvl w:ilvl="0" w:tplc="EBD4E95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4096E"/>
    <w:multiLevelType w:val="hybridMultilevel"/>
    <w:tmpl w:val="328A5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B0C33"/>
    <w:multiLevelType w:val="hybridMultilevel"/>
    <w:tmpl w:val="01C67884"/>
    <w:lvl w:ilvl="0" w:tplc="EC669E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D71DEE"/>
    <w:multiLevelType w:val="hybridMultilevel"/>
    <w:tmpl w:val="DD9665EA"/>
    <w:lvl w:ilvl="0" w:tplc="05BE8FAA">
      <w:start w:val="3"/>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6C415F2"/>
    <w:multiLevelType w:val="hybridMultilevel"/>
    <w:tmpl w:val="DCEA93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53C26"/>
    <w:multiLevelType w:val="hybridMultilevel"/>
    <w:tmpl w:val="344A88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3F6CFE"/>
    <w:multiLevelType w:val="hybridMultilevel"/>
    <w:tmpl w:val="1856162C"/>
    <w:lvl w:ilvl="0" w:tplc="63949214">
      <w:start w:val="1"/>
      <w:numFmt w:val="lowerLetter"/>
      <w:lvlText w:val="%1)"/>
      <w:lvlJc w:val="left"/>
      <w:pPr>
        <w:ind w:left="1070" w:hanging="360"/>
      </w:pPr>
      <w:rPr>
        <w:rFonts w:hint="default"/>
        <w:b/>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9" w15:restartNumberingAfterBreak="0">
    <w:nsid w:val="26D90932"/>
    <w:multiLevelType w:val="hybridMultilevel"/>
    <w:tmpl w:val="ECDEAF14"/>
    <w:lvl w:ilvl="0" w:tplc="1E6C69D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A20D9"/>
    <w:multiLevelType w:val="hybridMultilevel"/>
    <w:tmpl w:val="D6A62ED2"/>
    <w:lvl w:ilvl="0" w:tplc="B1D4C8C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F629E2"/>
    <w:multiLevelType w:val="hybridMultilevel"/>
    <w:tmpl w:val="03C01D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35BCC"/>
    <w:multiLevelType w:val="hybridMultilevel"/>
    <w:tmpl w:val="53E27022"/>
    <w:lvl w:ilvl="0" w:tplc="08090001">
      <w:start w:val="1"/>
      <w:numFmt w:val="bullet"/>
      <w:lvlText w:val=""/>
      <w:lvlJc w:val="left"/>
      <w:pPr>
        <w:ind w:left="720" w:hanging="360"/>
      </w:pPr>
      <w:rPr>
        <w:rFonts w:ascii="Symbol" w:hAnsi="Symbol" w:hint="default"/>
      </w:rPr>
    </w:lvl>
    <w:lvl w:ilvl="1" w:tplc="63949214">
      <w:start w:val="1"/>
      <w:numFmt w:val="lowerLetter"/>
      <w:lvlText w:val="%2)"/>
      <w:lvlJc w:val="left"/>
      <w:pPr>
        <w:ind w:left="1440" w:hanging="360"/>
      </w:pPr>
      <w:rPr>
        <w:rFonts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93159"/>
    <w:multiLevelType w:val="hybridMultilevel"/>
    <w:tmpl w:val="A8AEB0DC"/>
    <w:lvl w:ilvl="0" w:tplc="5D68DAE6">
      <w:start w:val="1"/>
      <w:numFmt w:val="lowerLetter"/>
      <w:lvlText w:val="%1)"/>
      <w:lvlJc w:val="left"/>
      <w:pPr>
        <w:ind w:left="720" w:hanging="360"/>
      </w:pPr>
      <w:rPr>
        <w:rFonts w:hint="default"/>
        <w:b/>
      </w:rPr>
    </w:lvl>
    <w:lvl w:ilvl="1" w:tplc="0809001B">
      <w:start w:val="1"/>
      <w:numFmt w:val="lowerRoman"/>
      <w:lvlText w:val="%2."/>
      <w:lvlJc w:val="right"/>
      <w:pPr>
        <w:ind w:left="121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64879"/>
    <w:multiLevelType w:val="hybridMultilevel"/>
    <w:tmpl w:val="44420DB2"/>
    <w:lvl w:ilvl="0" w:tplc="D1A2B6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821E6C"/>
    <w:multiLevelType w:val="hybridMultilevel"/>
    <w:tmpl w:val="58A632A8"/>
    <w:lvl w:ilvl="0" w:tplc="620E1CAC">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B77AC"/>
    <w:multiLevelType w:val="hybridMultilevel"/>
    <w:tmpl w:val="3E7EB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660D37"/>
    <w:multiLevelType w:val="hybridMultilevel"/>
    <w:tmpl w:val="44420DB2"/>
    <w:lvl w:ilvl="0" w:tplc="D1A2B6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1A56EE"/>
    <w:multiLevelType w:val="hybridMultilevel"/>
    <w:tmpl w:val="01C67884"/>
    <w:lvl w:ilvl="0" w:tplc="EC669E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086C41"/>
    <w:multiLevelType w:val="hybridMultilevel"/>
    <w:tmpl w:val="6BFC2E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E36DE3"/>
    <w:multiLevelType w:val="hybridMultilevel"/>
    <w:tmpl w:val="50703590"/>
    <w:lvl w:ilvl="0" w:tplc="4828A044">
      <w:start w:val="1"/>
      <w:numFmt w:val="lowerLetter"/>
      <w:lvlText w:val="%1)"/>
      <w:lvlJc w:val="left"/>
      <w:pPr>
        <w:ind w:left="720" w:hanging="360"/>
      </w:pPr>
      <w:rPr>
        <w:rFonts w:ascii="Times New Roman" w:eastAsiaTheme="minorHAnsi" w:hAnsi="Times New Roman" w:cs="Times New Roman"/>
        <w:b/>
      </w:rPr>
    </w:lvl>
    <w:lvl w:ilvl="1" w:tplc="08090017">
      <w:start w:val="1"/>
      <w:numFmt w:val="lowerLetter"/>
      <w:lvlText w:val="%2)"/>
      <w:lvlJc w:val="left"/>
      <w:pPr>
        <w:ind w:left="1440"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EE6324"/>
    <w:multiLevelType w:val="hybridMultilevel"/>
    <w:tmpl w:val="6DCA4C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E35A63"/>
    <w:multiLevelType w:val="hybridMultilevel"/>
    <w:tmpl w:val="C48A7D9A"/>
    <w:lvl w:ilvl="0" w:tplc="FBDA6E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C61A4"/>
    <w:multiLevelType w:val="hybridMultilevel"/>
    <w:tmpl w:val="328A5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2"/>
  </w:num>
  <w:num w:numId="3">
    <w:abstractNumId w:val="20"/>
  </w:num>
  <w:num w:numId="4">
    <w:abstractNumId w:val="13"/>
  </w:num>
  <w:num w:numId="5">
    <w:abstractNumId w:val="8"/>
  </w:num>
  <w:num w:numId="6">
    <w:abstractNumId w:val="9"/>
  </w:num>
  <w:num w:numId="7">
    <w:abstractNumId w:val="16"/>
  </w:num>
  <w:num w:numId="8">
    <w:abstractNumId w:val="10"/>
  </w:num>
  <w:num w:numId="9">
    <w:abstractNumId w:val="23"/>
  </w:num>
  <w:num w:numId="10">
    <w:abstractNumId w:val="5"/>
  </w:num>
  <w:num w:numId="11">
    <w:abstractNumId w:val="3"/>
  </w:num>
  <w:num w:numId="12">
    <w:abstractNumId w:val="15"/>
  </w:num>
  <w:num w:numId="13">
    <w:abstractNumId w:val="18"/>
  </w:num>
  <w:num w:numId="14">
    <w:abstractNumId w:val="11"/>
  </w:num>
  <w:num w:numId="15">
    <w:abstractNumId w:val="14"/>
  </w:num>
  <w:num w:numId="16">
    <w:abstractNumId w:val="4"/>
  </w:num>
  <w:num w:numId="17">
    <w:abstractNumId w:val="17"/>
  </w:num>
  <w:num w:numId="18">
    <w:abstractNumId w:val="0"/>
  </w:num>
  <w:num w:numId="19">
    <w:abstractNumId w:val="19"/>
  </w:num>
  <w:num w:numId="20">
    <w:abstractNumId w:val="2"/>
  </w:num>
  <w:num w:numId="21">
    <w:abstractNumId w:val="1"/>
  </w:num>
  <w:num w:numId="22">
    <w:abstractNumId w:val="7"/>
  </w:num>
  <w:num w:numId="23">
    <w:abstractNumId w:val="21"/>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ölter Christoph">
    <w15:presenceInfo w15:providerId="None" w15:userId="Völter Christoph"/>
  </w15:person>
  <w15:person w15:author="Eleanor Jordan">
    <w15:presenceInfo w15:providerId="AD" w15:userId="S-1-5-21-3364389053-3888949173-661267061-62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35"/>
    <w:rsid w:val="00015EF6"/>
    <w:rsid w:val="0002569B"/>
    <w:rsid w:val="000502AC"/>
    <w:rsid w:val="00062ED1"/>
    <w:rsid w:val="000820EE"/>
    <w:rsid w:val="000C7394"/>
    <w:rsid w:val="000E67F6"/>
    <w:rsid w:val="000F6A05"/>
    <w:rsid w:val="00104A5D"/>
    <w:rsid w:val="001127B8"/>
    <w:rsid w:val="00115BCE"/>
    <w:rsid w:val="001267F9"/>
    <w:rsid w:val="00165467"/>
    <w:rsid w:val="001676B9"/>
    <w:rsid w:val="00186DD1"/>
    <w:rsid w:val="00212672"/>
    <w:rsid w:val="00213751"/>
    <w:rsid w:val="0022305C"/>
    <w:rsid w:val="00226B0E"/>
    <w:rsid w:val="00233088"/>
    <w:rsid w:val="00244F1C"/>
    <w:rsid w:val="00255B57"/>
    <w:rsid w:val="00266361"/>
    <w:rsid w:val="00275EEF"/>
    <w:rsid w:val="00282C27"/>
    <w:rsid w:val="00294EF0"/>
    <w:rsid w:val="002A5842"/>
    <w:rsid w:val="002A7B37"/>
    <w:rsid w:val="002B37FC"/>
    <w:rsid w:val="002B4DB1"/>
    <w:rsid w:val="002C4B7A"/>
    <w:rsid w:val="00305FD2"/>
    <w:rsid w:val="0030675F"/>
    <w:rsid w:val="00317F06"/>
    <w:rsid w:val="003307EA"/>
    <w:rsid w:val="00336961"/>
    <w:rsid w:val="003447B1"/>
    <w:rsid w:val="00367A17"/>
    <w:rsid w:val="003B2E68"/>
    <w:rsid w:val="003F2BF9"/>
    <w:rsid w:val="003F2E94"/>
    <w:rsid w:val="003F4749"/>
    <w:rsid w:val="00433758"/>
    <w:rsid w:val="0043583F"/>
    <w:rsid w:val="00446162"/>
    <w:rsid w:val="004617A9"/>
    <w:rsid w:val="00475354"/>
    <w:rsid w:val="004B70A4"/>
    <w:rsid w:val="004D06C4"/>
    <w:rsid w:val="004D0AA9"/>
    <w:rsid w:val="004D12E2"/>
    <w:rsid w:val="004D6B04"/>
    <w:rsid w:val="004E4C07"/>
    <w:rsid w:val="004E580A"/>
    <w:rsid w:val="005135BE"/>
    <w:rsid w:val="00525FEF"/>
    <w:rsid w:val="00534F79"/>
    <w:rsid w:val="00535DA2"/>
    <w:rsid w:val="00563034"/>
    <w:rsid w:val="0056635B"/>
    <w:rsid w:val="0057556F"/>
    <w:rsid w:val="00575980"/>
    <w:rsid w:val="00583E01"/>
    <w:rsid w:val="00587C4C"/>
    <w:rsid w:val="00597809"/>
    <w:rsid w:val="005A2C8E"/>
    <w:rsid w:val="005A73BA"/>
    <w:rsid w:val="005A7FC7"/>
    <w:rsid w:val="005F6950"/>
    <w:rsid w:val="00635B29"/>
    <w:rsid w:val="00635F38"/>
    <w:rsid w:val="0065435E"/>
    <w:rsid w:val="00671115"/>
    <w:rsid w:val="00683D40"/>
    <w:rsid w:val="00697438"/>
    <w:rsid w:val="006A3BB3"/>
    <w:rsid w:val="006B075B"/>
    <w:rsid w:val="006B79D0"/>
    <w:rsid w:val="006C55C3"/>
    <w:rsid w:val="006D7222"/>
    <w:rsid w:val="00704D91"/>
    <w:rsid w:val="00713D3B"/>
    <w:rsid w:val="007566D1"/>
    <w:rsid w:val="007604BE"/>
    <w:rsid w:val="00763F73"/>
    <w:rsid w:val="007641E9"/>
    <w:rsid w:val="00775488"/>
    <w:rsid w:val="007924C2"/>
    <w:rsid w:val="00793831"/>
    <w:rsid w:val="007D0ABB"/>
    <w:rsid w:val="007D121D"/>
    <w:rsid w:val="007F6B4B"/>
    <w:rsid w:val="00807E59"/>
    <w:rsid w:val="00822850"/>
    <w:rsid w:val="00830651"/>
    <w:rsid w:val="00850597"/>
    <w:rsid w:val="008518E4"/>
    <w:rsid w:val="00875200"/>
    <w:rsid w:val="00893A35"/>
    <w:rsid w:val="008C2EB8"/>
    <w:rsid w:val="008C3B5E"/>
    <w:rsid w:val="008E0867"/>
    <w:rsid w:val="00911FA0"/>
    <w:rsid w:val="009133D2"/>
    <w:rsid w:val="009157C9"/>
    <w:rsid w:val="009208DB"/>
    <w:rsid w:val="00927964"/>
    <w:rsid w:val="009470CE"/>
    <w:rsid w:val="00956ED3"/>
    <w:rsid w:val="0096061F"/>
    <w:rsid w:val="00970553"/>
    <w:rsid w:val="009711F9"/>
    <w:rsid w:val="0097246D"/>
    <w:rsid w:val="00985ED7"/>
    <w:rsid w:val="009A2265"/>
    <w:rsid w:val="009E6468"/>
    <w:rsid w:val="009F1C47"/>
    <w:rsid w:val="00A1159B"/>
    <w:rsid w:val="00A25E0B"/>
    <w:rsid w:val="00A62658"/>
    <w:rsid w:val="00A94E31"/>
    <w:rsid w:val="00AA13E8"/>
    <w:rsid w:val="00AB4582"/>
    <w:rsid w:val="00AB732C"/>
    <w:rsid w:val="00AF4C71"/>
    <w:rsid w:val="00AF66CF"/>
    <w:rsid w:val="00B217A5"/>
    <w:rsid w:val="00B2207A"/>
    <w:rsid w:val="00B26280"/>
    <w:rsid w:val="00B660B7"/>
    <w:rsid w:val="00B83FC5"/>
    <w:rsid w:val="00B96633"/>
    <w:rsid w:val="00BF62C5"/>
    <w:rsid w:val="00C11632"/>
    <w:rsid w:val="00C17B97"/>
    <w:rsid w:val="00C2139E"/>
    <w:rsid w:val="00C673AA"/>
    <w:rsid w:val="00C72AD0"/>
    <w:rsid w:val="00C84CB8"/>
    <w:rsid w:val="00C8587C"/>
    <w:rsid w:val="00CA7E12"/>
    <w:rsid w:val="00CF0402"/>
    <w:rsid w:val="00D00635"/>
    <w:rsid w:val="00D006AB"/>
    <w:rsid w:val="00D011FB"/>
    <w:rsid w:val="00D347DA"/>
    <w:rsid w:val="00D40EBC"/>
    <w:rsid w:val="00D5375F"/>
    <w:rsid w:val="00D563C3"/>
    <w:rsid w:val="00D579BF"/>
    <w:rsid w:val="00D807A0"/>
    <w:rsid w:val="00D8313B"/>
    <w:rsid w:val="00DA1C7E"/>
    <w:rsid w:val="00DC404A"/>
    <w:rsid w:val="00DC7679"/>
    <w:rsid w:val="00DC7E5D"/>
    <w:rsid w:val="00DD5340"/>
    <w:rsid w:val="00DF77ED"/>
    <w:rsid w:val="00E014C3"/>
    <w:rsid w:val="00E14666"/>
    <w:rsid w:val="00E335B4"/>
    <w:rsid w:val="00E424D0"/>
    <w:rsid w:val="00E532DB"/>
    <w:rsid w:val="00E721D5"/>
    <w:rsid w:val="00E7321D"/>
    <w:rsid w:val="00E90B99"/>
    <w:rsid w:val="00E97FE7"/>
    <w:rsid w:val="00EC2280"/>
    <w:rsid w:val="00EF4CF7"/>
    <w:rsid w:val="00F0656D"/>
    <w:rsid w:val="00F2492A"/>
    <w:rsid w:val="00F259D6"/>
    <w:rsid w:val="00F327BD"/>
    <w:rsid w:val="00F45475"/>
    <w:rsid w:val="00F67FD3"/>
    <w:rsid w:val="00F736B5"/>
    <w:rsid w:val="00F82334"/>
    <w:rsid w:val="00F8315B"/>
    <w:rsid w:val="00F95230"/>
    <w:rsid w:val="00F96274"/>
    <w:rsid w:val="00FA4A9E"/>
    <w:rsid w:val="00FA4C1C"/>
    <w:rsid w:val="00FA6581"/>
    <w:rsid w:val="00FB4AA9"/>
    <w:rsid w:val="00FB5594"/>
    <w:rsid w:val="00FC6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A42F"/>
  <w15:chartTrackingRefBased/>
  <w15:docId w15:val="{95A5953F-B912-4DA9-9DDF-B92F529A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6AB"/>
    <w:pPr>
      <w:ind w:left="720"/>
      <w:contextualSpacing/>
    </w:pPr>
  </w:style>
  <w:style w:type="table" w:styleId="TableGrid">
    <w:name w:val="Table Grid"/>
    <w:basedOn w:val="TableNormal"/>
    <w:uiPriority w:val="39"/>
    <w:rsid w:val="000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21D5"/>
    <w:pPr>
      <w:spacing w:after="200" w:line="240" w:lineRule="auto"/>
    </w:pPr>
    <w:rPr>
      <w:i/>
      <w:iCs/>
      <w:color w:val="44546A" w:themeColor="text2"/>
      <w:sz w:val="18"/>
      <w:szCs w:val="18"/>
    </w:rPr>
  </w:style>
  <w:style w:type="table" w:customStyle="1" w:styleId="APA">
    <w:name w:val="APA"/>
    <w:basedOn w:val="TableSimple1"/>
    <w:uiPriority w:val="99"/>
    <w:rsid w:val="00F82334"/>
    <w:pPr>
      <w:spacing w:after="0" w:line="240" w:lineRule="auto"/>
      <w:jc w:val="center"/>
    </w:pPr>
    <w:rPr>
      <w:rFonts w:ascii="Arial" w:hAnsi="Arial"/>
      <w:sz w:val="20"/>
      <w:szCs w:val="20"/>
      <w:lang w:val="en-US" w:eastAsia="en-GB"/>
    </w:rPr>
    <w:tblPr>
      <w:tblBorders>
        <w:top w:val="single" w:sz="8" w:space="0" w:color="000000" w:themeColor="text1"/>
        <w:bottom w:val="single" w:sz="8" w:space="0" w:color="000000" w:themeColor="text1"/>
      </w:tblBorders>
    </w:tblPr>
    <w:tcPr>
      <w:shd w:val="clear" w:color="auto" w:fill="FFFFFF" w:themeFill="background1"/>
      <w:vAlign w:val="center"/>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F8233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31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06"/>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D5375F"/>
    <w:rPr>
      <w:sz w:val="16"/>
      <w:szCs w:val="16"/>
    </w:rPr>
  </w:style>
  <w:style w:type="paragraph" w:styleId="CommentText">
    <w:name w:val="annotation text"/>
    <w:basedOn w:val="Normal"/>
    <w:link w:val="CommentTextChar"/>
    <w:uiPriority w:val="99"/>
    <w:unhideWhenUsed/>
    <w:rsid w:val="00D5375F"/>
    <w:pPr>
      <w:spacing w:line="240" w:lineRule="auto"/>
    </w:pPr>
    <w:rPr>
      <w:sz w:val="20"/>
      <w:szCs w:val="20"/>
    </w:rPr>
  </w:style>
  <w:style w:type="character" w:customStyle="1" w:styleId="CommentTextChar">
    <w:name w:val="Comment Text Char"/>
    <w:basedOn w:val="DefaultParagraphFont"/>
    <w:link w:val="CommentText"/>
    <w:uiPriority w:val="99"/>
    <w:rsid w:val="00D5375F"/>
    <w:rPr>
      <w:sz w:val="20"/>
      <w:szCs w:val="20"/>
    </w:rPr>
  </w:style>
  <w:style w:type="paragraph" w:styleId="CommentSubject">
    <w:name w:val="annotation subject"/>
    <w:basedOn w:val="CommentText"/>
    <w:next w:val="CommentText"/>
    <w:link w:val="CommentSubjectChar"/>
    <w:uiPriority w:val="99"/>
    <w:semiHidden/>
    <w:unhideWhenUsed/>
    <w:rsid w:val="00D5375F"/>
    <w:rPr>
      <w:b/>
      <w:bCs/>
    </w:rPr>
  </w:style>
  <w:style w:type="character" w:customStyle="1" w:styleId="CommentSubjectChar">
    <w:name w:val="Comment Subject Char"/>
    <w:basedOn w:val="CommentTextChar"/>
    <w:link w:val="CommentSubject"/>
    <w:uiPriority w:val="99"/>
    <w:semiHidden/>
    <w:rsid w:val="00D5375F"/>
    <w:rPr>
      <w:b/>
      <w:bCs/>
      <w:sz w:val="20"/>
      <w:szCs w:val="20"/>
    </w:rPr>
  </w:style>
  <w:style w:type="paragraph" w:styleId="BalloonText">
    <w:name w:val="Balloon Text"/>
    <w:basedOn w:val="Normal"/>
    <w:link w:val="BalloonTextChar"/>
    <w:uiPriority w:val="99"/>
    <w:semiHidden/>
    <w:unhideWhenUsed/>
    <w:rsid w:val="00D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7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7359">
      <w:bodyDiv w:val="1"/>
      <w:marLeft w:val="0"/>
      <w:marRight w:val="0"/>
      <w:marTop w:val="0"/>
      <w:marBottom w:val="0"/>
      <w:divBdr>
        <w:top w:val="none" w:sz="0" w:space="0" w:color="auto"/>
        <w:left w:val="none" w:sz="0" w:space="0" w:color="auto"/>
        <w:bottom w:val="none" w:sz="0" w:space="0" w:color="auto"/>
        <w:right w:val="none" w:sz="0" w:space="0" w:color="auto"/>
      </w:divBdr>
    </w:div>
    <w:div w:id="335041658">
      <w:bodyDiv w:val="1"/>
      <w:marLeft w:val="0"/>
      <w:marRight w:val="0"/>
      <w:marTop w:val="0"/>
      <w:marBottom w:val="0"/>
      <w:divBdr>
        <w:top w:val="none" w:sz="0" w:space="0" w:color="auto"/>
        <w:left w:val="none" w:sz="0" w:space="0" w:color="auto"/>
        <w:bottom w:val="none" w:sz="0" w:space="0" w:color="auto"/>
        <w:right w:val="none" w:sz="0" w:space="0" w:color="auto"/>
      </w:divBdr>
    </w:div>
    <w:div w:id="402291979">
      <w:bodyDiv w:val="1"/>
      <w:marLeft w:val="0"/>
      <w:marRight w:val="0"/>
      <w:marTop w:val="0"/>
      <w:marBottom w:val="0"/>
      <w:divBdr>
        <w:top w:val="none" w:sz="0" w:space="0" w:color="auto"/>
        <w:left w:val="none" w:sz="0" w:space="0" w:color="auto"/>
        <w:bottom w:val="none" w:sz="0" w:space="0" w:color="auto"/>
        <w:right w:val="none" w:sz="0" w:space="0" w:color="auto"/>
      </w:divBdr>
    </w:div>
    <w:div w:id="678626128">
      <w:bodyDiv w:val="1"/>
      <w:marLeft w:val="0"/>
      <w:marRight w:val="0"/>
      <w:marTop w:val="0"/>
      <w:marBottom w:val="0"/>
      <w:divBdr>
        <w:top w:val="none" w:sz="0" w:space="0" w:color="auto"/>
        <w:left w:val="none" w:sz="0" w:space="0" w:color="auto"/>
        <w:bottom w:val="none" w:sz="0" w:space="0" w:color="auto"/>
        <w:right w:val="none" w:sz="0" w:space="0" w:color="auto"/>
      </w:divBdr>
    </w:div>
    <w:div w:id="718358587">
      <w:bodyDiv w:val="1"/>
      <w:marLeft w:val="0"/>
      <w:marRight w:val="0"/>
      <w:marTop w:val="0"/>
      <w:marBottom w:val="0"/>
      <w:divBdr>
        <w:top w:val="none" w:sz="0" w:space="0" w:color="auto"/>
        <w:left w:val="none" w:sz="0" w:space="0" w:color="auto"/>
        <w:bottom w:val="none" w:sz="0" w:space="0" w:color="auto"/>
        <w:right w:val="none" w:sz="0" w:space="0" w:color="auto"/>
      </w:divBdr>
    </w:div>
    <w:div w:id="1096094191">
      <w:bodyDiv w:val="1"/>
      <w:marLeft w:val="0"/>
      <w:marRight w:val="0"/>
      <w:marTop w:val="0"/>
      <w:marBottom w:val="0"/>
      <w:divBdr>
        <w:top w:val="none" w:sz="0" w:space="0" w:color="auto"/>
        <w:left w:val="none" w:sz="0" w:space="0" w:color="auto"/>
        <w:bottom w:val="none" w:sz="0" w:space="0" w:color="auto"/>
        <w:right w:val="none" w:sz="0" w:space="0" w:color="auto"/>
      </w:divBdr>
    </w:div>
    <w:div w:id="1349723316">
      <w:bodyDiv w:val="1"/>
      <w:marLeft w:val="0"/>
      <w:marRight w:val="0"/>
      <w:marTop w:val="0"/>
      <w:marBottom w:val="0"/>
      <w:divBdr>
        <w:top w:val="none" w:sz="0" w:space="0" w:color="auto"/>
        <w:left w:val="none" w:sz="0" w:space="0" w:color="auto"/>
        <w:bottom w:val="none" w:sz="0" w:space="0" w:color="auto"/>
        <w:right w:val="none" w:sz="0" w:space="0" w:color="auto"/>
      </w:divBdr>
    </w:div>
    <w:div w:id="1468737540">
      <w:bodyDiv w:val="1"/>
      <w:marLeft w:val="0"/>
      <w:marRight w:val="0"/>
      <w:marTop w:val="0"/>
      <w:marBottom w:val="0"/>
      <w:divBdr>
        <w:top w:val="none" w:sz="0" w:space="0" w:color="auto"/>
        <w:left w:val="none" w:sz="0" w:space="0" w:color="auto"/>
        <w:bottom w:val="none" w:sz="0" w:space="0" w:color="auto"/>
        <w:right w:val="none" w:sz="0" w:space="0" w:color="auto"/>
      </w:divBdr>
    </w:div>
    <w:div w:id="1691300065">
      <w:bodyDiv w:val="1"/>
      <w:marLeft w:val="0"/>
      <w:marRight w:val="0"/>
      <w:marTop w:val="0"/>
      <w:marBottom w:val="0"/>
      <w:divBdr>
        <w:top w:val="none" w:sz="0" w:space="0" w:color="auto"/>
        <w:left w:val="none" w:sz="0" w:space="0" w:color="auto"/>
        <w:bottom w:val="none" w:sz="0" w:space="0" w:color="auto"/>
        <w:right w:val="none" w:sz="0" w:space="0" w:color="auto"/>
      </w:divBdr>
    </w:div>
    <w:div w:id="1768647901">
      <w:bodyDiv w:val="1"/>
      <w:marLeft w:val="0"/>
      <w:marRight w:val="0"/>
      <w:marTop w:val="0"/>
      <w:marBottom w:val="0"/>
      <w:divBdr>
        <w:top w:val="none" w:sz="0" w:space="0" w:color="auto"/>
        <w:left w:val="none" w:sz="0" w:space="0" w:color="auto"/>
        <w:bottom w:val="none" w:sz="0" w:space="0" w:color="auto"/>
        <w:right w:val="none" w:sz="0" w:space="0" w:color="auto"/>
      </w:divBdr>
    </w:div>
    <w:div w:id="1919515934">
      <w:bodyDiv w:val="1"/>
      <w:marLeft w:val="0"/>
      <w:marRight w:val="0"/>
      <w:marTop w:val="0"/>
      <w:marBottom w:val="0"/>
      <w:divBdr>
        <w:top w:val="none" w:sz="0" w:space="0" w:color="auto"/>
        <w:left w:val="none" w:sz="0" w:space="0" w:color="auto"/>
        <w:bottom w:val="none" w:sz="0" w:space="0" w:color="auto"/>
        <w:right w:val="none" w:sz="0" w:space="0" w:color="auto"/>
      </w:divBdr>
    </w:div>
    <w:div w:id="2046828409">
      <w:bodyDiv w:val="1"/>
      <w:marLeft w:val="0"/>
      <w:marRight w:val="0"/>
      <w:marTop w:val="0"/>
      <w:marBottom w:val="0"/>
      <w:divBdr>
        <w:top w:val="none" w:sz="0" w:space="0" w:color="auto"/>
        <w:left w:val="none" w:sz="0" w:space="0" w:color="auto"/>
        <w:bottom w:val="none" w:sz="0" w:space="0" w:color="auto"/>
        <w:right w:val="none" w:sz="0" w:space="0" w:color="auto"/>
      </w:divBdr>
    </w:div>
    <w:div w:id="207234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D77D-EC63-42EC-BC58-25C8D117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12754</Words>
  <Characters>72704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85288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Jordan</dc:creator>
  <cp:keywords/>
  <dc:description/>
  <cp:lastModifiedBy>Völter Christoph</cp:lastModifiedBy>
  <cp:revision>7</cp:revision>
  <dcterms:created xsi:type="dcterms:W3CDTF">2019-07-13T14:43:00Z</dcterms:created>
  <dcterms:modified xsi:type="dcterms:W3CDTF">2019-07-14T10:26:00Z</dcterms:modified>
</cp:coreProperties>
</file>